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FDE50" w14:textId="4DDB657A" w:rsidR="00E6133D" w:rsidRDefault="00E6133D" w:rsidP="009D3DD5">
      <w:pPr>
        <w:widowControl w:val="0"/>
        <w:pBdr>
          <w:top w:val="nil"/>
          <w:left w:val="nil"/>
          <w:bottom w:val="nil"/>
          <w:right w:val="nil"/>
          <w:between w:val="nil"/>
        </w:pBdr>
        <w:spacing w:line="360" w:lineRule="auto"/>
        <w:rPr>
          <w:sz w:val="36"/>
          <w:szCs w:val="36"/>
        </w:rPr>
        <w:sectPr w:rsidR="00E6133D">
          <w:headerReference w:type="default" r:id="rId8"/>
          <w:footerReference w:type="default" r:id="rId9"/>
          <w:pgSz w:w="12240" w:h="15840"/>
          <w:pgMar w:top="1440" w:right="1800" w:bottom="1440" w:left="1800" w:header="720" w:footer="720" w:gutter="0"/>
          <w:pgNumType w:start="1"/>
          <w:cols w:space="720"/>
        </w:sectPr>
      </w:pPr>
    </w:p>
    <w:p w14:paraId="1649890B" w14:textId="540E5786" w:rsidR="00E6133D" w:rsidRPr="00F649EE" w:rsidRDefault="00E6133D" w:rsidP="009D3DD5">
      <w:pPr>
        <w:spacing w:line="360" w:lineRule="auto"/>
        <w:rPr>
          <w:rFonts w:ascii="Arial" w:hAnsi="Arial" w:cs="Arial"/>
          <w:b/>
          <w:sz w:val="28"/>
          <w:szCs w:val="28"/>
        </w:rPr>
      </w:pPr>
      <w:r w:rsidRPr="00F649EE">
        <w:rPr>
          <w:rFonts w:ascii="Arial" w:hAnsi="Arial" w:cs="Arial"/>
          <w:b/>
          <w:sz w:val="28"/>
          <w:szCs w:val="28"/>
        </w:rPr>
        <w:t>Main Manuscript fo</w:t>
      </w:r>
      <w:r w:rsidR="009D3DD5">
        <w:rPr>
          <w:rFonts w:ascii="Arial" w:hAnsi="Arial" w:cs="Arial"/>
          <w:b/>
          <w:sz w:val="28"/>
          <w:szCs w:val="28"/>
        </w:rPr>
        <w:t>r</w:t>
      </w:r>
    </w:p>
    <w:p w14:paraId="6543E2E2" w14:textId="230CBA36" w:rsidR="00B8033D" w:rsidRDefault="00966481" w:rsidP="009D3DD5">
      <w:pPr>
        <w:spacing w:line="360" w:lineRule="auto"/>
        <w:rPr>
          <w:rFonts w:ascii="Arial" w:hAnsi="Arial" w:cs="Arial"/>
          <w:sz w:val="28"/>
          <w:szCs w:val="28"/>
        </w:rPr>
      </w:pPr>
      <w:r>
        <w:rPr>
          <w:rFonts w:ascii="Arial" w:hAnsi="Arial" w:cs="Arial"/>
          <w:sz w:val="28"/>
          <w:szCs w:val="28"/>
        </w:rPr>
        <w:t>Quantifying</w:t>
      </w:r>
      <w:r w:rsidRPr="00B8033D">
        <w:rPr>
          <w:rFonts w:ascii="Arial" w:hAnsi="Arial" w:cs="Arial"/>
          <w:sz w:val="28"/>
          <w:szCs w:val="28"/>
        </w:rPr>
        <w:t xml:space="preserve"> </w:t>
      </w:r>
      <w:r>
        <w:rPr>
          <w:rFonts w:ascii="Arial" w:hAnsi="Arial" w:cs="Arial"/>
          <w:sz w:val="28"/>
          <w:szCs w:val="28"/>
        </w:rPr>
        <w:t>likelihoods of detection</w:t>
      </w:r>
      <w:r w:rsidRPr="00B8033D">
        <w:rPr>
          <w:rFonts w:ascii="Arial" w:hAnsi="Arial" w:cs="Arial"/>
          <w:sz w:val="28"/>
          <w:szCs w:val="28"/>
        </w:rPr>
        <w:t xml:space="preserve"> </w:t>
      </w:r>
      <w:r w:rsidR="00B8033D" w:rsidRPr="00B8033D">
        <w:rPr>
          <w:rFonts w:ascii="Arial" w:hAnsi="Arial" w:cs="Arial"/>
          <w:sz w:val="28"/>
          <w:szCs w:val="28"/>
        </w:rPr>
        <w:t xml:space="preserve">and nosocomial transmission of </w:t>
      </w:r>
      <w:r>
        <w:rPr>
          <w:rFonts w:ascii="Arial" w:hAnsi="Arial" w:cs="Arial"/>
          <w:sz w:val="28"/>
          <w:szCs w:val="28"/>
        </w:rPr>
        <w:t>pathogenic bacteria</w:t>
      </w:r>
      <w:r w:rsidR="00B8033D" w:rsidRPr="00B8033D">
        <w:rPr>
          <w:rFonts w:ascii="Arial" w:hAnsi="Arial" w:cs="Arial"/>
          <w:sz w:val="28"/>
          <w:szCs w:val="28"/>
        </w:rPr>
        <w:t xml:space="preserve"> in hospital settings using patient records and culture data</w:t>
      </w:r>
    </w:p>
    <w:p w14:paraId="4A1B71F8" w14:textId="16F1D088" w:rsidR="00935400" w:rsidRPr="002902C1" w:rsidRDefault="00935400" w:rsidP="009D3DD5">
      <w:pPr>
        <w:spacing w:line="360" w:lineRule="auto"/>
        <w:rPr>
          <w:rFonts w:ascii="Arial" w:hAnsi="Arial" w:cs="Arial"/>
          <w:sz w:val="28"/>
          <w:szCs w:val="28"/>
          <w:lang w:val="en-US"/>
        </w:rPr>
      </w:pPr>
      <w:r>
        <w:rPr>
          <w:rFonts w:ascii="Arial" w:hAnsi="Arial" w:cs="Arial"/>
          <w:sz w:val="28"/>
          <w:szCs w:val="28"/>
          <w:lang w:val="en-US"/>
        </w:rPr>
        <w:t xml:space="preserve">Hospital traffic and surveillance settings dictate nosocomial transmission and </w:t>
      </w:r>
      <w:r w:rsidR="002902C1">
        <w:rPr>
          <w:rFonts w:ascii="Arial" w:hAnsi="Arial" w:cs="Arial"/>
          <w:sz w:val="28"/>
          <w:szCs w:val="28"/>
          <w:lang w:val="en-US"/>
        </w:rPr>
        <w:t xml:space="preserve">the </w:t>
      </w:r>
      <w:r>
        <w:rPr>
          <w:rFonts w:ascii="Arial" w:hAnsi="Arial" w:cs="Arial"/>
          <w:sz w:val="28"/>
          <w:szCs w:val="28"/>
          <w:lang w:val="en-US"/>
        </w:rPr>
        <w:t>likelihood of detection</w:t>
      </w:r>
      <w:r w:rsidR="002902C1">
        <w:rPr>
          <w:rFonts w:ascii="Arial" w:hAnsi="Arial" w:cs="Arial"/>
          <w:sz w:val="28"/>
          <w:szCs w:val="28"/>
          <w:lang w:val="en-US"/>
        </w:rPr>
        <w:t xml:space="preserve"> of pathogenic bacteria in hospital settings</w:t>
      </w:r>
      <w:r>
        <w:rPr>
          <w:rFonts w:ascii="Arial" w:hAnsi="Arial" w:cs="Arial"/>
          <w:sz w:val="28"/>
          <w:szCs w:val="28"/>
          <w:lang w:val="en-US"/>
        </w:rPr>
        <w:t xml:space="preserve"> in New York City</w:t>
      </w:r>
    </w:p>
    <w:p w14:paraId="6A73B9E9" w14:textId="773BF2D6" w:rsidR="00E6133D" w:rsidRPr="00B8033D" w:rsidRDefault="00B8033D" w:rsidP="009D3DD5">
      <w:pPr>
        <w:spacing w:line="360" w:lineRule="auto"/>
        <w:rPr>
          <w:rFonts w:ascii="Arial" w:hAnsi="Arial" w:cs="Arial"/>
          <w:sz w:val="20"/>
          <w:szCs w:val="20"/>
          <w:vertAlign w:val="superscript"/>
        </w:rPr>
      </w:pPr>
      <w:r w:rsidRPr="00B8033D">
        <w:rPr>
          <w:rFonts w:ascii="Arial" w:hAnsi="Arial" w:cs="Arial"/>
          <w:sz w:val="20"/>
          <w:szCs w:val="20"/>
        </w:rPr>
        <w:t>Jaime Cascante</w:t>
      </w:r>
      <w:r w:rsidR="009D3DD5">
        <w:rPr>
          <w:rFonts w:ascii="Arial" w:hAnsi="Arial" w:cs="Arial"/>
          <w:sz w:val="20"/>
          <w:szCs w:val="20"/>
        </w:rPr>
        <w:t xml:space="preserve"> </w:t>
      </w:r>
      <w:r w:rsidRPr="00B8033D">
        <w:rPr>
          <w:rFonts w:ascii="Arial" w:hAnsi="Arial" w:cs="Arial"/>
          <w:sz w:val="20"/>
          <w:szCs w:val="20"/>
        </w:rPr>
        <w:t>Vega</w:t>
      </w:r>
      <w:r>
        <w:rPr>
          <w:rFonts w:ascii="Arial" w:hAnsi="Arial" w:cs="Arial"/>
          <w:sz w:val="20"/>
          <w:szCs w:val="20"/>
          <w:vertAlign w:val="superscript"/>
        </w:rPr>
        <w:t>1</w:t>
      </w:r>
      <w:r w:rsidRPr="00B8033D">
        <w:rPr>
          <w:rFonts w:ascii="Arial" w:hAnsi="Arial" w:cs="Arial"/>
          <w:sz w:val="20"/>
          <w:szCs w:val="20"/>
        </w:rPr>
        <w:t>, Tal Robin</w:t>
      </w:r>
      <w:r>
        <w:rPr>
          <w:rFonts w:ascii="Arial" w:hAnsi="Arial" w:cs="Arial"/>
          <w:sz w:val="20"/>
          <w:szCs w:val="20"/>
          <w:vertAlign w:val="superscript"/>
        </w:rPr>
        <w:t>1</w:t>
      </w:r>
      <w:r w:rsidRPr="00B8033D">
        <w:rPr>
          <w:rFonts w:ascii="Arial" w:hAnsi="Arial" w:cs="Arial"/>
          <w:sz w:val="20"/>
          <w:szCs w:val="20"/>
        </w:rPr>
        <w:t xml:space="preserve">, </w:t>
      </w:r>
      <w:r w:rsidR="009D3DD5">
        <w:rPr>
          <w:rFonts w:ascii="Arial" w:hAnsi="Arial" w:cs="Arial"/>
          <w:sz w:val="20"/>
          <w:szCs w:val="20"/>
        </w:rPr>
        <w:t>Rami Yaari</w:t>
      </w:r>
      <w:r w:rsidR="009D3DD5">
        <w:rPr>
          <w:rFonts w:ascii="Arial" w:hAnsi="Arial" w:cs="Arial"/>
          <w:sz w:val="20"/>
          <w:szCs w:val="20"/>
          <w:vertAlign w:val="superscript"/>
        </w:rPr>
        <w:t>1</w:t>
      </w:r>
      <w:r w:rsidR="009D3DD5">
        <w:rPr>
          <w:rFonts w:ascii="Arial" w:hAnsi="Arial" w:cs="Arial"/>
          <w:sz w:val="20"/>
          <w:szCs w:val="20"/>
        </w:rPr>
        <w:t xml:space="preserve">, </w:t>
      </w:r>
      <w:r w:rsidRPr="00B8033D">
        <w:rPr>
          <w:rFonts w:ascii="Arial" w:hAnsi="Arial" w:cs="Arial"/>
          <w:sz w:val="20"/>
          <w:szCs w:val="20"/>
        </w:rPr>
        <w:t>Lingsheng Wen</w:t>
      </w:r>
      <w:r>
        <w:rPr>
          <w:rFonts w:ascii="Arial" w:hAnsi="Arial" w:cs="Arial"/>
          <w:sz w:val="20"/>
          <w:szCs w:val="20"/>
          <w:vertAlign w:val="superscript"/>
        </w:rPr>
        <w:t>2</w:t>
      </w:r>
      <w:r w:rsidRPr="00B8033D">
        <w:rPr>
          <w:rFonts w:ascii="Arial" w:hAnsi="Arial" w:cs="Arial"/>
          <w:sz w:val="20"/>
          <w:szCs w:val="20"/>
        </w:rPr>
        <w:t>, Jason</w:t>
      </w:r>
      <w:r>
        <w:rPr>
          <w:rFonts w:ascii="Arial" w:hAnsi="Arial" w:cs="Arial"/>
          <w:sz w:val="20"/>
          <w:szCs w:val="20"/>
        </w:rPr>
        <w:t xml:space="preserve"> </w:t>
      </w:r>
      <w:r w:rsidRPr="00B8033D">
        <w:rPr>
          <w:rFonts w:ascii="Arial" w:hAnsi="Arial" w:cs="Arial"/>
          <w:sz w:val="20"/>
          <w:szCs w:val="20"/>
        </w:rPr>
        <w:t>Zucker</w:t>
      </w:r>
      <w:r>
        <w:rPr>
          <w:rFonts w:ascii="Arial" w:hAnsi="Arial" w:cs="Arial"/>
          <w:sz w:val="20"/>
          <w:szCs w:val="20"/>
          <w:vertAlign w:val="superscript"/>
        </w:rPr>
        <w:t>2</w:t>
      </w:r>
      <w:r w:rsidRPr="00B8033D">
        <w:rPr>
          <w:rFonts w:ascii="Arial" w:hAnsi="Arial" w:cs="Arial"/>
          <w:sz w:val="20"/>
          <w:szCs w:val="20"/>
        </w:rPr>
        <w:t>, Anne-Catrin Uhlemann</w:t>
      </w:r>
      <w:r>
        <w:rPr>
          <w:rFonts w:ascii="Arial" w:hAnsi="Arial" w:cs="Arial"/>
          <w:sz w:val="20"/>
          <w:szCs w:val="20"/>
          <w:vertAlign w:val="superscript"/>
        </w:rPr>
        <w:t>2</w:t>
      </w:r>
      <w:r w:rsidRPr="00B8033D">
        <w:rPr>
          <w:rFonts w:ascii="Arial" w:hAnsi="Arial" w:cs="Arial"/>
          <w:sz w:val="20"/>
          <w:szCs w:val="20"/>
        </w:rPr>
        <w:t>, Sen Pei</w:t>
      </w:r>
      <w:r>
        <w:rPr>
          <w:rFonts w:ascii="Arial" w:hAnsi="Arial" w:cs="Arial"/>
          <w:sz w:val="20"/>
          <w:szCs w:val="20"/>
          <w:vertAlign w:val="superscript"/>
        </w:rPr>
        <w:t>1</w:t>
      </w:r>
      <w:r w:rsidR="00215411">
        <w:rPr>
          <w:rFonts w:ascii="Arial" w:hAnsi="Arial" w:cs="Arial"/>
          <w:sz w:val="20"/>
          <w:szCs w:val="20"/>
          <w:vertAlign w:val="superscript"/>
        </w:rPr>
        <w:t>,*</w:t>
      </w:r>
      <w:r w:rsidRPr="00B8033D">
        <w:rPr>
          <w:rFonts w:ascii="Arial" w:hAnsi="Arial" w:cs="Arial"/>
          <w:sz w:val="20"/>
          <w:szCs w:val="20"/>
        </w:rPr>
        <w:t>, Jeffrey Shaman</w:t>
      </w:r>
      <w:r>
        <w:rPr>
          <w:rFonts w:ascii="Arial" w:hAnsi="Arial" w:cs="Arial"/>
          <w:sz w:val="20"/>
          <w:szCs w:val="20"/>
          <w:vertAlign w:val="superscript"/>
        </w:rPr>
        <w:t>1,3</w:t>
      </w:r>
      <w:r w:rsidR="00215411">
        <w:rPr>
          <w:rFonts w:ascii="Arial" w:hAnsi="Arial" w:cs="Arial"/>
          <w:sz w:val="20"/>
          <w:szCs w:val="20"/>
          <w:vertAlign w:val="superscript"/>
        </w:rPr>
        <w:t>,*</w:t>
      </w:r>
    </w:p>
    <w:p w14:paraId="1EA9FEBE"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1. Department of Environmental Health Sciences, Mailman School of Public Health, Columbia University, New York, NY, USA.</w:t>
      </w:r>
    </w:p>
    <w:p w14:paraId="7A9E7D23" w14:textId="77777777" w:rsidR="00B8033D"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 xml:space="preserve">2. </w:t>
      </w:r>
      <w:r w:rsidRPr="00273E15">
        <w:rPr>
          <w:rFonts w:ascii="Arial" w:eastAsia="Arial" w:hAnsi="Arial" w:cs="Arial"/>
          <w:sz w:val="20"/>
          <w:szCs w:val="20"/>
        </w:rPr>
        <w:t>Division of Infectious Diseases, Department of Medicine, Columbia University, College of Physicians and Surgeons,</w:t>
      </w:r>
      <w:r>
        <w:rPr>
          <w:rFonts w:ascii="Arial" w:eastAsia="Arial" w:hAnsi="Arial" w:cs="Arial"/>
          <w:sz w:val="20"/>
          <w:szCs w:val="20"/>
        </w:rPr>
        <w:t xml:space="preserve"> </w:t>
      </w:r>
      <w:r w:rsidRPr="00273E15">
        <w:rPr>
          <w:rFonts w:ascii="Arial" w:eastAsia="Arial" w:hAnsi="Arial" w:cs="Arial"/>
          <w:sz w:val="20"/>
          <w:szCs w:val="20"/>
        </w:rPr>
        <w:t>New York, New York, USA</w:t>
      </w:r>
      <w:r>
        <w:rPr>
          <w:rFonts w:ascii="Arial" w:eastAsia="Arial" w:hAnsi="Arial" w:cs="Arial"/>
          <w:sz w:val="20"/>
          <w:szCs w:val="20"/>
        </w:rPr>
        <w:t>.</w:t>
      </w:r>
    </w:p>
    <w:p w14:paraId="2E301163" w14:textId="00E15066" w:rsidR="008D7B47" w:rsidRPr="008D7B47" w:rsidRDefault="00B8033D" w:rsidP="009D3DD5">
      <w:pPr>
        <w:spacing w:after="60" w:line="360" w:lineRule="auto"/>
        <w:jc w:val="both"/>
        <w:rPr>
          <w:rFonts w:ascii="Arial" w:eastAsia="Arial" w:hAnsi="Arial" w:cs="Arial"/>
          <w:sz w:val="20"/>
          <w:szCs w:val="20"/>
        </w:rPr>
      </w:pPr>
      <w:r>
        <w:rPr>
          <w:rFonts w:ascii="Arial" w:eastAsia="Arial" w:hAnsi="Arial" w:cs="Arial"/>
          <w:sz w:val="20"/>
          <w:szCs w:val="20"/>
        </w:rPr>
        <w:t>3. Columbia Climate School, Columbia University, New York, NY, USA.</w:t>
      </w:r>
    </w:p>
    <w:p w14:paraId="20DFDABE" w14:textId="0D120AB4" w:rsidR="00E6133D" w:rsidRDefault="00E6133D" w:rsidP="009D3DD5">
      <w:pPr>
        <w:spacing w:line="360" w:lineRule="auto"/>
        <w:rPr>
          <w:rFonts w:ascii="Arial" w:hAnsi="Arial" w:cs="Arial"/>
          <w:sz w:val="20"/>
          <w:szCs w:val="20"/>
        </w:rPr>
      </w:pPr>
      <w:r w:rsidRPr="00E6133D">
        <w:rPr>
          <w:rFonts w:ascii="Arial" w:hAnsi="Arial" w:cs="Arial"/>
          <w:sz w:val="20"/>
          <w:szCs w:val="20"/>
        </w:rPr>
        <w:t>*</w:t>
      </w:r>
      <w:r w:rsidR="00215411">
        <w:rPr>
          <w:rFonts w:ascii="Arial" w:hAnsi="Arial" w:cs="Arial"/>
          <w:sz w:val="20"/>
          <w:szCs w:val="20"/>
        </w:rPr>
        <w:t xml:space="preserve"> Corresponding authors: </w:t>
      </w:r>
      <w:r w:rsidR="008D7B47">
        <w:rPr>
          <w:rFonts w:ascii="Arial" w:hAnsi="Arial" w:cs="Arial"/>
          <w:sz w:val="20"/>
          <w:szCs w:val="20"/>
        </w:rPr>
        <w:t>Sen Pei, Jeffrey Shaman</w:t>
      </w:r>
    </w:p>
    <w:p w14:paraId="62B2FA5F" w14:textId="77777777" w:rsidR="0089099D" w:rsidRPr="00F649EE" w:rsidRDefault="0089099D" w:rsidP="009D3DD5">
      <w:pPr>
        <w:spacing w:line="360" w:lineRule="auto"/>
        <w:rPr>
          <w:rFonts w:ascii="Arial" w:hAnsi="Arial" w:cs="Arial"/>
          <w:sz w:val="20"/>
          <w:szCs w:val="20"/>
        </w:rPr>
      </w:pPr>
    </w:p>
    <w:p w14:paraId="398A83E5" w14:textId="2A1C5A81" w:rsidR="00897589" w:rsidRPr="00623869" w:rsidRDefault="00E6133D" w:rsidP="00C125D9">
      <w:pPr>
        <w:spacing w:line="360" w:lineRule="auto"/>
        <w:jc w:val="both"/>
        <w:rPr>
          <w:rFonts w:ascii="Arial" w:hAnsi="Arial" w:cs="Arial"/>
          <w:sz w:val="20"/>
          <w:szCs w:val="20"/>
        </w:rPr>
      </w:pPr>
      <w:r w:rsidRPr="00623869">
        <w:rPr>
          <w:rFonts w:ascii="Arial" w:hAnsi="Arial" w:cs="Arial"/>
          <w:b/>
          <w:sz w:val="20"/>
          <w:szCs w:val="20"/>
        </w:rPr>
        <w:t xml:space="preserve">Email: </w:t>
      </w:r>
      <w:r w:rsidRPr="00623869">
        <w:rPr>
          <w:rFonts w:ascii="Arial" w:hAnsi="Arial" w:cs="Arial"/>
          <w:sz w:val="20"/>
          <w:szCs w:val="20"/>
        </w:rPr>
        <w:t xml:space="preserve"> </w:t>
      </w:r>
      <w:r w:rsidR="008D7B47" w:rsidRPr="008D7B47">
        <w:rPr>
          <w:rFonts w:ascii="Arial" w:hAnsi="Arial" w:cs="Arial"/>
          <w:sz w:val="20"/>
          <w:szCs w:val="20"/>
        </w:rPr>
        <w:t>sp3449@cumc.columbia.edu</w:t>
      </w:r>
      <w:r w:rsidR="008D7B47">
        <w:rPr>
          <w:rFonts w:ascii="Arial" w:hAnsi="Arial" w:cs="Arial"/>
          <w:sz w:val="20"/>
          <w:szCs w:val="20"/>
        </w:rPr>
        <w:t xml:space="preserve">, </w:t>
      </w:r>
      <w:r w:rsidR="008D7B47" w:rsidRPr="008D7B47">
        <w:rPr>
          <w:rFonts w:ascii="Arial" w:hAnsi="Arial" w:cs="Arial"/>
          <w:sz w:val="20"/>
          <w:szCs w:val="20"/>
        </w:rPr>
        <w:t>jls106@cumc.columbia.edu</w:t>
      </w:r>
    </w:p>
    <w:p w14:paraId="3CF916EF" w14:textId="2B8675F3" w:rsidR="00897589" w:rsidRDefault="00623869" w:rsidP="00C125D9">
      <w:pPr>
        <w:spacing w:line="360" w:lineRule="auto"/>
        <w:jc w:val="both"/>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2457B3">
        <w:rPr>
          <w:rFonts w:ascii="Arial" w:hAnsi="Arial" w:cs="Arial"/>
          <w:sz w:val="20"/>
          <w:szCs w:val="20"/>
        </w:rPr>
        <w:t>J.C.V.,</w:t>
      </w:r>
      <w:r w:rsidR="00BA1BE4">
        <w:rPr>
          <w:rFonts w:ascii="Arial" w:hAnsi="Arial" w:cs="Arial"/>
          <w:sz w:val="20"/>
          <w:szCs w:val="20"/>
        </w:rPr>
        <w:t xml:space="preserve"> A.C.U.,</w:t>
      </w:r>
      <w:r w:rsidR="002457B3">
        <w:rPr>
          <w:rFonts w:ascii="Arial" w:hAnsi="Arial" w:cs="Arial"/>
          <w:sz w:val="20"/>
          <w:szCs w:val="20"/>
        </w:rPr>
        <w:t xml:space="preserve"> S.P. and J.S. conceived the study</w:t>
      </w:r>
      <w:r w:rsidR="00DE04D8">
        <w:rPr>
          <w:rFonts w:ascii="Arial" w:hAnsi="Arial" w:cs="Arial"/>
          <w:sz w:val="20"/>
          <w:szCs w:val="20"/>
          <w:lang w:val="en-US"/>
        </w:rPr>
        <w:t xml:space="preserve">, </w:t>
      </w:r>
      <w:r w:rsidR="00DE04D8">
        <w:rPr>
          <w:rFonts w:ascii="Arial" w:hAnsi="Arial" w:cs="Arial"/>
          <w:sz w:val="20"/>
          <w:szCs w:val="20"/>
        </w:rPr>
        <w:t>J.C.V.,</w:t>
      </w:r>
      <w:r w:rsidR="00DE04D8">
        <w:rPr>
          <w:rFonts w:ascii="Arial" w:hAnsi="Arial" w:cs="Arial"/>
          <w:sz w:val="20"/>
          <w:szCs w:val="20"/>
          <w:lang w:val="en-US"/>
        </w:rPr>
        <w:t xml:space="preserve"> </w:t>
      </w:r>
      <w:r w:rsidR="00DE04D8">
        <w:rPr>
          <w:rFonts w:ascii="Arial" w:hAnsi="Arial" w:cs="Arial"/>
          <w:sz w:val="20"/>
          <w:szCs w:val="20"/>
        </w:rPr>
        <w:t xml:space="preserve">S.P. and J.S. </w:t>
      </w:r>
      <w:r w:rsidR="00DE04D8">
        <w:rPr>
          <w:rFonts w:ascii="Arial" w:hAnsi="Arial" w:cs="Arial"/>
          <w:sz w:val="20"/>
          <w:szCs w:val="20"/>
          <w:lang w:val="en-US"/>
        </w:rPr>
        <w:t xml:space="preserve"> </w:t>
      </w:r>
      <w:r w:rsidR="002457B3">
        <w:rPr>
          <w:rFonts w:ascii="Arial" w:hAnsi="Arial" w:cs="Arial"/>
          <w:sz w:val="20"/>
          <w:szCs w:val="20"/>
        </w:rPr>
        <w:t>managed the project. J.C.V. performed the analysis. L.W. and J.Z. curated the data,</w:t>
      </w:r>
      <w:r w:rsidR="00146ED4">
        <w:rPr>
          <w:rFonts w:ascii="Arial" w:hAnsi="Arial" w:cs="Arial"/>
          <w:sz w:val="20"/>
          <w:szCs w:val="20"/>
        </w:rPr>
        <w:t xml:space="preserve"> J.C.V. and R.Y. processed and compiled the data,</w:t>
      </w:r>
      <w:r w:rsidR="002457B3">
        <w:rPr>
          <w:rFonts w:ascii="Arial" w:hAnsi="Arial" w:cs="Arial"/>
          <w:sz w:val="20"/>
          <w:szCs w:val="20"/>
        </w:rPr>
        <w:t xml:space="preserve"> J.C.V., T.R.</w:t>
      </w:r>
      <w:r w:rsidR="00146ED4">
        <w:rPr>
          <w:rFonts w:ascii="Arial" w:hAnsi="Arial" w:cs="Arial"/>
          <w:sz w:val="20"/>
          <w:szCs w:val="20"/>
        </w:rPr>
        <w:t xml:space="preserve">, </w:t>
      </w:r>
      <w:r w:rsidR="00966481">
        <w:rPr>
          <w:rFonts w:ascii="Arial" w:hAnsi="Arial" w:cs="Arial"/>
          <w:sz w:val="20"/>
          <w:szCs w:val="20"/>
        </w:rPr>
        <w:t>R</w:t>
      </w:r>
      <w:r w:rsidR="00146ED4">
        <w:rPr>
          <w:rFonts w:ascii="Arial" w:hAnsi="Arial" w:cs="Arial"/>
          <w:sz w:val="20"/>
          <w:szCs w:val="20"/>
        </w:rPr>
        <w:t>.</w:t>
      </w:r>
      <w:r w:rsidR="00966481">
        <w:rPr>
          <w:rFonts w:ascii="Arial" w:hAnsi="Arial" w:cs="Arial"/>
          <w:sz w:val="20"/>
          <w:szCs w:val="20"/>
        </w:rPr>
        <w:t>Y</w:t>
      </w:r>
      <w:r w:rsidR="00146ED4">
        <w:rPr>
          <w:rFonts w:ascii="Arial" w:hAnsi="Arial" w:cs="Arial"/>
          <w:sz w:val="20"/>
          <w:szCs w:val="20"/>
        </w:rPr>
        <w:t>.</w:t>
      </w:r>
      <w:r w:rsidR="002457B3">
        <w:rPr>
          <w:rFonts w:ascii="Arial" w:hAnsi="Arial" w:cs="Arial"/>
          <w:sz w:val="20"/>
          <w:szCs w:val="20"/>
        </w:rPr>
        <w:t>, A.C.U</w:t>
      </w:r>
      <w:r w:rsidR="00C512F9">
        <w:rPr>
          <w:rFonts w:ascii="Arial" w:hAnsi="Arial" w:cs="Arial"/>
          <w:sz w:val="20"/>
          <w:szCs w:val="20"/>
        </w:rPr>
        <w:t>.</w:t>
      </w:r>
      <w:r w:rsidR="00146ED4">
        <w:rPr>
          <w:rFonts w:ascii="Arial" w:hAnsi="Arial" w:cs="Arial"/>
          <w:sz w:val="20"/>
          <w:szCs w:val="20"/>
        </w:rPr>
        <w:t>, J.Z.</w:t>
      </w:r>
      <w:r w:rsidR="00C512F9">
        <w:rPr>
          <w:rFonts w:ascii="Arial" w:hAnsi="Arial" w:cs="Arial"/>
          <w:sz w:val="20"/>
          <w:szCs w:val="20"/>
        </w:rPr>
        <w:t xml:space="preserve">, S.P. </w:t>
      </w:r>
      <w:r w:rsidR="002457B3">
        <w:rPr>
          <w:rFonts w:ascii="Arial" w:hAnsi="Arial" w:cs="Arial"/>
          <w:sz w:val="20"/>
          <w:szCs w:val="20"/>
        </w:rPr>
        <w:t xml:space="preserve">and J.S. </w:t>
      </w:r>
      <w:r w:rsidR="00C512F9">
        <w:rPr>
          <w:rFonts w:ascii="Arial" w:hAnsi="Arial" w:cs="Arial"/>
          <w:sz w:val="20"/>
          <w:szCs w:val="20"/>
        </w:rPr>
        <w:t xml:space="preserve">analyzed </w:t>
      </w:r>
      <w:r w:rsidR="002457B3">
        <w:rPr>
          <w:rFonts w:ascii="Arial" w:hAnsi="Arial" w:cs="Arial"/>
          <w:sz w:val="20"/>
          <w:szCs w:val="20"/>
        </w:rPr>
        <w:t>the results. J.C.V drafted the manuscript</w:t>
      </w:r>
      <w:r w:rsidR="00C512F9">
        <w:rPr>
          <w:rFonts w:ascii="Arial" w:hAnsi="Arial" w:cs="Arial"/>
          <w:sz w:val="20"/>
          <w:szCs w:val="20"/>
        </w:rPr>
        <w:t>. A</w:t>
      </w:r>
      <w:r w:rsidR="002457B3">
        <w:rPr>
          <w:rFonts w:ascii="Arial" w:hAnsi="Arial" w:cs="Arial"/>
          <w:sz w:val="20"/>
          <w:szCs w:val="20"/>
        </w:rPr>
        <w:t>ll authors revised and reviewed the manuscript.</w:t>
      </w:r>
    </w:p>
    <w:p w14:paraId="7A5DDA98" w14:textId="620228D0" w:rsidR="00623869" w:rsidRPr="00BB6B27" w:rsidRDefault="00623869" w:rsidP="00C125D9">
      <w:pPr>
        <w:spacing w:line="360" w:lineRule="auto"/>
        <w:jc w:val="both"/>
        <w:rPr>
          <w:rFonts w:ascii="Arial" w:hAnsi="Arial" w:cs="Arial"/>
          <w:sz w:val="20"/>
          <w:szCs w:val="20"/>
        </w:rPr>
      </w:pPr>
      <w:r>
        <w:rPr>
          <w:rFonts w:ascii="Arial" w:hAnsi="Arial" w:cs="Arial"/>
          <w:b/>
          <w:sz w:val="20"/>
          <w:szCs w:val="20"/>
        </w:rPr>
        <w:t xml:space="preserve">Competing Interest Statement: </w:t>
      </w:r>
      <w:r w:rsidR="008D7B47" w:rsidRPr="008D7B47">
        <w:rPr>
          <w:rFonts w:ascii="Arial" w:hAnsi="Arial" w:cs="Arial"/>
          <w:sz w:val="20"/>
          <w:szCs w:val="20"/>
        </w:rPr>
        <w:t>J.S. and Columbia University disclose partial ownership of SK Analytics. J.S. discloses consulting for BNI. ACU discloses research support from Merck. All other authors declare no competing interests.</w:t>
      </w:r>
    </w:p>
    <w:p w14:paraId="61606AE0" w14:textId="55DC19B3" w:rsidR="00E6133D" w:rsidRPr="00E6133D" w:rsidRDefault="00E6133D" w:rsidP="009D3DD5">
      <w:pPr>
        <w:spacing w:line="360" w:lineRule="auto"/>
        <w:rPr>
          <w:rFonts w:ascii="Arial" w:hAnsi="Arial" w:cs="Arial"/>
          <w:sz w:val="20"/>
          <w:szCs w:val="20"/>
        </w:rPr>
      </w:pPr>
      <w:r w:rsidRPr="00E6133D">
        <w:rPr>
          <w:rFonts w:ascii="Arial" w:hAnsi="Arial" w:cs="Arial"/>
          <w:b/>
          <w:sz w:val="20"/>
          <w:szCs w:val="20"/>
        </w:rPr>
        <w:t>Classification</w:t>
      </w:r>
      <w:r w:rsidR="00623869">
        <w:rPr>
          <w:rFonts w:ascii="Arial" w:hAnsi="Arial" w:cs="Arial"/>
          <w:b/>
          <w:sz w:val="20"/>
          <w:szCs w:val="20"/>
        </w:rPr>
        <w:t xml:space="preserve">: </w:t>
      </w:r>
      <w:r w:rsidR="00C512F9" w:rsidRPr="003234E4">
        <w:rPr>
          <w:rFonts w:ascii="Arial" w:hAnsi="Arial" w:cs="Arial"/>
          <w:sz w:val="20"/>
          <w:szCs w:val="20"/>
        </w:rPr>
        <w:t>Major: Biological Sciences. Minor: Biophysics and Computational Biology.</w:t>
      </w:r>
    </w:p>
    <w:p w14:paraId="1265A261" w14:textId="12EE7E3A" w:rsidR="00623869" w:rsidRDefault="00E6133D" w:rsidP="009D3DD5">
      <w:pPr>
        <w:spacing w:line="360" w:lineRule="auto"/>
        <w:rPr>
          <w:rFonts w:ascii="Arial" w:hAnsi="Arial" w:cs="Arial"/>
          <w:b/>
          <w:sz w:val="20"/>
          <w:szCs w:val="20"/>
        </w:rPr>
      </w:pPr>
      <w:r w:rsidRPr="00E6133D">
        <w:rPr>
          <w:rFonts w:ascii="Arial" w:hAnsi="Arial" w:cs="Arial"/>
          <w:b/>
          <w:sz w:val="20"/>
          <w:szCs w:val="20"/>
        </w:rPr>
        <w:t>Keywords</w:t>
      </w:r>
      <w:r w:rsidR="00623869">
        <w:rPr>
          <w:rFonts w:ascii="Arial" w:hAnsi="Arial" w:cs="Arial"/>
          <w:b/>
          <w:sz w:val="20"/>
          <w:szCs w:val="20"/>
        </w:rPr>
        <w:t xml:space="preserve">: </w:t>
      </w:r>
      <w:r w:rsidR="00326DFC" w:rsidRPr="00326DFC">
        <w:rPr>
          <w:rFonts w:ascii="Arial" w:hAnsi="Arial" w:cs="Arial"/>
          <w:sz w:val="20"/>
          <w:szCs w:val="20"/>
        </w:rPr>
        <w:t>epidemiology</w:t>
      </w:r>
      <w:r w:rsidR="00326DFC">
        <w:rPr>
          <w:rFonts w:ascii="Arial" w:hAnsi="Arial" w:cs="Arial"/>
          <w:sz w:val="20"/>
          <w:szCs w:val="20"/>
        </w:rPr>
        <w:t>, microorganisms,</w:t>
      </w:r>
      <w:r w:rsidR="00326DFC" w:rsidRPr="00326DFC">
        <w:rPr>
          <w:rFonts w:ascii="Arial" w:hAnsi="Arial" w:cs="Arial"/>
          <w:sz w:val="20"/>
          <w:szCs w:val="20"/>
        </w:rPr>
        <w:t xml:space="preserve"> antimicrobial resistance</w:t>
      </w:r>
      <w:r w:rsidR="00326DFC">
        <w:rPr>
          <w:rFonts w:ascii="Arial" w:hAnsi="Arial" w:cs="Arial"/>
          <w:sz w:val="20"/>
          <w:szCs w:val="20"/>
        </w:rPr>
        <w:t>,</w:t>
      </w:r>
      <w:r w:rsidR="00326DFC" w:rsidRPr="00326DFC">
        <w:rPr>
          <w:rFonts w:ascii="Arial" w:hAnsi="Arial" w:cs="Arial"/>
          <w:sz w:val="20"/>
          <w:szCs w:val="20"/>
        </w:rPr>
        <w:t xml:space="preserve"> Bayesian inference</w:t>
      </w:r>
      <w:r w:rsidR="00326DFC">
        <w:rPr>
          <w:rFonts w:ascii="Arial" w:hAnsi="Arial" w:cs="Arial"/>
          <w:sz w:val="20"/>
          <w:szCs w:val="20"/>
        </w:rPr>
        <w:t xml:space="preserve">, </w:t>
      </w:r>
      <w:r w:rsidR="00326DFC" w:rsidRPr="00326DFC">
        <w:rPr>
          <w:rFonts w:ascii="Arial" w:hAnsi="Arial" w:cs="Arial"/>
          <w:sz w:val="20"/>
          <w:szCs w:val="20"/>
        </w:rPr>
        <w:t>individual-based model</w:t>
      </w:r>
      <w:r w:rsidR="00E17199">
        <w:rPr>
          <w:rFonts w:ascii="Arial" w:hAnsi="Arial" w:cs="Arial"/>
          <w:sz w:val="20"/>
          <w:szCs w:val="20"/>
        </w:rPr>
        <w:t xml:space="preserve">, </w:t>
      </w:r>
      <w:r w:rsidR="00C71F57">
        <w:rPr>
          <w:rFonts w:ascii="Arial" w:hAnsi="Arial" w:cs="Arial"/>
          <w:sz w:val="20"/>
          <w:szCs w:val="20"/>
        </w:rPr>
        <w:t>agent-based</w:t>
      </w:r>
      <w:r w:rsidR="00E17199">
        <w:rPr>
          <w:rFonts w:ascii="Arial" w:hAnsi="Arial" w:cs="Arial"/>
          <w:sz w:val="20"/>
          <w:szCs w:val="20"/>
        </w:rPr>
        <w:t xml:space="preserve"> model</w:t>
      </w:r>
      <w:r w:rsidR="00AF2500">
        <w:rPr>
          <w:rFonts w:ascii="Arial" w:hAnsi="Arial" w:cs="Arial"/>
          <w:sz w:val="20"/>
          <w:szCs w:val="20"/>
        </w:rPr>
        <w:t>, inverse problems</w:t>
      </w:r>
    </w:p>
    <w:p w14:paraId="788EAF02" w14:textId="21CEB795" w:rsidR="00E6133D" w:rsidRPr="00E6133D" w:rsidRDefault="00E6133D" w:rsidP="009D3DD5">
      <w:pPr>
        <w:spacing w:line="360" w:lineRule="auto"/>
        <w:rPr>
          <w:rFonts w:ascii="Arial" w:hAnsi="Arial" w:cs="Arial"/>
          <w:b/>
          <w:sz w:val="20"/>
          <w:szCs w:val="20"/>
        </w:rPr>
      </w:pPr>
      <w:r w:rsidRPr="00E6133D">
        <w:rPr>
          <w:rFonts w:ascii="Arial" w:hAnsi="Arial" w:cs="Arial"/>
          <w:b/>
          <w:sz w:val="20"/>
          <w:szCs w:val="20"/>
        </w:rPr>
        <w:t>This PDF file includes:</w:t>
      </w:r>
    </w:p>
    <w:p w14:paraId="14DCCC60" w14:textId="77777777" w:rsidR="00E6133D" w:rsidRPr="00E6133D"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Main Text</w:t>
      </w:r>
    </w:p>
    <w:p w14:paraId="4EEAF45F" w14:textId="67CB14D0" w:rsid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Figures 1 to </w:t>
      </w:r>
      <w:r w:rsidR="00A20445">
        <w:rPr>
          <w:rFonts w:ascii="Arial" w:hAnsi="Arial" w:cs="Arial"/>
          <w:sz w:val="20"/>
          <w:szCs w:val="20"/>
        </w:rPr>
        <w:t>6</w:t>
      </w:r>
    </w:p>
    <w:p w14:paraId="06589A43" w14:textId="76BB8916" w:rsidR="00E6133D" w:rsidRPr="00474D11" w:rsidRDefault="00E6133D" w:rsidP="009D3DD5">
      <w:pPr>
        <w:spacing w:line="360" w:lineRule="auto"/>
        <w:ind w:left="720"/>
        <w:contextualSpacing/>
        <w:rPr>
          <w:rFonts w:ascii="Arial" w:hAnsi="Arial" w:cs="Arial"/>
          <w:sz w:val="20"/>
          <w:szCs w:val="20"/>
        </w:rPr>
      </w:pPr>
      <w:r w:rsidRPr="00E6133D">
        <w:rPr>
          <w:rFonts w:ascii="Arial" w:hAnsi="Arial" w:cs="Arial"/>
          <w:sz w:val="20"/>
          <w:szCs w:val="20"/>
        </w:rPr>
        <w:t xml:space="preserve">Tables 1 to </w:t>
      </w:r>
      <w:r w:rsidR="008D7B47">
        <w:rPr>
          <w:rFonts w:ascii="Arial" w:hAnsi="Arial" w:cs="Arial"/>
          <w:sz w:val="20"/>
          <w:szCs w:val="20"/>
        </w:rPr>
        <w:t>2</w:t>
      </w:r>
    </w:p>
    <w:p w14:paraId="1022AED8" w14:textId="761ED596" w:rsidR="00E6133D" w:rsidRPr="00980C22" w:rsidRDefault="00E6133D" w:rsidP="009D3DD5">
      <w:pPr>
        <w:keepNext/>
        <w:pBdr>
          <w:top w:val="nil"/>
          <w:left w:val="nil"/>
          <w:bottom w:val="nil"/>
          <w:right w:val="nil"/>
          <w:between w:val="nil"/>
        </w:pBdr>
        <w:spacing w:before="240" w:after="60" w:line="360" w:lineRule="auto"/>
        <w:rPr>
          <w:rFonts w:ascii="Arial" w:hAnsi="Arial" w:cs="Arial"/>
          <w:b/>
          <w:color w:val="000000"/>
          <w:sz w:val="20"/>
          <w:szCs w:val="20"/>
        </w:rPr>
      </w:pPr>
      <w:bookmarkStart w:id="0" w:name="30j0zll" w:colFirst="0" w:colLast="0"/>
      <w:bookmarkStart w:id="1" w:name="1fob9te" w:colFirst="0" w:colLast="0"/>
      <w:bookmarkEnd w:id="0"/>
      <w:bookmarkEnd w:id="1"/>
      <w:r w:rsidRPr="00980C22">
        <w:rPr>
          <w:rFonts w:ascii="Arial" w:hAnsi="Arial" w:cs="Arial"/>
          <w:b/>
          <w:color w:val="000000"/>
          <w:sz w:val="20"/>
          <w:szCs w:val="20"/>
        </w:rPr>
        <w:lastRenderedPageBreak/>
        <w:t>Abstract</w:t>
      </w:r>
      <w:r w:rsidR="00DE40F4">
        <w:rPr>
          <w:rFonts w:ascii="Arial" w:hAnsi="Arial" w:cs="Arial"/>
          <w:b/>
          <w:color w:val="000000"/>
          <w:sz w:val="20"/>
          <w:szCs w:val="20"/>
        </w:rPr>
        <w:t xml:space="preserve"> (</w:t>
      </w:r>
      <w:r w:rsidR="008D7B47">
        <w:rPr>
          <w:rFonts w:ascii="Arial" w:hAnsi="Arial" w:cs="Arial"/>
          <w:b/>
          <w:color w:val="000000"/>
          <w:sz w:val="20"/>
          <w:szCs w:val="20"/>
        </w:rPr>
        <w:t>244/</w:t>
      </w:r>
      <w:r w:rsidR="00DE40F4">
        <w:rPr>
          <w:rFonts w:ascii="Arial" w:hAnsi="Arial" w:cs="Arial"/>
          <w:b/>
          <w:color w:val="000000"/>
          <w:sz w:val="20"/>
          <w:szCs w:val="20"/>
        </w:rPr>
        <w:t>250 words)</w:t>
      </w:r>
    </w:p>
    <w:p w14:paraId="7726AFEF" w14:textId="0627A889" w:rsidR="006649E3" w:rsidRDefault="006649E3"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Pr>
          <w:rFonts w:ascii="Arial" w:hAnsi="Arial" w:cs="Arial"/>
          <w:color w:val="000000"/>
          <w:sz w:val="20"/>
          <w:szCs w:val="20"/>
        </w:rPr>
        <w:t xml:space="preserve">One of the most important problems in epidemiology is </w:t>
      </w:r>
      <w:r w:rsidR="008438FB">
        <w:rPr>
          <w:rFonts w:ascii="Arial" w:hAnsi="Arial" w:cs="Arial"/>
          <w:color w:val="000000"/>
          <w:sz w:val="20"/>
          <w:szCs w:val="20"/>
        </w:rPr>
        <w:t>to quantify and understand transmission.</w:t>
      </w:r>
    </w:p>
    <w:p w14:paraId="043710AA" w14:textId="70FFBCEB" w:rsidR="006841ED"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commentRangeStart w:id="2"/>
      <w:r w:rsidRPr="00DE40F4">
        <w:rPr>
          <w:rFonts w:ascii="Arial" w:hAnsi="Arial" w:cs="Arial"/>
          <w:color w:val="000000"/>
          <w:sz w:val="20"/>
          <w:szCs w:val="20"/>
        </w:rPr>
        <w:t>Antimicrobial-resistant organisms (AMROs) are a major threat to public health</w:t>
      </w:r>
      <w:commentRangeEnd w:id="2"/>
      <w:r w:rsidR="0063202C">
        <w:rPr>
          <w:rStyle w:val="CommentReference"/>
        </w:rPr>
        <w:commentReference w:id="2"/>
      </w:r>
      <w:r w:rsidRPr="00DE40F4">
        <w:rPr>
          <w:rFonts w:ascii="Arial" w:hAnsi="Arial" w:cs="Arial"/>
          <w:color w:val="000000"/>
          <w:sz w:val="20"/>
          <w:szCs w:val="20"/>
        </w:rPr>
        <w:t>. These organisms increase mortality, hospital length of stay, and</w:t>
      </w:r>
      <w:r w:rsidR="00474FFE">
        <w:rPr>
          <w:rFonts w:ascii="Arial" w:hAnsi="Arial" w:cs="Arial"/>
          <w:color w:val="000000"/>
          <w:sz w:val="20"/>
          <w:szCs w:val="20"/>
        </w:rPr>
        <w:t xml:space="preserve"> in consequence</w:t>
      </w:r>
      <w:r w:rsidRPr="00DE40F4">
        <w:rPr>
          <w:rFonts w:ascii="Arial" w:hAnsi="Arial" w:cs="Arial"/>
          <w:color w:val="000000"/>
          <w:sz w:val="20"/>
          <w:szCs w:val="20"/>
        </w:rPr>
        <w:t xml:space="preserve"> </w:t>
      </w:r>
      <w:r w:rsidR="009D3DD5">
        <w:rPr>
          <w:rFonts w:ascii="Arial" w:hAnsi="Arial" w:cs="Arial"/>
          <w:color w:val="000000"/>
          <w:sz w:val="20"/>
          <w:szCs w:val="20"/>
        </w:rPr>
        <w:t>healthcare-associated</w:t>
      </w:r>
      <w:r w:rsidRPr="00DE40F4">
        <w:rPr>
          <w:rFonts w:ascii="Arial" w:hAnsi="Arial" w:cs="Arial"/>
          <w:color w:val="000000"/>
          <w:sz w:val="20"/>
          <w:szCs w:val="20"/>
        </w:rPr>
        <w:t xml:space="preserve"> costs. AMROs are present in both hospitals and the broader community; however, information on AMRO</w:t>
      </w:r>
      <w:r w:rsidR="00474FFE">
        <w:rPr>
          <w:rFonts w:ascii="Arial" w:hAnsi="Arial" w:cs="Arial"/>
          <w:color w:val="000000"/>
          <w:sz w:val="20"/>
          <w:szCs w:val="20"/>
        </w:rPr>
        <w:t xml:space="preserve"> carriage rates and</w:t>
      </w:r>
      <w:r w:rsidRPr="00DE40F4">
        <w:rPr>
          <w:rFonts w:ascii="Arial" w:hAnsi="Arial" w:cs="Arial"/>
          <w:color w:val="000000"/>
          <w:sz w:val="20"/>
          <w:szCs w:val="20"/>
        </w:rPr>
        <w:t xml:space="preserve"> transmission in both settings is limited. In this work, we leverage electronic health records from a major New York City hospital system collected during 2020-2021 to support </w:t>
      </w:r>
      <w:r w:rsidR="009D3DD5">
        <w:rPr>
          <w:rFonts w:ascii="Arial" w:hAnsi="Arial" w:cs="Arial"/>
          <w:color w:val="000000"/>
          <w:sz w:val="20"/>
          <w:szCs w:val="20"/>
        </w:rPr>
        <w:t>simulation-based inference</w:t>
      </w:r>
      <w:r w:rsidRPr="00DE40F4">
        <w:rPr>
          <w:rFonts w:ascii="Arial" w:hAnsi="Arial" w:cs="Arial"/>
          <w:color w:val="000000"/>
          <w:sz w:val="20"/>
          <w:szCs w:val="20"/>
        </w:rPr>
        <w:t xml:space="preserve"> of </w:t>
      </w:r>
      <w:r w:rsidR="009B19B1" w:rsidRPr="009B19B1">
        <w:rPr>
          <w:rFonts w:ascii="Arial" w:hAnsi="Arial" w:cs="Arial"/>
          <w:color w:val="000000" w:themeColor="text1"/>
          <w:sz w:val="20"/>
          <w:szCs w:val="20"/>
          <w:lang w:val="en-US"/>
        </w:rPr>
        <w:t xml:space="preserve">likelihoods of </w:t>
      </w:r>
      <w:r w:rsidR="009D3DD5" w:rsidRPr="009B19B1">
        <w:rPr>
          <w:rFonts w:ascii="Arial" w:hAnsi="Arial" w:cs="Arial"/>
          <w:color w:val="000000" w:themeColor="text1"/>
          <w:sz w:val="20"/>
          <w:szCs w:val="20"/>
        </w:rPr>
        <w:t>detection</w:t>
      </w:r>
      <w:r w:rsidR="009B19B1" w:rsidRPr="009B19B1">
        <w:rPr>
          <w:rFonts w:ascii="Arial" w:hAnsi="Arial" w:cs="Arial"/>
          <w:color w:val="000000" w:themeColor="text1"/>
          <w:sz w:val="20"/>
          <w:szCs w:val="20"/>
          <w:lang w:val="en-US"/>
        </w:rPr>
        <w:t xml:space="preserve"> upon testing</w:t>
      </w:r>
      <w:r w:rsidRPr="009B19B1">
        <w:rPr>
          <w:rFonts w:ascii="Arial" w:hAnsi="Arial" w:cs="Arial"/>
          <w:color w:val="000000" w:themeColor="text1"/>
          <w:sz w:val="20"/>
          <w:szCs w:val="20"/>
        </w:rPr>
        <w:t xml:space="preserve"> </w:t>
      </w:r>
      <w:r w:rsidRPr="00DE40F4">
        <w:rPr>
          <w:rFonts w:ascii="Arial" w:hAnsi="Arial" w:cs="Arial"/>
          <w:color w:val="000000"/>
          <w:sz w:val="20"/>
          <w:szCs w:val="20"/>
        </w:rPr>
        <w:t xml:space="preserve">and </w:t>
      </w:r>
      <w:r w:rsidR="00BA2451">
        <w:rPr>
          <w:rFonts w:ascii="Arial" w:hAnsi="Arial" w:cs="Arial"/>
          <w:color w:val="000000"/>
          <w:sz w:val="20"/>
          <w:szCs w:val="20"/>
        </w:rPr>
        <w:t xml:space="preserve">nosocomial </w:t>
      </w:r>
      <w:r w:rsidRPr="00DE40F4">
        <w:rPr>
          <w:rFonts w:ascii="Arial" w:hAnsi="Arial" w:cs="Arial"/>
          <w:color w:val="000000"/>
          <w:sz w:val="20"/>
          <w:szCs w:val="20"/>
        </w:rPr>
        <w:t>transmission</w:t>
      </w:r>
      <w:r w:rsidR="009D3DD5">
        <w:rPr>
          <w:rFonts w:ascii="Arial" w:hAnsi="Arial" w:cs="Arial"/>
          <w:color w:val="000000"/>
          <w:sz w:val="20"/>
          <w:szCs w:val="20"/>
        </w:rPr>
        <w:t xml:space="preserve"> </w:t>
      </w:r>
      <w:r w:rsidRPr="00DE40F4">
        <w:rPr>
          <w:rFonts w:ascii="Arial" w:hAnsi="Arial" w:cs="Arial"/>
          <w:color w:val="000000"/>
          <w:sz w:val="20"/>
          <w:szCs w:val="20"/>
        </w:rPr>
        <w:t xml:space="preserve">quantities for eight pathogens. We develop an agent-based model to simulate </w:t>
      </w:r>
      <w:r w:rsidR="009D3DD5">
        <w:rPr>
          <w:rFonts w:ascii="Arial" w:hAnsi="Arial" w:cs="Arial"/>
          <w:color w:val="000000"/>
          <w:sz w:val="20"/>
          <w:szCs w:val="20"/>
        </w:rPr>
        <w:t xml:space="preserve">the </w:t>
      </w:r>
      <w:r w:rsidRPr="00DE40F4">
        <w:rPr>
          <w:rFonts w:ascii="Arial" w:hAnsi="Arial" w:cs="Arial"/>
          <w:color w:val="000000"/>
          <w:sz w:val="20"/>
          <w:szCs w:val="20"/>
        </w:rPr>
        <w:t>admission, transfer</w:t>
      </w:r>
      <w:r w:rsidR="000B6848">
        <w:rPr>
          <w:rFonts w:ascii="Arial" w:hAnsi="Arial" w:cs="Arial"/>
          <w:color w:val="000000"/>
          <w:sz w:val="20"/>
          <w:szCs w:val="20"/>
          <w:lang w:val="en-US"/>
        </w:rPr>
        <w:t>,</w:t>
      </w:r>
      <w:r w:rsidRPr="00DE40F4">
        <w:rPr>
          <w:rFonts w:ascii="Arial" w:hAnsi="Arial" w:cs="Arial"/>
          <w:color w:val="000000"/>
          <w:sz w:val="20"/>
          <w:szCs w:val="20"/>
        </w:rPr>
        <w:t xml:space="preserve">discharge </w:t>
      </w:r>
      <w:r w:rsidR="000B6848">
        <w:rPr>
          <w:rFonts w:ascii="Arial" w:hAnsi="Arial" w:cs="Arial"/>
          <w:color w:val="000000"/>
          <w:sz w:val="20"/>
          <w:szCs w:val="20"/>
          <w:lang w:val="en-US"/>
        </w:rPr>
        <w:t xml:space="preserve">and decolonization </w:t>
      </w:r>
      <w:r w:rsidRPr="00DE40F4">
        <w:rPr>
          <w:rFonts w:ascii="Arial" w:hAnsi="Arial" w:cs="Arial"/>
          <w:color w:val="000000"/>
          <w:sz w:val="20"/>
          <w:szCs w:val="20"/>
        </w:rPr>
        <w:t xml:space="preserve">of patients </w:t>
      </w:r>
      <w:r w:rsidR="009D3DD5">
        <w:rPr>
          <w:rFonts w:ascii="Arial" w:hAnsi="Arial" w:cs="Arial"/>
          <w:color w:val="000000"/>
          <w:sz w:val="20"/>
          <w:szCs w:val="20"/>
        </w:rPr>
        <w:t xml:space="preserve">at the ward facility level </w:t>
      </w:r>
      <w:r w:rsidRPr="00DE40F4">
        <w:rPr>
          <w:rFonts w:ascii="Arial" w:hAnsi="Arial" w:cs="Arial"/>
          <w:color w:val="000000"/>
          <w:sz w:val="20"/>
          <w:szCs w:val="20"/>
        </w:rPr>
        <w:t>in the hospital system, AMRO importation from the community, and patient-to-patient transmission of AMROs. The model is coupled with a Bayesian inference</w:t>
      </w:r>
      <w:r w:rsidR="009D3DD5">
        <w:rPr>
          <w:rFonts w:ascii="Arial" w:hAnsi="Arial" w:cs="Arial"/>
          <w:color w:val="000000"/>
          <w:sz w:val="20"/>
          <w:szCs w:val="20"/>
        </w:rPr>
        <w:t xml:space="preserve"> data assimilation</w:t>
      </w:r>
      <w:r w:rsidRPr="00DE40F4">
        <w:rPr>
          <w:rFonts w:ascii="Arial" w:hAnsi="Arial" w:cs="Arial"/>
          <w:color w:val="000000"/>
          <w:sz w:val="20"/>
          <w:szCs w:val="20"/>
        </w:rPr>
        <w:t xml:space="preserve"> algorithm to estimate </w:t>
      </w:r>
      <w:r w:rsidR="009D3DD5">
        <w:rPr>
          <w:rFonts w:ascii="Arial" w:hAnsi="Arial" w:cs="Arial"/>
          <w:color w:val="000000"/>
          <w:sz w:val="20"/>
          <w:szCs w:val="20"/>
        </w:rPr>
        <w:t>effective sensitivity</w:t>
      </w:r>
      <w:r w:rsidRPr="00DE40F4">
        <w:rPr>
          <w:rFonts w:ascii="Arial" w:hAnsi="Arial" w:cs="Arial"/>
          <w:color w:val="000000"/>
          <w:sz w:val="20"/>
          <w:szCs w:val="20"/>
        </w:rPr>
        <w:t xml:space="preserve"> and nosocomial transmission rates.</w:t>
      </w:r>
      <w:r w:rsidR="00474FFE">
        <w:rPr>
          <w:rFonts w:ascii="Arial" w:hAnsi="Arial" w:cs="Arial"/>
          <w:color w:val="000000"/>
          <w:sz w:val="20"/>
          <w:szCs w:val="20"/>
        </w:rPr>
        <w:t xml:space="preserve"> </w:t>
      </w:r>
      <w:r w:rsidRPr="00DE40F4">
        <w:rPr>
          <w:rFonts w:ascii="Arial" w:hAnsi="Arial" w:cs="Arial"/>
          <w:color w:val="000000"/>
          <w:sz w:val="20"/>
          <w:szCs w:val="20"/>
        </w:rPr>
        <w:t xml:space="preserve">We evaluate parameter identifiability for this model-inference system </w:t>
      </w:r>
      <w:r w:rsidR="00056BEB">
        <w:rPr>
          <w:rFonts w:ascii="Arial" w:hAnsi="Arial" w:cs="Arial"/>
          <w:color w:val="000000"/>
          <w:sz w:val="20"/>
          <w:szCs w:val="20"/>
        </w:rPr>
        <w:t>and investigate</w:t>
      </w:r>
      <w:r w:rsidR="00F94356">
        <w:rPr>
          <w:rFonts w:ascii="Arial" w:hAnsi="Arial" w:cs="Arial"/>
          <w:color w:val="000000"/>
          <w:sz w:val="20"/>
          <w:szCs w:val="20"/>
        </w:rPr>
        <w:t xml:space="preserve"> if</w:t>
      </w:r>
      <w:r w:rsidR="00056BEB">
        <w:rPr>
          <w:rFonts w:ascii="Arial" w:hAnsi="Arial" w:cs="Arial"/>
          <w:color w:val="000000"/>
          <w:sz w:val="20"/>
          <w:szCs w:val="20"/>
        </w:rPr>
        <w:t xml:space="preserve"> </w:t>
      </w:r>
      <w:r w:rsidR="00F94356">
        <w:rPr>
          <w:rFonts w:ascii="Arial" w:hAnsi="Arial" w:cs="Arial"/>
          <w:color w:val="000000"/>
          <w:sz w:val="20"/>
          <w:szCs w:val="20"/>
        </w:rPr>
        <w:t>bias in the inference is caused by the structural identifiability or by the inherent stochasticity of the model</w:t>
      </w:r>
      <w:r w:rsidR="00B63D08">
        <w:rPr>
          <w:rFonts w:ascii="Arial" w:hAnsi="Arial" w:cs="Arial"/>
          <w:color w:val="000000"/>
          <w:sz w:val="20"/>
          <w:szCs w:val="20"/>
        </w:rPr>
        <w:t>.</w:t>
      </w:r>
      <w:r w:rsidR="00F94356">
        <w:rPr>
          <w:rFonts w:ascii="Arial" w:hAnsi="Arial" w:cs="Arial"/>
          <w:color w:val="000000"/>
          <w:sz w:val="20"/>
          <w:szCs w:val="20"/>
        </w:rPr>
        <w:t xml:space="preserve"> </w:t>
      </w:r>
      <w:r w:rsidR="00B63D08">
        <w:rPr>
          <w:rFonts w:ascii="Arial" w:hAnsi="Arial" w:cs="Arial"/>
          <w:color w:val="000000"/>
          <w:sz w:val="20"/>
          <w:szCs w:val="20"/>
        </w:rPr>
        <w:t>We applied</w:t>
      </w:r>
      <w:r w:rsidRPr="00DE40F4">
        <w:rPr>
          <w:rFonts w:ascii="Arial" w:hAnsi="Arial" w:cs="Arial"/>
          <w:color w:val="000000"/>
          <w:sz w:val="20"/>
          <w:szCs w:val="20"/>
        </w:rPr>
        <w:t xml:space="preserve"> the framework to estimate both quantities for seven prevalent </w:t>
      </w:r>
      <w:r w:rsidR="008E3088">
        <w:rPr>
          <w:rFonts w:ascii="Arial" w:hAnsi="Arial" w:cs="Arial"/>
          <w:color w:val="000000"/>
          <w:sz w:val="20"/>
          <w:szCs w:val="20"/>
        </w:rPr>
        <w:t>microorganisms</w:t>
      </w:r>
      <w:r w:rsidR="00033A03">
        <w:rPr>
          <w:rFonts w:ascii="Arial" w:hAnsi="Arial" w:cs="Arial"/>
          <w:color w:val="000000"/>
          <w:sz w:val="20"/>
          <w:szCs w:val="20"/>
        </w:rPr>
        <w:t xml:space="preserve"> species</w:t>
      </w:r>
      <w:r w:rsidRPr="00DE40F4">
        <w:rPr>
          <w:rFonts w:ascii="Arial" w:hAnsi="Arial" w:cs="Arial"/>
          <w:color w:val="000000"/>
          <w:sz w:val="20"/>
          <w:szCs w:val="20"/>
        </w:rPr>
        <w:t xml:space="preserve">: </w:t>
      </w:r>
      <w:r w:rsidRPr="00496FEB">
        <w:rPr>
          <w:rFonts w:ascii="Arial" w:hAnsi="Arial" w:cs="Arial"/>
          <w:i/>
          <w:iCs/>
          <w:color w:val="000000"/>
          <w:sz w:val="20"/>
          <w:szCs w:val="20"/>
        </w:rPr>
        <w:t xml:space="preserve">Escherichia coli, Klebsiella pneumoniae, Pseudomonas aeruginosa, Staphylococcus aureus </w:t>
      </w:r>
      <w:r w:rsidRPr="00DE40F4">
        <w:rPr>
          <w:rFonts w:ascii="Arial" w:hAnsi="Arial" w:cs="Arial"/>
          <w:color w:val="000000"/>
          <w:sz w:val="20"/>
          <w:szCs w:val="20"/>
        </w:rPr>
        <w:t xml:space="preserve">(both sensitive, MSSA, and resistant, MRSA, phenotypes), </w:t>
      </w:r>
      <w:r w:rsidRPr="00496FEB">
        <w:rPr>
          <w:rFonts w:ascii="Arial" w:hAnsi="Arial" w:cs="Arial"/>
          <w:i/>
          <w:iCs/>
          <w:color w:val="000000"/>
          <w:sz w:val="20"/>
          <w:szCs w:val="20"/>
        </w:rPr>
        <w:t>Staphylococcus epidermidis</w:t>
      </w:r>
      <w:r w:rsidRPr="00DE40F4">
        <w:rPr>
          <w:rFonts w:ascii="Arial" w:hAnsi="Arial" w:cs="Arial"/>
          <w:color w:val="000000"/>
          <w:sz w:val="20"/>
          <w:szCs w:val="20"/>
        </w:rPr>
        <w:t>,</w:t>
      </w:r>
      <w:r w:rsidR="009D3DD5">
        <w:rPr>
          <w:rFonts w:ascii="Arial" w:hAnsi="Arial" w:cs="Arial"/>
          <w:color w:val="000000"/>
          <w:sz w:val="20"/>
          <w:szCs w:val="20"/>
        </w:rPr>
        <w:t xml:space="preserve"> </w:t>
      </w:r>
      <w:r w:rsidR="009D3DD5">
        <w:rPr>
          <w:rFonts w:ascii="Arial" w:hAnsi="Arial" w:cs="Arial"/>
          <w:i/>
          <w:iCs/>
          <w:color w:val="000000"/>
          <w:sz w:val="20"/>
          <w:szCs w:val="20"/>
        </w:rPr>
        <w:t>Enterococcus faecium</w:t>
      </w:r>
      <w:r w:rsidRPr="00DE40F4">
        <w:rPr>
          <w:rFonts w:ascii="Arial" w:hAnsi="Arial" w:cs="Arial"/>
          <w:color w:val="000000"/>
          <w:sz w:val="20"/>
          <w:szCs w:val="20"/>
        </w:rPr>
        <w:t xml:space="preserve"> and </w:t>
      </w:r>
      <w:r w:rsidRPr="00496FEB">
        <w:rPr>
          <w:rFonts w:ascii="Arial" w:hAnsi="Arial" w:cs="Arial"/>
          <w:i/>
          <w:iCs/>
          <w:color w:val="000000"/>
          <w:sz w:val="20"/>
          <w:szCs w:val="20"/>
        </w:rPr>
        <w:t>Enterococcus faecalis</w:t>
      </w:r>
      <w:r w:rsidRPr="00DE40F4">
        <w:rPr>
          <w:rFonts w:ascii="Arial" w:hAnsi="Arial" w:cs="Arial"/>
          <w:color w:val="000000"/>
          <w:sz w:val="20"/>
          <w:szCs w:val="20"/>
        </w:rPr>
        <w:t>.</w:t>
      </w:r>
    </w:p>
    <w:p w14:paraId="3BA52D4A" w14:textId="0CB8A2AB" w:rsidR="0063202C" w:rsidRPr="00935400"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lang w:val="en-US"/>
        </w:rPr>
      </w:pPr>
      <w:r w:rsidRPr="00DE40F4">
        <w:rPr>
          <w:rFonts w:ascii="Arial" w:hAnsi="Arial" w:cs="Arial"/>
          <w:color w:val="000000"/>
          <w:sz w:val="20"/>
          <w:szCs w:val="20"/>
        </w:rPr>
        <w:t xml:space="preserve">The parameter estimates reveal substantially higher community prevalence (i.e., importation rate) for </w:t>
      </w:r>
      <w:r w:rsidRPr="00496FEB">
        <w:rPr>
          <w:rFonts w:ascii="Arial" w:hAnsi="Arial" w:cs="Arial"/>
          <w:i/>
          <w:iCs/>
          <w:color w:val="000000"/>
          <w:sz w:val="20"/>
          <w:szCs w:val="20"/>
        </w:rPr>
        <w:t>E. coli</w:t>
      </w:r>
      <w:r w:rsidRPr="00DE40F4">
        <w:rPr>
          <w:rFonts w:ascii="Arial" w:hAnsi="Arial" w:cs="Arial"/>
          <w:color w:val="000000"/>
          <w:sz w:val="20"/>
          <w:szCs w:val="20"/>
        </w:rPr>
        <w:t xml:space="preserve"> and </w:t>
      </w:r>
      <w:r w:rsidRPr="00496FEB">
        <w:rPr>
          <w:rFonts w:ascii="Arial" w:hAnsi="Arial" w:cs="Arial"/>
          <w:i/>
          <w:iCs/>
          <w:color w:val="000000"/>
          <w:sz w:val="20"/>
          <w:szCs w:val="20"/>
        </w:rPr>
        <w:t>K. pneumoniae</w:t>
      </w:r>
      <w:r w:rsidRPr="00DE40F4">
        <w:rPr>
          <w:rFonts w:ascii="Arial" w:hAnsi="Arial" w:cs="Arial"/>
          <w:color w:val="000000"/>
          <w:sz w:val="20"/>
          <w:szCs w:val="20"/>
        </w:rPr>
        <w:t xml:space="preserve"> than the other six organisms. </w:t>
      </w:r>
      <w:r w:rsidRPr="004737A3">
        <w:rPr>
          <w:rFonts w:ascii="Arial" w:hAnsi="Arial" w:cs="Arial"/>
          <w:color w:val="FF0000"/>
          <w:sz w:val="20"/>
          <w:szCs w:val="20"/>
        </w:rPr>
        <w:t xml:space="preserve">Nosocomial transmission rates are found to be highest for </w:t>
      </w:r>
      <w:r w:rsidRPr="004737A3">
        <w:rPr>
          <w:rFonts w:ascii="Arial" w:hAnsi="Arial" w:cs="Arial"/>
          <w:i/>
          <w:iCs/>
          <w:color w:val="FF0000"/>
          <w:sz w:val="20"/>
          <w:szCs w:val="20"/>
        </w:rPr>
        <w:t>P. aeruginosa</w:t>
      </w:r>
      <w:r w:rsidRPr="004737A3">
        <w:rPr>
          <w:rFonts w:ascii="Arial" w:hAnsi="Arial" w:cs="Arial"/>
          <w:color w:val="FF0000"/>
          <w:sz w:val="20"/>
          <w:szCs w:val="20"/>
        </w:rPr>
        <w:t xml:space="preserve"> and MSSA.</w:t>
      </w:r>
      <w:r w:rsidRPr="00DE40F4">
        <w:rPr>
          <w:rFonts w:ascii="Arial" w:hAnsi="Arial" w:cs="Arial"/>
          <w:color w:val="000000"/>
          <w:sz w:val="20"/>
          <w:szCs w:val="20"/>
        </w:rPr>
        <w:t xml:space="preserve"> This work highlights how fine-scale patient data can support </w:t>
      </w:r>
      <w:r w:rsidR="002F182F">
        <w:rPr>
          <w:rFonts w:ascii="Arial" w:hAnsi="Arial" w:cs="Arial"/>
          <w:color w:val="000000"/>
          <w:sz w:val="20"/>
          <w:szCs w:val="20"/>
        </w:rPr>
        <w:t>simulation-based</w:t>
      </w:r>
      <w:r w:rsidR="00170E3A">
        <w:rPr>
          <w:rFonts w:ascii="Arial" w:hAnsi="Arial" w:cs="Arial"/>
          <w:color w:val="000000"/>
          <w:sz w:val="20"/>
          <w:szCs w:val="20"/>
        </w:rPr>
        <w:t xml:space="preserve"> inference</w:t>
      </w:r>
      <w:r w:rsidRPr="00DE40F4">
        <w:rPr>
          <w:rFonts w:ascii="Arial" w:hAnsi="Arial" w:cs="Arial"/>
          <w:color w:val="000000"/>
          <w:sz w:val="20"/>
          <w:szCs w:val="20"/>
        </w:rPr>
        <w:t xml:space="preserve"> of epidemiological properties of </w:t>
      </w:r>
      <w:r w:rsidR="00C512F9">
        <w:rPr>
          <w:rFonts w:ascii="Arial" w:hAnsi="Arial" w:cs="Arial"/>
          <w:color w:val="000000"/>
          <w:sz w:val="20"/>
          <w:szCs w:val="20"/>
        </w:rPr>
        <w:t>microorganisms</w:t>
      </w:r>
      <w:r w:rsidRPr="00DE40F4">
        <w:rPr>
          <w:rFonts w:ascii="Arial" w:hAnsi="Arial" w:cs="Arial"/>
          <w:color w:val="000000"/>
          <w:sz w:val="20"/>
          <w:szCs w:val="20"/>
        </w:rPr>
        <w:t xml:space="preserve">. </w:t>
      </w:r>
      <w:r w:rsidR="0063202C">
        <w:rPr>
          <w:rFonts w:ascii="Arial" w:hAnsi="Arial" w:cs="Arial"/>
          <w:color w:val="000000"/>
          <w:sz w:val="20"/>
          <w:szCs w:val="20"/>
        </w:rPr>
        <w:t xml:space="preserve">How </w:t>
      </w:r>
      <w:r w:rsidR="004B562A">
        <w:rPr>
          <w:rFonts w:ascii="Arial" w:hAnsi="Arial" w:cs="Arial"/>
          <w:color w:val="000000"/>
          <w:sz w:val="20"/>
          <w:szCs w:val="20"/>
        </w:rPr>
        <w:t>t</w:t>
      </w:r>
      <w:r w:rsidR="00170E3A">
        <w:rPr>
          <w:rFonts w:ascii="Arial" w:hAnsi="Arial" w:cs="Arial"/>
          <w:color w:val="000000"/>
          <w:sz w:val="20"/>
          <w:szCs w:val="20"/>
        </w:rPr>
        <w:t xml:space="preserve">he </w:t>
      </w:r>
      <w:r w:rsidR="0063202C">
        <w:rPr>
          <w:rFonts w:ascii="Arial" w:hAnsi="Arial" w:cs="Arial"/>
          <w:color w:val="000000"/>
          <w:sz w:val="20"/>
          <w:szCs w:val="20"/>
        </w:rPr>
        <w:t>desi</w:t>
      </w:r>
      <w:r w:rsidR="00263BFB">
        <w:rPr>
          <w:rFonts w:ascii="Arial" w:hAnsi="Arial" w:cs="Arial"/>
          <w:color w:val="000000"/>
          <w:sz w:val="20"/>
          <w:szCs w:val="20"/>
        </w:rPr>
        <w:t>gn</w:t>
      </w:r>
      <w:r w:rsidR="0063202C">
        <w:rPr>
          <w:rFonts w:ascii="Arial" w:hAnsi="Arial" w:cs="Arial"/>
          <w:color w:val="000000"/>
          <w:sz w:val="20"/>
          <w:szCs w:val="20"/>
        </w:rPr>
        <w:t xml:space="preserve"> of a detailed individual-level observational model </w:t>
      </w:r>
      <w:r w:rsidR="004B562A">
        <w:rPr>
          <w:rFonts w:ascii="Arial" w:hAnsi="Arial" w:cs="Arial"/>
          <w:color w:val="000000"/>
          <w:sz w:val="20"/>
          <w:szCs w:val="20"/>
        </w:rPr>
        <w:t xml:space="preserve">does </w:t>
      </w:r>
      <w:r w:rsidR="0063202C">
        <w:rPr>
          <w:rFonts w:ascii="Arial" w:hAnsi="Arial" w:cs="Arial"/>
          <w:color w:val="000000"/>
          <w:sz w:val="20"/>
          <w:szCs w:val="20"/>
        </w:rPr>
        <w:t>improve parameter identifiability</w:t>
      </w:r>
      <w:r w:rsidR="004B562A">
        <w:rPr>
          <w:rFonts w:ascii="Arial" w:hAnsi="Arial" w:cs="Arial"/>
          <w:color w:val="000000"/>
          <w:sz w:val="20"/>
          <w:szCs w:val="20"/>
        </w:rPr>
        <w:t xml:space="preserve">, </w:t>
      </w:r>
      <w:r w:rsidR="00152331">
        <w:rPr>
          <w:rFonts w:ascii="Arial" w:hAnsi="Arial" w:cs="Arial"/>
          <w:color w:val="000000"/>
          <w:sz w:val="20"/>
          <w:szCs w:val="20"/>
        </w:rPr>
        <w:t>compared</w:t>
      </w:r>
      <w:r w:rsidR="004B562A">
        <w:rPr>
          <w:rFonts w:ascii="Arial" w:hAnsi="Arial" w:cs="Arial"/>
          <w:color w:val="000000"/>
          <w:sz w:val="20"/>
          <w:szCs w:val="20"/>
        </w:rPr>
        <w:t xml:space="preserve"> to a </w:t>
      </w:r>
      <w:r w:rsidR="00152331">
        <w:rPr>
          <w:rFonts w:ascii="Arial" w:hAnsi="Arial" w:cs="Arial"/>
          <w:color w:val="000000"/>
          <w:sz w:val="20"/>
          <w:szCs w:val="20"/>
        </w:rPr>
        <w:t>population-level</w:t>
      </w:r>
      <w:r w:rsidR="004B562A">
        <w:rPr>
          <w:rFonts w:ascii="Arial" w:hAnsi="Arial" w:cs="Arial"/>
          <w:color w:val="000000"/>
          <w:sz w:val="20"/>
          <w:szCs w:val="20"/>
        </w:rPr>
        <w:t xml:space="preserve"> observational model</w:t>
      </w:r>
      <w:r w:rsidR="00D21590">
        <w:rPr>
          <w:rFonts w:ascii="Arial" w:hAnsi="Arial" w:cs="Arial"/>
          <w:color w:val="000000"/>
          <w:sz w:val="20"/>
          <w:szCs w:val="20"/>
          <w:lang w:val="en-US"/>
        </w:rPr>
        <w:t>.</w:t>
      </w:r>
    </w:p>
    <w:p w14:paraId="718EA30F" w14:textId="1386F657" w:rsidR="00DE40F4" w:rsidRDefault="00DE40F4" w:rsidP="009D3DD5">
      <w:pPr>
        <w:keepNext/>
        <w:pBdr>
          <w:top w:val="nil"/>
          <w:left w:val="nil"/>
          <w:bottom w:val="nil"/>
          <w:right w:val="nil"/>
          <w:between w:val="nil"/>
        </w:pBdr>
        <w:spacing w:before="240" w:after="60" w:line="360" w:lineRule="auto"/>
        <w:jc w:val="both"/>
        <w:rPr>
          <w:rFonts w:ascii="Arial" w:hAnsi="Arial" w:cs="Arial"/>
          <w:color w:val="000000"/>
          <w:sz w:val="20"/>
          <w:szCs w:val="20"/>
        </w:rPr>
      </w:pPr>
      <w:r w:rsidRPr="00DE40F4">
        <w:rPr>
          <w:rFonts w:ascii="Arial" w:hAnsi="Arial" w:cs="Arial"/>
          <w:color w:val="000000"/>
          <w:sz w:val="20"/>
          <w:szCs w:val="20"/>
        </w:rPr>
        <w:t xml:space="preserve">Evaluation of the community prevalence and transmission potential for different </w:t>
      </w:r>
      <w:r w:rsidR="00496FEB">
        <w:rPr>
          <w:rFonts w:ascii="Arial" w:hAnsi="Arial" w:cs="Arial"/>
          <w:color w:val="000000"/>
          <w:sz w:val="20"/>
          <w:szCs w:val="20"/>
        </w:rPr>
        <w:t>pathogens</w:t>
      </w:r>
      <w:r w:rsidR="00496FEB" w:rsidRPr="00DE40F4">
        <w:rPr>
          <w:rFonts w:ascii="Arial" w:hAnsi="Arial" w:cs="Arial"/>
          <w:color w:val="000000"/>
          <w:sz w:val="20"/>
          <w:szCs w:val="20"/>
        </w:rPr>
        <w:t xml:space="preserve"> </w:t>
      </w:r>
      <w:r w:rsidRPr="00DE40F4">
        <w:rPr>
          <w:rFonts w:ascii="Arial" w:hAnsi="Arial" w:cs="Arial"/>
          <w:color w:val="000000"/>
          <w:sz w:val="20"/>
          <w:szCs w:val="20"/>
        </w:rPr>
        <w:t>could ultimately support the development of in-hospital control measures that limit the spread of these pathogens.</w:t>
      </w:r>
    </w:p>
    <w:p w14:paraId="2A72CFB6" w14:textId="77777777" w:rsidR="00980C22" w:rsidRPr="00980C22" w:rsidRDefault="00980C22"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p>
    <w:p w14:paraId="72BE508C" w14:textId="4BDE93C2" w:rsidR="00980C22" w:rsidRPr="00980C22"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Main Text</w:t>
      </w:r>
    </w:p>
    <w:p w14:paraId="0A25037F" w14:textId="77777777" w:rsidR="00E6133D"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Introduction</w:t>
      </w:r>
    </w:p>
    <w:p w14:paraId="6D712025" w14:textId="77777777" w:rsidR="0031564A" w:rsidRPr="00980C22" w:rsidRDefault="0031564A"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72C23C5D" w14:textId="1DAAA0B5" w:rsidR="002876C6" w:rsidRDefault="001917DA" w:rsidP="009D3DD5">
      <w:pPr>
        <w:spacing w:line="360" w:lineRule="auto"/>
        <w:jc w:val="both"/>
        <w:rPr>
          <w:rFonts w:ascii="Arial" w:hAnsi="Arial" w:cs="Arial"/>
          <w:sz w:val="20"/>
          <w:szCs w:val="20"/>
        </w:rPr>
      </w:pPr>
      <w:r w:rsidRPr="00C8522B">
        <w:rPr>
          <w:rFonts w:ascii="Arial" w:hAnsi="Arial" w:cs="Arial"/>
          <w:sz w:val="20"/>
          <w:szCs w:val="20"/>
        </w:rPr>
        <w:t>Anti</w:t>
      </w:r>
      <w:r>
        <w:rPr>
          <w:rFonts w:ascii="Arial" w:hAnsi="Arial" w:cs="Arial"/>
          <w:sz w:val="20"/>
          <w:szCs w:val="20"/>
        </w:rPr>
        <w:t>b</w:t>
      </w:r>
      <w:r w:rsidRPr="00C8522B">
        <w:rPr>
          <w:rFonts w:ascii="Arial" w:hAnsi="Arial" w:cs="Arial"/>
          <w:sz w:val="20"/>
          <w:szCs w:val="20"/>
        </w:rPr>
        <w:t>i</w:t>
      </w:r>
      <w:r>
        <w:rPr>
          <w:rFonts w:ascii="Arial" w:hAnsi="Arial" w:cs="Arial"/>
          <w:sz w:val="20"/>
          <w:szCs w:val="20"/>
        </w:rPr>
        <w:t>otic</w:t>
      </w:r>
      <w:r w:rsidRPr="00C8522B">
        <w:rPr>
          <w:rFonts w:ascii="Arial" w:hAnsi="Arial" w:cs="Arial"/>
          <w:sz w:val="20"/>
          <w:szCs w:val="20"/>
        </w:rPr>
        <w:t xml:space="preserve"> </w:t>
      </w:r>
      <w:r w:rsidR="005E4095" w:rsidRPr="00C8522B">
        <w:rPr>
          <w:rFonts w:ascii="Arial" w:hAnsi="Arial" w:cs="Arial"/>
          <w:sz w:val="20"/>
          <w:szCs w:val="20"/>
        </w:rPr>
        <w:t>resistance</w:t>
      </w:r>
      <w:r w:rsidR="009914B1">
        <w:rPr>
          <w:rFonts w:ascii="Arial" w:hAnsi="Arial" w:cs="Arial"/>
          <w:sz w:val="20"/>
          <w:szCs w:val="20"/>
        </w:rPr>
        <w:t xml:space="preserve"> </w:t>
      </w:r>
      <w:r w:rsidR="009C49CA">
        <w:rPr>
          <w:rFonts w:ascii="Arial" w:hAnsi="Arial" w:cs="Arial"/>
          <w:sz w:val="20"/>
          <w:szCs w:val="20"/>
        </w:rPr>
        <w:t>micro</w:t>
      </w:r>
      <w:r w:rsidR="009914B1">
        <w:rPr>
          <w:rFonts w:ascii="Arial" w:hAnsi="Arial" w:cs="Arial"/>
          <w:sz w:val="20"/>
          <w:szCs w:val="20"/>
        </w:rPr>
        <w:t>organisms</w:t>
      </w:r>
      <w:r w:rsidR="005E4095" w:rsidRPr="00C8522B">
        <w:rPr>
          <w:rFonts w:ascii="Arial" w:hAnsi="Arial" w:cs="Arial"/>
          <w:sz w:val="20"/>
          <w:szCs w:val="20"/>
        </w:rPr>
        <w:t xml:space="preserve"> (A</w:t>
      </w:r>
      <w:r w:rsidR="006C11F0">
        <w:rPr>
          <w:rFonts w:ascii="Arial" w:hAnsi="Arial" w:cs="Arial"/>
          <w:sz w:val="20"/>
          <w:szCs w:val="20"/>
        </w:rPr>
        <w:t>B</w:t>
      </w:r>
      <w:r w:rsidR="005E4095" w:rsidRPr="00C8522B">
        <w:rPr>
          <w:rFonts w:ascii="Arial" w:hAnsi="Arial" w:cs="Arial"/>
          <w:sz w:val="20"/>
          <w:szCs w:val="20"/>
        </w:rPr>
        <w:t>R</w:t>
      </w:r>
      <w:r w:rsidR="003B4542">
        <w:rPr>
          <w:rFonts w:ascii="Arial" w:hAnsi="Arial" w:cs="Arial"/>
          <w:sz w:val="20"/>
          <w:szCs w:val="20"/>
        </w:rPr>
        <w:t>O</w:t>
      </w:r>
      <w:r w:rsidR="005E4095" w:rsidRPr="00C8522B">
        <w:rPr>
          <w:rFonts w:ascii="Arial" w:hAnsi="Arial" w:cs="Arial"/>
          <w:sz w:val="20"/>
          <w:szCs w:val="20"/>
        </w:rPr>
        <w:t xml:space="preserve">) </w:t>
      </w:r>
      <w:r w:rsidR="009914B1">
        <w:rPr>
          <w:rFonts w:ascii="Arial" w:hAnsi="Arial" w:cs="Arial"/>
          <w:sz w:val="20"/>
          <w:szCs w:val="20"/>
        </w:rPr>
        <w:t>are</w:t>
      </w:r>
      <w:r w:rsidR="005E4095" w:rsidRPr="00C8522B">
        <w:rPr>
          <w:rFonts w:ascii="Arial" w:hAnsi="Arial" w:cs="Arial"/>
          <w:sz w:val="20"/>
          <w:szCs w:val="20"/>
        </w:rPr>
        <w:t xml:space="preserve"> a major threat to human health worldwide and </w:t>
      </w:r>
      <w:r w:rsidR="005E4095">
        <w:rPr>
          <w:rFonts w:ascii="Arial" w:hAnsi="Arial" w:cs="Arial"/>
          <w:sz w:val="20"/>
          <w:szCs w:val="20"/>
        </w:rPr>
        <w:t xml:space="preserve">has </w:t>
      </w:r>
      <w:r w:rsidR="005E4095" w:rsidRPr="00C8522B">
        <w:rPr>
          <w:rFonts w:ascii="Arial" w:hAnsi="Arial" w:cs="Arial"/>
          <w:sz w:val="20"/>
          <w:szCs w:val="20"/>
        </w:rPr>
        <w:t>emerged as one of the leading public threats of the 21</w:t>
      </w:r>
      <w:r w:rsidR="005E4095" w:rsidRPr="00C8522B">
        <w:rPr>
          <w:rFonts w:ascii="Arial" w:hAnsi="Arial" w:cs="Arial"/>
          <w:sz w:val="20"/>
          <w:szCs w:val="20"/>
          <w:vertAlign w:val="superscript"/>
        </w:rPr>
        <w:t xml:space="preserve">st  </w:t>
      </w:r>
      <w:r w:rsidR="005E4095" w:rsidRPr="00C8522B">
        <w:rPr>
          <w:rFonts w:ascii="Arial" w:hAnsi="Arial" w:cs="Arial"/>
          <w:sz w:val="20"/>
          <w:szCs w:val="20"/>
        </w:rPr>
        <w:t xml:space="preserve">century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{"citationID":"QD7zkWP0","properties":{"formattedCitation":"\\super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1</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An estimated 4.95 million deaths were associated with bacterial A</w:t>
      </w:r>
      <w:r w:rsidR="006C11F0">
        <w:rPr>
          <w:rFonts w:ascii="Arial" w:hAnsi="Arial" w:cs="Arial"/>
          <w:sz w:val="20"/>
          <w:szCs w:val="20"/>
        </w:rPr>
        <w:t>B</w:t>
      </w:r>
      <w:r w:rsidR="005E4095">
        <w:rPr>
          <w:rFonts w:ascii="Arial" w:hAnsi="Arial" w:cs="Arial"/>
          <w:sz w:val="20"/>
          <w:szCs w:val="20"/>
        </w:rPr>
        <w:t>R in 2019 globally, and mortality caused by A</w:t>
      </w:r>
      <w:r w:rsidR="006C11F0">
        <w:rPr>
          <w:rFonts w:ascii="Arial" w:hAnsi="Arial" w:cs="Arial"/>
          <w:sz w:val="20"/>
          <w:szCs w:val="20"/>
        </w:rPr>
        <w:t>B</w:t>
      </w:r>
      <w:r w:rsidR="005E4095">
        <w:rPr>
          <w:rFonts w:ascii="Arial" w:hAnsi="Arial" w:cs="Arial"/>
          <w:sz w:val="20"/>
          <w:szCs w:val="20"/>
        </w:rPr>
        <w:t xml:space="preserve">R is </w:t>
      </w:r>
      <w:r w:rsidR="005E4095">
        <w:rPr>
          <w:rFonts w:ascii="Arial" w:hAnsi="Arial" w:cs="Arial"/>
          <w:sz w:val="20"/>
          <w:szCs w:val="20"/>
        </w:rPr>
        <w:lastRenderedPageBreak/>
        <w:t xml:space="preserve">projected to reach 10 million by 2050 </w:t>
      </w:r>
      <w:r w:rsidR="005E4095">
        <w:rPr>
          <w:rFonts w:ascii="Arial" w:hAnsi="Arial" w:cs="Arial"/>
          <w:sz w:val="20"/>
          <w:szCs w:val="20"/>
        </w:rPr>
        <w:fldChar w:fldCharType="begin"/>
      </w:r>
      <w:r w:rsidR="00013879">
        <w:rPr>
          <w:rFonts w:ascii="Arial" w:hAnsi="Arial" w:cs="Arial"/>
          <w:sz w:val="20"/>
          <w:szCs w:val="20"/>
        </w:rPr>
        <w:instrText xml:space="preserve"> ADDIN ZOTERO_ITEM CSL_CITATION {"citationID":"223aOOxg","properties":{"formattedCitation":"\\super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Pr>
          <w:rFonts w:ascii="Arial" w:hAnsi="Arial" w:cs="Arial"/>
          <w:sz w:val="20"/>
          <w:szCs w:val="20"/>
        </w:rPr>
        <w:fldChar w:fldCharType="separate"/>
      </w:r>
      <w:r w:rsidR="00013879" w:rsidRPr="00013879">
        <w:rPr>
          <w:rFonts w:ascii="Arial" w:hAnsi="Arial" w:cs="Arial"/>
          <w:sz w:val="20"/>
          <w:vertAlign w:val="superscript"/>
          <w:lang w:val="en-GB"/>
        </w:rPr>
        <w:t>2</w:t>
      </w:r>
      <w:r w:rsidR="005E4095">
        <w:rPr>
          <w:rFonts w:ascii="Arial" w:hAnsi="Arial" w:cs="Arial"/>
          <w:sz w:val="20"/>
          <w:szCs w:val="20"/>
        </w:rPr>
        <w:fldChar w:fldCharType="end"/>
      </w:r>
      <w:r w:rsidR="00F01F89">
        <w:rPr>
          <w:rFonts w:ascii="Arial" w:hAnsi="Arial" w:cs="Arial"/>
          <w:sz w:val="20"/>
          <w:szCs w:val="20"/>
        </w:rPr>
        <w:t xml:space="preserve">, </w:t>
      </w:r>
      <w:r w:rsidR="005E5879">
        <w:rPr>
          <w:rFonts w:ascii="Arial" w:hAnsi="Arial" w:cs="Arial"/>
          <w:sz w:val="20"/>
          <w:szCs w:val="20"/>
        </w:rPr>
        <w:t>although</w:t>
      </w:r>
      <w:r w:rsidR="00F01F89">
        <w:rPr>
          <w:rFonts w:ascii="Arial" w:hAnsi="Arial" w:cs="Arial"/>
          <w:sz w:val="20"/>
          <w:szCs w:val="20"/>
        </w:rPr>
        <w:t xml:space="preserve"> more rigorous projections XXX</w:t>
      </w:r>
      <w:r w:rsidR="005E4095">
        <w:rPr>
          <w:rFonts w:ascii="Arial" w:hAnsi="Arial" w:cs="Arial"/>
          <w:sz w:val="20"/>
          <w:szCs w:val="20"/>
        </w:rPr>
        <w:t>.</w:t>
      </w:r>
      <w:r w:rsidR="005E4095" w:rsidRPr="00C8522B">
        <w:rPr>
          <w:rFonts w:ascii="Arial" w:hAnsi="Arial" w:cs="Arial"/>
          <w:sz w:val="20"/>
          <w:szCs w:val="20"/>
        </w:rPr>
        <w:t xml:space="preserve"> </w:t>
      </w:r>
      <w:r w:rsidR="005E4095">
        <w:rPr>
          <w:rFonts w:ascii="Arial" w:hAnsi="Arial" w:cs="Arial"/>
          <w:sz w:val="20"/>
          <w:szCs w:val="20"/>
        </w:rPr>
        <w:t>Hospital-acquired</w:t>
      </w:r>
      <w:r w:rsidR="005E4095" w:rsidRPr="00C8522B">
        <w:rPr>
          <w:rFonts w:ascii="Arial" w:hAnsi="Arial" w:cs="Arial"/>
          <w:sz w:val="20"/>
          <w:szCs w:val="20"/>
        </w:rPr>
        <w:t xml:space="preserve"> (nosocomial) infection</w:t>
      </w:r>
      <w:r w:rsidR="005E4095">
        <w:rPr>
          <w:rFonts w:ascii="Arial" w:hAnsi="Arial" w:cs="Arial"/>
          <w:sz w:val="20"/>
          <w:szCs w:val="20"/>
        </w:rPr>
        <w:t>s by</w:t>
      </w:r>
      <w:r w:rsidR="00010D7D">
        <w:rPr>
          <w:rFonts w:ascii="Arial" w:hAnsi="Arial" w:cs="Arial"/>
          <w:sz w:val="20"/>
          <w:szCs w:val="20"/>
        </w:rPr>
        <w:t xml:space="preserve"> bacterial pathogens including those resistant to antibiotics</w:t>
      </w:r>
      <w:r w:rsidR="005E4095" w:rsidRPr="00C8522B">
        <w:rPr>
          <w:rFonts w:ascii="Arial" w:hAnsi="Arial" w:cs="Arial"/>
          <w:sz w:val="20"/>
          <w:szCs w:val="20"/>
        </w:rPr>
        <w:t xml:space="preserve"> </w:t>
      </w:r>
      <w:r w:rsidR="005E4095">
        <w:rPr>
          <w:rFonts w:ascii="Arial" w:hAnsi="Arial" w:cs="Arial"/>
          <w:sz w:val="20"/>
          <w:szCs w:val="20"/>
        </w:rPr>
        <w:t>are</w:t>
      </w:r>
      <w:r w:rsidR="005E4095" w:rsidRPr="00C8522B">
        <w:rPr>
          <w:rFonts w:ascii="Arial" w:hAnsi="Arial" w:cs="Arial"/>
          <w:sz w:val="20"/>
          <w:szCs w:val="20"/>
        </w:rPr>
        <w:t xml:space="preserve"> a major contributor to mortality, length of stay</w:t>
      </w:r>
      <w:r w:rsidR="005E4095">
        <w:rPr>
          <w:rFonts w:ascii="Arial" w:hAnsi="Arial" w:cs="Arial"/>
          <w:sz w:val="20"/>
          <w:szCs w:val="20"/>
        </w:rPr>
        <w:t xml:space="preserve"> in hospital</w:t>
      </w:r>
      <w:r w:rsidR="005E4095" w:rsidRPr="00C8522B">
        <w:rPr>
          <w:rFonts w:ascii="Arial" w:hAnsi="Arial" w:cs="Arial"/>
          <w:sz w:val="20"/>
          <w:szCs w:val="20"/>
        </w:rPr>
        <w:t xml:space="preserve"> and health-care associated cost</w:t>
      </w:r>
      <w:r w:rsidR="005E4095">
        <w:rPr>
          <w:rFonts w:ascii="Arial" w:hAnsi="Arial" w:cs="Arial"/>
          <w:sz w:val="20"/>
          <w:szCs w:val="20"/>
        </w:rPr>
        <w:t xml:space="preserve">s </w:t>
      </w:r>
      <w:r w:rsidR="005E4095" w:rsidRPr="00C8522B">
        <w:rPr>
          <w:rFonts w:ascii="Arial" w:hAnsi="Arial" w:cs="Arial"/>
          <w:sz w:val="20"/>
          <w:szCs w:val="20"/>
        </w:rPr>
        <w:fldChar w:fldCharType="begin"/>
      </w:r>
      <w:r w:rsidR="00013879">
        <w:rPr>
          <w:rFonts w:ascii="Arial" w:hAnsi="Arial" w:cs="Arial"/>
          <w:sz w:val="20"/>
          <w:szCs w:val="20"/>
        </w:rPr>
        <w:instrText xml:space="preserve"> ADDIN ZOTERO_ITEM CSL_CITATION {"citationID":"6NRaqcZZ","properties":{"formattedCitation":"\\super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sidR="005E4095" w:rsidRPr="00C8522B">
        <w:rPr>
          <w:rFonts w:ascii="Arial" w:hAnsi="Arial" w:cs="Arial"/>
          <w:sz w:val="20"/>
          <w:szCs w:val="20"/>
        </w:rPr>
        <w:fldChar w:fldCharType="separate"/>
      </w:r>
      <w:r w:rsidR="00013879" w:rsidRPr="00013879">
        <w:rPr>
          <w:rFonts w:ascii="Arial" w:hAnsi="Arial" w:cs="Arial"/>
          <w:sz w:val="20"/>
          <w:vertAlign w:val="superscript"/>
          <w:lang w:val="en-GB"/>
        </w:rPr>
        <w:t>2</w:t>
      </w:r>
      <w:r w:rsidR="005E4095" w:rsidRPr="00C8522B">
        <w:rPr>
          <w:rFonts w:ascii="Arial" w:hAnsi="Arial" w:cs="Arial"/>
          <w:sz w:val="20"/>
          <w:szCs w:val="20"/>
        </w:rPr>
        <w:fldChar w:fldCharType="end"/>
      </w:r>
      <w:r w:rsidR="005E4095" w:rsidRPr="00C8522B">
        <w:rPr>
          <w:rFonts w:ascii="Arial" w:hAnsi="Arial" w:cs="Arial"/>
          <w:sz w:val="20"/>
          <w:szCs w:val="20"/>
        </w:rPr>
        <w:t xml:space="preserve">. </w:t>
      </w:r>
      <w:r w:rsidR="005E4095">
        <w:rPr>
          <w:rFonts w:ascii="Arial" w:hAnsi="Arial" w:cs="Arial"/>
          <w:sz w:val="20"/>
          <w:szCs w:val="20"/>
        </w:rPr>
        <w:t>Understanding</w:t>
      </w:r>
      <w:r w:rsidR="005E4095" w:rsidRPr="00C8522B">
        <w:rPr>
          <w:rFonts w:ascii="Arial" w:hAnsi="Arial" w:cs="Arial"/>
          <w:sz w:val="20"/>
          <w:szCs w:val="20"/>
        </w:rPr>
        <w:t xml:space="preserve"> the burden and spread of </w:t>
      </w:r>
      <w:r w:rsidR="00D370BD">
        <w:rPr>
          <w:rFonts w:ascii="Arial" w:hAnsi="Arial" w:cs="Arial"/>
          <w:sz w:val="20"/>
          <w:szCs w:val="20"/>
        </w:rPr>
        <w:t>ABR pathogens</w:t>
      </w:r>
      <w:r w:rsidR="005E4095">
        <w:rPr>
          <w:rFonts w:ascii="Arial" w:hAnsi="Arial" w:cs="Arial"/>
          <w:sz w:val="20"/>
          <w:szCs w:val="20"/>
        </w:rPr>
        <w:t>, and microorganisms in general, within hospital settings,</w:t>
      </w:r>
      <w:r w:rsidR="005E4095" w:rsidRPr="00C8522B">
        <w:rPr>
          <w:rFonts w:ascii="Arial" w:hAnsi="Arial" w:cs="Arial"/>
          <w:sz w:val="20"/>
          <w:szCs w:val="20"/>
        </w:rPr>
        <w:t xml:space="preserve"> is </w:t>
      </w:r>
      <w:r w:rsidR="005E4095">
        <w:rPr>
          <w:rFonts w:ascii="Arial" w:hAnsi="Arial" w:cs="Arial"/>
          <w:sz w:val="20"/>
          <w:szCs w:val="20"/>
        </w:rPr>
        <w:t>critical for effective control planning</w:t>
      </w:r>
      <w:r w:rsidR="0067565D">
        <w:rPr>
          <w:rFonts w:ascii="Arial" w:hAnsi="Arial" w:cs="Arial"/>
          <w:sz w:val="20"/>
          <w:szCs w:val="20"/>
        </w:rPr>
        <w:t xml:space="preserve"> and </w:t>
      </w:r>
      <w:r w:rsidR="00D07068">
        <w:rPr>
          <w:rFonts w:ascii="Arial" w:hAnsi="Arial" w:cs="Arial"/>
          <w:sz w:val="20"/>
          <w:szCs w:val="20"/>
        </w:rPr>
        <w:t>des</w:t>
      </w:r>
      <w:r w:rsidR="004E4A36">
        <w:rPr>
          <w:rFonts w:ascii="Arial" w:hAnsi="Arial" w:cs="Arial"/>
          <w:sz w:val="20"/>
          <w:szCs w:val="20"/>
        </w:rPr>
        <w:t>i</w:t>
      </w:r>
      <w:r w:rsidR="00D07068">
        <w:rPr>
          <w:rFonts w:ascii="Arial" w:hAnsi="Arial" w:cs="Arial"/>
          <w:sz w:val="20"/>
          <w:szCs w:val="20"/>
        </w:rPr>
        <w:t>g</w:t>
      </w:r>
      <w:r w:rsidR="004E4A36">
        <w:rPr>
          <w:rFonts w:ascii="Arial" w:hAnsi="Arial" w:cs="Arial"/>
          <w:sz w:val="20"/>
          <w:szCs w:val="20"/>
        </w:rPr>
        <w:t>n</w:t>
      </w:r>
      <w:r w:rsidR="00D07068">
        <w:rPr>
          <w:rFonts w:ascii="Arial" w:hAnsi="Arial" w:cs="Arial"/>
          <w:sz w:val="20"/>
          <w:szCs w:val="20"/>
        </w:rPr>
        <w:t xml:space="preserve"> of </w:t>
      </w:r>
      <w:r w:rsidR="0067565D">
        <w:rPr>
          <w:rFonts w:ascii="Arial" w:hAnsi="Arial" w:cs="Arial"/>
          <w:sz w:val="20"/>
          <w:szCs w:val="20"/>
        </w:rPr>
        <w:t>testing/culture protocols</w:t>
      </w:r>
      <w:r w:rsidR="005E4095">
        <w:rPr>
          <w:rFonts w:ascii="Arial" w:hAnsi="Arial" w:cs="Arial"/>
          <w:sz w:val="20"/>
          <w:szCs w:val="20"/>
        </w:rPr>
        <w:t xml:space="preserve">; however, quantification of these characteristics remains challenging due to limited observation of </w:t>
      </w:r>
      <w:r w:rsidR="004737A3">
        <w:rPr>
          <w:rFonts w:ascii="Arial" w:hAnsi="Arial" w:cs="Arial"/>
          <w:sz w:val="20"/>
          <w:szCs w:val="20"/>
        </w:rPr>
        <w:t>microorganism</w:t>
      </w:r>
      <w:r w:rsidR="008307A7">
        <w:rPr>
          <w:rFonts w:ascii="Arial" w:hAnsi="Arial" w:cs="Arial"/>
          <w:sz w:val="20"/>
          <w:szCs w:val="20"/>
        </w:rPr>
        <w:t>s</w:t>
      </w:r>
      <w:r w:rsidR="005E4095">
        <w:rPr>
          <w:rFonts w:ascii="Arial" w:hAnsi="Arial" w:cs="Arial"/>
          <w:sz w:val="20"/>
          <w:szCs w:val="20"/>
        </w:rPr>
        <w:t xml:space="preserve"> carriage</w:t>
      </w:r>
      <w:r w:rsidR="004E5C12">
        <w:rPr>
          <w:rFonts w:ascii="Arial" w:hAnsi="Arial" w:cs="Arial"/>
          <w:sz w:val="20"/>
          <w:szCs w:val="20"/>
        </w:rPr>
        <w:t>,</w:t>
      </w:r>
      <w:r w:rsidR="005E4095">
        <w:rPr>
          <w:rFonts w:ascii="Arial" w:hAnsi="Arial" w:cs="Arial"/>
          <w:sz w:val="20"/>
          <w:szCs w:val="20"/>
        </w:rPr>
        <w:t xml:space="preserve"> difficulty assessing interventions in real-world </w:t>
      </w:r>
      <w:r w:rsidR="008307A7">
        <w:rPr>
          <w:rFonts w:ascii="Arial" w:hAnsi="Arial" w:cs="Arial"/>
          <w:sz w:val="20"/>
          <w:szCs w:val="20"/>
        </w:rPr>
        <w:t xml:space="preserve">hospital </w:t>
      </w:r>
      <w:r w:rsidR="005E4095">
        <w:rPr>
          <w:rFonts w:ascii="Arial" w:hAnsi="Arial" w:cs="Arial"/>
          <w:sz w:val="20"/>
          <w:szCs w:val="20"/>
        </w:rPr>
        <w:t>settings</w:t>
      </w:r>
      <w:r w:rsidR="004E5C12">
        <w:rPr>
          <w:rFonts w:ascii="Arial" w:hAnsi="Arial" w:cs="Arial"/>
          <w:sz w:val="20"/>
          <w:szCs w:val="20"/>
        </w:rPr>
        <w:t xml:space="preserve">, and </w:t>
      </w:r>
      <w:r w:rsidR="000A5327" w:rsidRPr="00321B8A">
        <w:rPr>
          <w:rFonts w:ascii="Arial" w:hAnsi="Arial" w:cs="Arial"/>
          <w:color w:val="000000" w:themeColor="text1"/>
          <w:sz w:val="20"/>
          <w:szCs w:val="20"/>
        </w:rPr>
        <w:t>incomplete understanding of the mechanism</w:t>
      </w:r>
      <w:r w:rsidR="004E5C12" w:rsidRPr="00321B8A">
        <w:rPr>
          <w:rFonts w:ascii="Arial" w:hAnsi="Arial" w:cs="Arial"/>
          <w:color w:val="000000" w:themeColor="text1"/>
          <w:sz w:val="20"/>
          <w:szCs w:val="20"/>
        </w:rPr>
        <w:t>s</w:t>
      </w:r>
      <w:r w:rsidR="000A5327" w:rsidRPr="00321B8A">
        <w:rPr>
          <w:rFonts w:ascii="Arial" w:hAnsi="Arial" w:cs="Arial"/>
          <w:color w:val="000000" w:themeColor="text1"/>
          <w:sz w:val="20"/>
          <w:szCs w:val="20"/>
        </w:rPr>
        <w:t xml:space="preserve"> shaping the coexistence</w:t>
      </w:r>
      <w:r w:rsidR="0063202C">
        <w:rPr>
          <w:rFonts w:ascii="Arial" w:hAnsi="Arial" w:cs="Arial"/>
          <w:color w:val="000000" w:themeColor="text1"/>
          <w:sz w:val="20"/>
          <w:szCs w:val="20"/>
        </w:rPr>
        <w:t xml:space="preserve"> (both within and between hosts)</w:t>
      </w:r>
      <w:r w:rsidR="000A5327" w:rsidRPr="00321B8A">
        <w:rPr>
          <w:rFonts w:ascii="Arial" w:hAnsi="Arial" w:cs="Arial"/>
          <w:color w:val="000000" w:themeColor="text1"/>
          <w:sz w:val="20"/>
          <w:szCs w:val="20"/>
        </w:rPr>
        <w:t xml:space="preserve"> of</w:t>
      </w:r>
      <w:r w:rsidR="00321B8A" w:rsidRPr="00321B8A">
        <w:rPr>
          <w:rFonts w:ascii="Arial" w:hAnsi="Arial" w:cs="Arial"/>
          <w:color w:val="000000" w:themeColor="text1"/>
          <w:sz w:val="20"/>
          <w:szCs w:val="20"/>
        </w:rPr>
        <w:t xml:space="preserve"> different microbial species as well as</w:t>
      </w:r>
      <w:r w:rsidR="000A5327" w:rsidRPr="00321B8A">
        <w:rPr>
          <w:rFonts w:ascii="Arial" w:hAnsi="Arial" w:cs="Arial"/>
          <w:color w:val="000000" w:themeColor="text1"/>
          <w:sz w:val="20"/>
          <w:szCs w:val="20"/>
        </w:rPr>
        <w:t xml:space="preserve"> </w:t>
      </w:r>
      <w:r w:rsidR="008307A7">
        <w:rPr>
          <w:rFonts w:ascii="Arial" w:hAnsi="Arial" w:cs="Arial"/>
          <w:color w:val="000000" w:themeColor="text1"/>
          <w:sz w:val="20"/>
          <w:szCs w:val="20"/>
        </w:rPr>
        <w:t xml:space="preserve">same species </w:t>
      </w:r>
      <w:r w:rsidR="000A5327" w:rsidRPr="00321B8A">
        <w:rPr>
          <w:rFonts w:ascii="Arial" w:hAnsi="Arial" w:cs="Arial"/>
          <w:color w:val="000000" w:themeColor="text1"/>
          <w:sz w:val="20"/>
          <w:szCs w:val="20"/>
        </w:rPr>
        <w:t>antibiotic-resistan</w:t>
      </w:r>
      <w:r w:rsidR="004E5C12" w:rsidRPr="00321B8A">
        <w:rPr>
          <w:rFonts w:ascii="Arial" w:hAnsi="Arial" w:cs="Arial"/>
          <w:color w:val="000000" w:themeColor="text1"/>
          <w:sz w:val="20"/>
          <w:szCs w:val="20"/>
        </w:rPr>
        <w:t>t</w:t>
      </w:r>
      <w:r w:rsidR="000A5327" w:rsidRPr="00321B8A">
        <w:rPr>
          <w:rFonts w:ascii="Arial" w:hAnsi="Arial" w:cs="Arial"/>
          <w:color w:val="000000" w:themeColor="text1"/>
          <w:sz w:val="20"/>
          <w:szCs w:val="20"/>
        </w:rPr>
        <w:t xml:space="preserve"> and </w:t>
      </w:r>
      <w:r w:rsidR="006A0BFF" w:rsidRPr="00321B8A">
        <w:rPr>
          <w:rFonts w:ascii="Arial" w:hAnsi="Arial" w:cs="Arial"/>
          <w:color w:val="000000" w:themeColor="text1"/>
          <w:sz w:val="20"/>
          <w:szCs w:val="20"/>
        </w:rPr>
        <w:t>antibiotic</w:t>
      </w:r>
      <w:r w:rsidR="004037BB">
        <w:rPr>
          <w:rFonts w:ascii="Arial" w:hAnsi="Arial" w:cs="Arial"/>
          <w:color w:val="000000" w:themeColor="text1"/>
          <w:sz w:val="20"/>
          <w:szCs w:val="20"/>
        </w:rPr>
        <w:t>-</w:t>
      </w:r>
      <w:r w:rsidR="000A5327" w:rsidRPr="00321B8A">
        <w:rPr>
          <w:rFonts w:ascii="Arial" w:hAnsi="Arial" w:cs="Arial"/>
          <w:color w:val="000000" w:themeColor="text1"/>
          <w:sz w:val="20"/>
          <w:szCs w:val="20"/>
        </w:rPr>
        <w:t>sensitive microorganism in hospitals</w:t>
      </w:r>
      <w:r w:rsidR="00742AFF" w:rsidRPr="00321B8A">
        <w:rPr>
          <w:rFonts w:ascii="Arial" w:hAnsi="Arial" w:cs="Arial"/>
          <w:color w:val="000000" w:themeColor="text1"/>
          <w:sz w:val="20"/>
          <w:szCs w:val="20"/>
        </w:rPr>
        <w:t xml:space="preserve"> </w:t>
      </w:r>
      <w:r w:rsidR="005E4095">
        <w:rPr>
          <w:rFonts w:ascii="Arial" w:hAnsi="Arial" w:cs="Arial"/>
          <w:sz w:val="20"/>
          <w:szCs w:val="20"/>
        </w:rPr>
        <w:fldChar w:fldCharType="begin"/>
      </w:r>
      <w:r w:rsidR="00401F4F">
        <w:rPr>
          <w:rFonts w:ascii="Arial" w:hAnsi="Arial" w:cs="Arial"/>
          <w:sz w:val="20"/>
          <w:szCs w:val="20"/>
        </w:rPr>
        <w:instrText xml:space="preserve"> ADDIN ZOTERO_ITEM CSL_CITATION {"citationID":"a1r8ejqcbmf","properties":{"formattedCitation":"\\super 3\\uc0\\u8211{}5\\nosupersub{}","plainCitation":"3–5","noteIndex":0},"citationItems":[{"id":459,"uris":["http://zotero.org/users/9551388/items/AAMBXBLY"],"itemData":{"id":459,"type":"article-journal","container-title":"Nature Ecology &amp; Evolution","DOI":"10.1038/s41559-019-0801-x","ISSN":"2397-334X","issue":"3","journalAbbreviation":"Nat Ecol Evol","language":"en","page":"334-335","source":"DOI.org (Crossref)","title":"Co-colonisation and coexistence","volume":"3","author":[{"family":"Lehtinen","given":"Sonja"}],"issued":{"date-parts":[["2019",3]]}},"locator":"-","label":"page"},{"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Dimitri"}],"issued":{"date-parts":[["2019",8,28]]}}},{"id":747,"uris":["http://zotero.org/users/9551388/items/YBLDRK39"],"itemData":{"id":747,"type":"article-journal","container-title":"Nature Ecology &amp; Evolution","DOI":"10.1038/s41559-018-0786-x","ISSN":"2397-334X","issue":"3","journalAbbreviation":"Nat Ecol Evol","language":"en","page":"440-449","source":"DOI.org (Crossref)","title":"Within-host dynamics shape antibiotic resistance in commensal bacteria","volume":"3","author":[{"family":"Davies","given":"Nicholas G."},{"family":"Flasche","given":"Stefan"},{"family":"Jit","given":"Mark"},{"family":"Atkins","given":"Katherine E."}],"issued":{"date-parts":[["2019",2,11]]}}}],"schema":"https://github.com/citation-style-language/schema/raw/master/csl-citation.json"} </w:instrText>
      </w:r>
      <w:r w:rsidR="005E4095">
        <w:rPr>
          <w:rFonts w:ascii="Arial" w:hAnsi="Arial" w:cs="Arial"/>
          <w:sz w:val="20"/>
          <w:szCs w:val="20"/>
        </w:rPr>
        <w:fldChar w:fldCharType="separate"/>
      </w:r>
      <w:r w:rsidR="00401F4F" w:rsidRPr="00401F4F">
        <w:rPr>
          <w:rFonts w:ascii="Arial" w:hAnsi="Arial" w:cs="Arial"/>
          <w:sz w:val="20"/>
          <w:vertAlign w:val="superscript"/>
          <w:lang w:val="en-GB"/>
        </w:rPr>
        <w:t>3–5</w:t>
      </w:r>
      <w:r w:rsidR="005E4095">
        <w:rPr>
          <w:rFonts w:ascii="Arial" w:hAnsi="Arial" w:cs="Arial"/>
          <w:sz w:val="20"/>
          <w:szCs w:val="20"/>
        </w:rPr>
        <w:fldChar w:fldCharType="end"/>
      </w:r>
      <w:r w:rsidR="005E4095" w:rsidRPr="00312B71">
        <w:rPr>
          <w:rFonts w:ascii="Arial" w:hAnsi="Arial" w:cs="Arial"/>
          <w:sz w:val="20"/>
          <w:szCs w:val="20"/>
        </w:rPr>
        <w:t>.</w:t>
      </w:r>
      <w:r w:rsidR="00D04EFE">
        <w:rPr>
          <w:rFonts w:ascii="Arial" w:hAnsi="Arial" w:cs="Arial"/>
          <w:sz w:val="20"/>
          <w:szCs w:val="20"/>
        </w:rPr>
        <w:t xml:space="preserve"> It is well-recognized</w:t>
      </w:r>
      <w:r w:rsidR="005434E0">
        <w:rPr>
          <w:rFonts w:ascii="Arial" w:hAnsi="Arial" w:cs="Arial"/>
          <w:sz w:val="20"/>
          <w:szCs w:val="20"/>
        </w:rPr>
        <w:t xml:space="preserve"> and assumed in modeling studies</w:t>
      </w:r>
      <w:r w:rsidR="00D04EFE">
        <w:rPr>
          <w:rFonts w:ascii="Arial" w:hAnsi="Arial" w:cs="Arial"/>
          <w:sz w:val="20"/>
          <w:szCs w:val="20"/>
        </w:rPr>
        <w:t xml:space="preserve"> that between-host transmission is an important driver of the maintenance of resistance in hospitals</w:t>
      </w:r>
      <w:r w:rsidR="005434E0">
        <w:rPr>
          <w:rFonts w:ascii="Arial" w:hAnsi="Arial" w:cs="Arial"/>
          <w:sz w:val="20"/>
          <w:szCs w:val="20"/>
        </w:rPr>
        <w:t xml:space="preserve"> and of microorganism circulation</w:t>
      </w:r>
      <w:r w:rsidR="00D04EFE">
        <w:rPr>
          <w:rFonts w:ascii="Arial" w:hAnsi="Arial" w:cs="Arial"/>
          <w:sz w:val="20"/>
          <w:szCs w:val="20"/>
        </w:rPr>
        <w:t xml:space="preserve"> </w:t>
      </w:r>
      <w:r w:rsidR="00D04EFE">
        <w:rPr>
          <w:rFonts w:ascii="Arial" w:hAnsi="Arial" w:cs="Arial"/>
          <w:sz w:val="20"/>
          <w:szCs w:val="20"/>
        </w:rPr>
        <w:fldChar w:fldCharType="begin"/>
      </w:r>
      <w:r w:rsidR="00401F4F">
        <w:rPr>
          <w:rFonts w:ascii="Arial" w:hAnsi="Arial" w:cs="Arial"/>
          <w:sz w:val="20"/>
          <w:szCs w:val="20"/>
        </w:rPr>
        <w:instrText xml:space="preserve"> ADDIN ZOTERO_ITEM CSL_CITATION {"citationID":"a10h3r76afc","properties":{"formattedCitation":"\\super 6\\nosupersub{}","plainCitation":"6","noteIndex":0},"citationItems":[{"id":526,"uris":["http://zotero.org/users/9551388/items/LFT2UYMQ"],"itemData":{"id":526,"type":"article-journal","abstract":"Background: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D04EFE">
        <w:rPr>
          <w:rFonts w:ascii="Arial" w:hAnsi="Arial" w:cs="Arial"/>
          <w:sz w:val="20"/>
          <w:szCs w:val="20"/>
        </w:rPr>
        <w:fldChar w:fldCharType="separate"/>
      </w:r>
      <w:r w:rsidR="00401F4F" w:rsidRPr="00401F4F">
        <w:rPr>
          <w:rFonts w:ascii="Arial" w:hAnsi="Arial" w:cs="Arial"/>
          <w:sz w:val="20"/>
          <w:vertAlign w:val="superscript"/>
          <w:lang w:val="en-GB"/>
        </w:rPr>
        <w:t>6</w:t>
      </w:r>
      <w:r w:rsidR="00D04EFE">
        <w:rPr>
          <w:rFonts w:ascii="Arial" w:hAnsi="Arial" w:cs="Arial"/>
          <w:sz w:val="20"/>
          <w:szCs w:val="20"/>
        </w:rPr>
        <w:fldChar w:fldCharType="end"/>
      </w:r>
      <w:r w:rsidR="00D04EFE">
        <w:rPr>
          <w:rFonts w:ascii="Arial" w:hAnsi="Arial" w:cs="Arial"/>
          <w:sz w:val="20"/>
          <w:szCs w:val="20"/>
        </w:rPr>
        <w:t xml:space="preserve">, among other </w:t>
      </w:r>
      <w:r w:rsidR="00AF1F6D">
        <w:rPr>
          <w:rFonts w:ascii="Arial" w:hAnsi="Arial" w:cs="Arial"/>
          <w:sz w:val="20"/>
          <w:szCs w:val="20"/>
        </w:rPr>
        <w:t xml:space="preserve">routes of transmission, such as environmental </w:t>
      </w:r>
      <w:r w:rsidR="0063202C">
        <w:rPr>
          <w:rFonts w:ascii="Arial" w:hAnsi="Arial" w:cs="Arial"/>
          <w:sz w:val="20"/>
          <w:szCs w:val="20"/>
        </w:rPr>
        <w:t xml:space="preserve">or fomite </w:t>
      </w:r>
      <w:r w:rsidR="00AF1F6D">
        <w:rPr>
          <w:rFonts w:ascii="Arial" w:hAnsi="Arial" w:cs="Arial"/>
          <w:sz w:val="20"/>
          <w:szCs w:val="20"/>
        </w:rPr>
        <w:t>transmission</w:t>
      </w:r>
      <w:r w:rsidR="000443BD">
        <w:rPr>
          <w:rFonts w:ascii="Arial" w:hAnsi="Arial" w:cs="Arial"/>
          <w:sz w:val="20"/>
          <w:szCs w:val="20"/>
        </w:rPr>
        <w:t xml:space="preserve"> </w:t>
      </w:r>
      <w:r w:rsidR="00AF1F6D">
        <w:rPr>
          <w:rFonts w:ascii="Arial" w:hAnsi="Arial" w:cs="Arial"/>
          <w:sz w:val="20"/>
          <w:szCs w:val="20"/>
        </w:rPr>
        <w:t xml:space="preserve">(cite), or </w:t>
      </w:r>
      <w:r w:rsidR="0067565D">
        <w:rPr>
          <w:rFonts w:ascii="Arial" w:hAnsi="Arial" w:cs="Arial"/>
          <w:sz w:val="20"/>
          <w:szCs w:val="20"/>
        </w:rPr>
        <w:t>in the case of resistant strain</w:t>
      </w:r>
      <w:r w:rsidR="00D534CE">
        <w:rPr>
          <w:rFonts w:ascii="Arial" w:hAnsi="Arial" w:cs="Arial"/>
          <w:sz w:val="20"/>
          <w:szCs w:val="20"/>
        </w:rPr>
        <w:t>s</w:t>
      </w:r>
      <w:r w:rsidR="0067565D">
        <w:rPr>
          <w:rFonts w:ascii="Arial" w:hAnsi="Arial" w:cs="Arial"/>
          <w:sz w:val="20"/>
          <w:szCs w:val="20"/>
        </w:rPr>
        <w:t xml:space="preserve"> </w:t>
      </w:r>
      <w:r w:rsidR="00AF1F6D">
        <w:rPr>
          <w:rFonts w:ascii="Arial" w:hAnsi="Arial" w:cs="Arial"/>
          <w:sz w:val="20"/>
          <w:szCs w:val="20"/>
        </w:rPr>
        <w:t>within the host processes, such as horizontal gene transfer</w:t>
      </w:r>
      <w:r w:rsidR="002D41AA">
        <w:rPr>
          <w:rFonts w:ascii="Arial" w:hAnsi="Arial" w:cs="Arial"/>
          <w:sz w:val="20"/>
          <w:szCs w:val="20"/>
        </w:rPr>
        <w:t xml:space="preserve"> also referred </w:t>
      </w:r>
      <w:r w:rsidR="000B17CC">
        <w:rPr>
          <w:rFonts w:ascii="Arial" w:hAnsi="Arial" w:cs="Arial"/>
          <w:sz w:val="20"/>
          <w:szCs w:val="20"/>
        </w:rPr>
        <w:t xml:space="preserve">to </w:t>
      </w:r>
      <w:r w:rsidR="002D41AA">
        <w:rPr>
          <w:rFonts w:ascii="Arial" w:hAnsi="Arial" w:cs="Arial"/>
          <w:sz w:val="20"/>
          <w:szCs w:val="20"/>
        </w:rPr>
        <w:t>as endogenous transmission</w:t>
      </w:r>
      <w:r w:rsidR="006A1DB8">
        <w:rPr>
          <w:rFonts w:ascii="Arial" w:hAnsi="Arial" w:cs="Arial"/>
          <w:sz w:val="20"/>
          <w:szCs w:val="20"/>
        </w:rPr>
        <w:t xml:space="preserve"> </w:t>
      </w:r>
      <w:r w:rsidR="006A1DB8">
        <w:rPr>
          <w:rFonts w:ascii="Arial" w:hAnsi="Arial" w:cs="Arial"/>
          <w:sz w:val="20"/>
          <w:szCs w:val="20"/>
        </w:rPr>
        <w:fldChar w:fldCharType="begin"/>
      </w:r>
      <w:r w:rsidR="00401F4F">
        <w:rPr>
          <w:rFonts w:ascii="Arial" w:hAnsi="Arial" w:cs="Arial"/>
          <w:sz w:val="20"/>
          <w:szCs w:val="20"/>
        </w:rPr>
        <w:instrText xml:space="preserve"> ADDIN ZOTERO_ITEM CSL_CITATION {"citationID":"a2lvoo2kous","properties":{"formattedCitation":"\\super 7,8\\nosupersub{}","plainCitation":"7,8","noteIndex":0},"citationItems":[{"id":530,"uris":["http://zotero.org/users/9551388/items/ZJ5R84AF"],"itemData":{"id":530,"type":"article-journal","abstract":"Horizontal gene transfer is an important evolutionary force, facilitating bacterial diversity. It is thought to be pervasive in host-associated microbiomes, where bacterial densities are high and mobile elements are frequent. These genetic exchanges are also key for the rapid dissemination of antibiotic resistance. Here, we review recent studies that have greatly extended our knowledge of the mechanisms underlying horizontal gene transfer, the ecological complexities of a network of interactions involving bacteria and their mobile elements, and the effect of host physiology on the rates of genetic exchanges. Furthermore, we discuss other, fundamental challenges in detecting and quantifying genetic exchanges in vivo, and how studies have contributed to start overcoming these challenges. We highlight the importance of integrating novel computational approaches and theoretical models with experimental methods where multiple strains and transfer elements are studied, both in vivo and in controlled conditions that mimic the intricacies of host-associated environments.","container-title":"Cell Host &amp; Microbe","DOI":"10.1016/j.chom.2023.03.017","ISSN":"19313128","issue":"4","journalAbbreviation":"Cell Host &amp; Microbe","language":"en","page":"513-527","source":"DOI.org (Crossref)","title":"Horizontal gene transfer among host-associated microbes","volume":"31","author":[{"family":"Moura de Sousa","given":"Jorge"},{"family":"Lourenço","given":"Marta"},{"family":"Gordo","given":"Isabel"}],"issued":{"date-parts":[["2023",4]]}}},{"id":706,"uris":["http://zotero.org/users/9551388/items/TAY34GPF"],"itemData":{"id":706,"type":"article-journal","abstract":"Horizontal gene transfer (HGT) is arguably the most conspicuous feature of bacterial evolution. Evidence for HGT is found in most bacterial genomes. Although HGT can considerably alter bacterial genomes, not all transfer events may be biologically significant and may instead represent the outcome of an incessant evolutionary process that only occasionally has a beneficial purpose. When adaptive transfers occur, HGT and positive selection may result in specific, detectable signatures in genomes, such as gene-s pecific sweeps or increased transfer rates for genes that are ecologically relevant. In this Review, we first discuss the various mechanisms whereby HGT occurs, how the genetic signatures shape patterns of genomic variation and the distinct bioinformatic algorithms developed to detect these patterns. We then discuss the evolutionary theory behind HGT and positive selection in bacteria, and discuss the approaches developed over the past decade to detect transferred DNA that may be involved in adaptation to new environments.","container-title":"Nature Reviews Microbiology","DOI":"10.1038/s41579-021-00650-4","ISSN":"1740-1526, 1740-1534","issue":"4","journalAbbreviation":"Nat Rev Microbiol","language":"en","page":"206-218","source":"DOI.org (Crossref)","title":"Horizontal gene transfer and adaptive evolution in bacteria","volume":"20","author":[{"family":"Arnold","given":"Brian J."},{"family":"Huang","given":"I-Ting"},{"family":"Hanage","given":"William P."}],"issued":{"date-parts":[["2022",4]]}}}],"schema":"https://github.com/citation-style-language/schema/raw/master/csl-citation.json"} </w:instrText>
      </w:r>
      <w:r w:rsidR="006A1DB8">
        <w:rPr>
          <w:rFonts w:ascii="Arial" w:hAnsi="Arial" w:cs="Arial"/>
          <w:sz w:val="20"/>
          <w:szCs w:val="20"/>
        </w:rPr>
        <w:fldChar w:fldCharType="separate"/>
      </w:r>
      <w:r w:rsidR="00401F4F" w:rsidRPr="00401F4F">
        <w:rPr>
          <w:rFonts w:ascii="Arial" w:hAnsi="Arial" w:cs="Arial"/>
          <w:sz w:val="20"/>
          <w:vertAlign w:val="superscript"/>
          <w:lang w:val="en-GB"/>
        </w:rPr>
        <w:t>7,8</w:t>
      </w:r>
      <w:r w:rsidR="006A1DB8">
        <w:rPr>
          <w:rFonts w:ascii="Arial" w:hAnsi="Arial" w:cs="Arial"/>
          <w:sz w:val="20"/>
          <w:szCs w:val="20"/>
        </w:rPr>
        <w:fldChar w:fldCharType="end"/>
      </w:r>
      <w:r w:rsidR="00D04EFE">
        <w:rPr>
          <w:rFonts w:ascii="Arial" w:hAnsi="Arial" w:cs="Arial"/>
          <w:sz w:val="20"/>
          <w:szCs w:val="20"/>
        </w:rPr>
        <w:t>.</w:t>
      </w:r>
      <w:r w:rsidR="006A1DB8">
        <w:rPr>
          <w:rFonts w:ascii="Arial" w:hAnsi="Arial" w:cs="Arial"/>
          <w:sz w:val="20"/>
          <w:szCs w:val="20"/>
        </w:rPr>
        <w:t xml:space="preserve"> These </w:t>
      </w:r>
      <w:r w:rsidR="00321B8A">
        <w:rPr>
          <w:rFonts w:ascii="Arial" w:hAnsi="Arial" w:cs="Arial"/>
          <w:sz w:val="20"/>
          <w:szCs w:val="20"/>
        </w:rPr>
        <w:t>mechanisms</w:t>
      </w:r>
      <w:r w:rsidR="006A1DB8">
        <w:rPr>
          <w:rFonts w:ascii="Arial" w:hAnsi="Arial" w:cs="Arial"/>
          <w:sz w:val="20"/>
          <w:szCs w:val="20"/>
        </w:rPr>
        <w:t xml:space="preserve"> are thought to be differential per microorganisms species</w:t>
      </w:r>
      <w:r w:rsidR="006B782B">
        <w:rPr>
          <w:rFonts w:ascii="Arial" w:hAnsi="Arial" w:cs="Arial"/>
          <w:sz w:val="20"/>
          <w:szCs w:val="20"/>
        </w:rPr>
        <w:t>, across body sites as suggested by Niche theory</w:t>
      </w:r>
      <w:r w:rsidR="00993C0B">
        <w:rPr>
          <w:rFonts w:ascii="Arial" w:hAnsi="Arial" w:cs="Arial"/>
          <w:sz w:val="20"/>
          <w:szCs w:val="20"/>
        </w:rPr>
        <w:t xml:space="preserve"> </w:t>
      </w:r>
      <w:r w:rsidR="00993C0B">
        <w:rPr>
          <w:rFonts w:ascii="Arial" w:hAnsi="Arial" w:cs="Arial"/>
          <w:sz w:val="20"/>
          <w:szCs w:val="20"/>
        </w:rPr>
        <w:fldChar w:fldCharType="begin"/>
      </w:r>
      <w:r w:rsidR="00401F4F">
        <w:rPr>
          <w:rFonts w:ascii="Arial" w:hAnsi="Arial" w:cs="Arial"/>
          <w:sz w:val="20"/>
          <w:szCs w:val="20"/>
        </w:rPr>
        <w:instrText xml:space="preserve"> ADDIN ZOTERO_ITEM CSL_CITATION {"citationID":"at46lu5tge","properties":{"formattedCitation":"\\super 9\\uc0\\u8211{}11\\nosupersub{}","plainCitation":"9–11","noteIndex":0},"citationItems":[{"id":581,"uris":["http://zotero.org/users/9551388/items/QEN9S22I"],"itemData":{"id":581,"type":"article-journal","container-title":"Trends in Microbiology","DOI":"10.1016/j.tim.2013.03.004","ISSN":"0966842X","issue":"6","journalAbbreviation":"Trends in Microbiology","language":"en","page":"271-276","source":"DOI.org (Crossref)","title":"Interpreting infective microbiota: the importance of an ecological perspective","title-short":"Interpreting infective microbiota","volume":"21","author":[{"family":"Rogers","given":"Geraint B."},{"family":"Hoffman","given":"Lucas R."},{"family":"Carroll","given":"Mary P."},{"family":"Bruce","given":"Kenneth D."}],"issued":{"date-parts":[["2013",6]]}}},{"id":583,"uris":["http://zotero.org/users/9551388/items/GGLQTLBF"],"itemData":{"id":583,"type":"article-journal","abstract":"It has become increasingly clear that there is a vast array of microorganisms on and in the human body, known collectively as the human microbiome. Our microbiomes are extraordinarily complex, and this complexity has been linked to human health and well-being. Given the complexity and importance of our microbiomes, we struggle with how to think about them. There is a long list of competing metaphors that we use to refer to our microbiomes, including as an “organ” containing our “second genome,” as a “symbiont” in the human “holobiont,” and as an ecological “community” in the human “ecosystem,” among others. Each of these makes different assumptions about the fundamental biology of the human-microbe system, with important implications for how we choose to study microbiomes, and the therapies we envision for correcting microbiome-linked disorders. We believe that it is time to move beyond metaphors, and we propose a scientiﬁcally pluralist approach that focuses on characterizing fundamental biological properties of microbiomes such as heritability, transmission mode, rates of dispersal rates, and strength of local selection. Such an approach will allow us to break out of the conﬁnes of narrow conceptual frameworks, and to guide the exploration of our complexity as chimeric beings.","container-title":"The Quarterly Review of Biology","DOI":"10.1086/703582","ISSN":"0033-5770, 1539-7718","issue":"2","journalAbbreviation":"The Quarterly Review of Biology","language":"en","page":"149-175","source":"DOI.org (Crossref)","title":"The Conceptual Ecology of the Human Microbiome","volume":"94","author":[{"family":"Morar","given":"Nicolae"},{"family":"Bohannan","given":"Brendan J. M."}],"issued":{"date-parts":[["2019",6]]}}},{"id":584,"uris":["http://zotero.org/users/9551388/items/EZ2F8H9R"],"itemData":{"id":584,"type":"article-journal","container-title":"Nature Medicine","DOI":"10.1038/s41591-019-0464-9","ISSN":"1078-8956, 1546-170X","issue":"6","journalAbbreviation":"Nat Med","language":"en","page":"884-889","source":"DOI.org (Crossref)","title":"Community ecology as a framework for human microbiome research","volume":"25","author":[{"family":"Gilbert","given":"Jack A."},{"family":"Lynch","given":"Susan V."}],"issued":{"date-parts":[["2019",6]]}}}],"schema":"https://github.com/citation-style-language/schema/raw/master/csl-citation.json"} </w:instrText>
      </w:r>
      <w:r w:rsidR="00993C0B">
        <w:rPr>
          <w:rFonts w:ascii="Arial" w:hAnsi="Arial" w:cs="Arial"/>
          <w:sz w:val="20"/>
          <w:szCs w:val="20"/>
        </w:rPr>
        <w:fldChar w:fldCharType="separate"/>
      </w:r>
      <w:r w:rsidR="00401F4F" w:rsidRPr="00401F4F">
        <w:rPr>
          <w:rFonts w:ascii="Arial" w:hAnsi="Arial" w:cs="Arial"/>
          <w:sz w:val="20"/>
          <w:vertAlign w:val="superscript"/>
          <w:lang w:val="en-GB"/>
        </w:rPr>
        <w:t>9–11</w:t>
      </w:r>
      <w:r w:rsidR="00993C0B">
        <w:rPr>
          <w:rFonts w:ascii="Arial" w:hAnsi="Arial" w:cs="Arial"/>
          <w:sz w:val="20"/>
          <w:szCs w:val="20"/>
        </w:rPr>
        <w:fldChar w:fldCharType="end"/>
      </w:r>
      <w:r w:rsidR="00D6603B">
        <w:rPr>
          <w:rFonts w:ascii="Arial" w:hAnsi="Arial" w:cs="Arial"/>
          <w:sz w:val="20"/>
          <w:szCs w:val="20"/>
        </w:rPr>
        <w:t xml:space="preserve"> </w:t>
      </w:r>
      <w:r w:rsidR="006A1DB8">
        <w:rPr>
          <w:rFonts w:ascii="Arial" w:hAnsi="Arial" w:cs="Arial"/>
          <w:sz w:val="20"/>
          <w:szCs w:val="20"/>
        </w:rPr>
        <w:t>and heterogeneous across geographical space</w:t>
      </w:r>
      <w:r w:rsidR="006B782B">
        <w:rPr>
          <w:rFonts w:ascii="Arial" w:hAnsi="Arial" w:cs="Arial"/>
          <w:sz w:val="20"/>
          <w:szCs w:val="20"/>
        </w:rPr>
        <w:t xml:space="preserve">, although some consistency in </w:t>
      </w:r>
      <w:r w:rsidR="00502C76">
        <w:rPr>
          <w:rFonts w:ascii="Arial" w:hAnsi="Arial" w:cs="Arial"/>
          <w:sz w:val="20"/>
          <w:szCs w:val="20"/>
        </w:rPr>
        <w:t>human</w:t>
      </w:r>
      <w:r w:rsidR="006B782B">
        <w:rPr>
          <w:rFonts w:ascii="Arial" w:hAnsi="Arial" w:cs="Arial"/>
          <w:sz w:val="20"/>
          <w:szCs w:val="20"/>
        </w:rPr>
        <w:t xml:space="preserve"> prevalence</w:t>
      </w:r>
      <w:r w:rsidR="0063202C">
        <w:rPr>
          <w:rFonts w:ascii="Arial" w:hAnsi="Arial" w:cs="Arial"/>
          <w:sz w:val="20"/>
          <w:szCs w:val="20"/>
        </w:rPr>
        <w:t xml:space="preserve"> </w:t>
      </w:r>
      <w:r w:rsidR="006B782B">
        <w:rPr>
          <w:rFonts w:ascii="Arial" w:hAnsi="Arial" w:cs="Arial"/>
          <w:sz w:val="20"/>
          <w:szCs w:val="20"/>
        </w:rPr>
        <w:t xml:space="preserve">is </w:t>
      </w:r>
      <w:r w:rsidR="00DE0646">
        <w:rPr>
          <w:rFonts w:ascii="Arial" w:hAnsi="Arial" w:cs="Arial"/>
          <w:sz w:val="20"/>
          <w:szCs w:val="20"/>
        </w:rPr>
        <w:t>expected</w:t>
      </w:r>
      <w:r w:rsidR="006B782B">
        <w:rPr>
          <w:rFonts w:ascii="Arial" w:hAnsi="Arial" w:cs="Arial"/>
          <w:sz w:val="20"/>
          <w:szCs w:val="20"/>
        </w:rPr>
        <w:t>. F</w:t>
      </w:r>
      <w:r w:rsidR="00321B8A">
        <w:rPr>
          <w:rFonts w:ascii="Arial" w:hAnsi="Arial" w:cs="Arial"/>
          <w:sz w:val="20"/>
          <w:szCs w:val="20"/>
        </w:rPr>
        <w:t>or example</w:t>
      </w:r>
      <w:r w:rsidR="00170E3A">
        <w:rPr>
          <w:rFonts w:ascii="Arial" w:hAnsi="Arial" w:cs="Arial"/>
          <w:sz w:val="20"/>
          <w:szCs w:val="20"/>
        </w:rPr>
        <w:t>,</w:t>
      </w:r>
      <w:r w:rsidR="00321B8A">
        <w:rPr>
          <w:rFonts w:ascii="Arial" w:hAnsi="Arial" w:cs="Arial"/>
          <w:sz w:val="20"/>
          <w:szCs w:val="20"/>
        </w:rPr>
        <w:t xml:space="preserve"> </w:t>
      </w:r>
      <w:r w:rsidR="00A96989">
        <w:rPr>
          <w:rFonts w:ascii="Arial" w:hAnsi="Arial" w:cs="Arial"/>
          <w:sz w:val="20"/>
          <w:szCs w:val="20"/>
        </w:rPr>
        <w:t>m</w:t>
      </w:r>
      <w:r w:rsidR="00A96989" w:rsidRPr="00D86F84">
        <w:rPr>
          <w:rFonts w:ascii="Arial" w:hAnsi="Arial" w:cs="Arial"/>
          <w:sz w:val="20"/>
          <w:szCs w:val="20"/>
        </w:rPr>
        <w:t xml:space="preserve">ethicillin-resistant </w:t>
      </w:r>
      <w:r w:rsidR="00A96989" w:rsidRPr="0024105A">
        <w:rPr>
          <w:rFonts w:ascii="Arial" w:hAnsi="Arial" w:cs="Arial"/>
          <w:i/>
          <w:iCs/>
          <w:sz w:val="20"/>
          <w:szCs w:val="20"/>
        </w:rPr>
        <w:t>Staphylococcus aureus</w:t>
      </w:r>
      <w:r w:rsidR="00A96989">
        <w:rPr>
          <w:rFonts w:ascii="Arial" w:hAnsi="Arial" w:cs="Arial"/>
          <w:sz w:val="20"/>
          <w:szCs w:val="20"/>
        </w:rPr>
        <w:t xml:space="preserve"> (</w:t>
      </w:r>
      <w:r w:rsidR="00321B8A">
        <w:rPr>
          <w:rFonts w:ascii="Arial" w:hAnsi="Arial" w:cs="Arial"/>
          <w:sz w:val="20"/>
          <w:szCs w:val="20"/>
        </w:rPr>
        <w:t>MRSA</w:t>
      </w:r>
      <w:r w:rsidR="00A96989">
        <w:rPr>
          <w:rFonts w:ascii="Arial" w:hAnsi="Arial" w:cs="Arial"/>
          <w:sz w:val="20"/>
          <w:szCs w:val="20"/>
        </w:rPr>
        <w:t>)</w:t>
      </w:r>
      <w:r w:rsidR="00321B8A">
        <w:rPr>
          <w:rFonts w:ascii="Arial" w:hAnsi="Arial" w:cs="Arial"/>
          <w:sz w:val="20"/>
          <w:szCs w:val="20"/>
        </w:rPr>
        <w:t xml:space="preserve"> is known to have a unique geographical distribution</w:t>
      </w:r>
      <w:r w:rsidR="005E5879">
        <w:rPr>
          <w:rFonts w:ascii="Arial" w:hAnsi="Arial" w:cs="Arial"/>
          <w:sz w:val="20"/>
          <w:szCs w:val="20"/>
        </w:rPr>
        <w:t xml:space="preserve"> classified principally by the complex clone</w:t>
      </w:r>
      <w:r w:rsidR="00557045">
        <w:rPr>
          <w:rFonts w:ascii="Arial" w:hAnsi="Arial" w:cs="Arial"/>
          <w:sz w:val="20"/>
          <w:szCs w:val="20"/>
        </w:rPr>
        <w:t>(s)</w:t>
      </w:r>
      <w:r w:rsidR="005E5879">
        <w:rPr>
          <w:rFonts w:ascii="Arial" w:hAnsi="Arial" w:cs="Arial"/>
          <w:sz w:val="20"/>
          <w:szCs w:val="20"/>
        </w:rPr>
        <w:t xml:space="preserve"> </w:t>
      </w:r>
      <w:r w:rsidR="00326595">
        <w:rPr>
          <w:rFonts w:ascii="Arial" w:hAnsi="Arial" w:cs="Arial"/>
          <w:sz w:val="20"/>
          <w:szCs w:val="20"/>
        </w:rPr>
        <w:t>circulating</w:t>
      </w:r>
      <w:r w:rsidR="00321B8A">
        <w:rPr>
          <w:rFonts w:ascii="Arial" w:hAnsi="Arial" w:cs="Arial"/>
          <w:sz w:val="20"/>
          <w:szCs w:val="20"/>
        </w:rPr>
        <w:t xml:space="preserve"> </w:t>
      </w:r>
      <w:r w:rsidR="005E5879">
        <w:rPr>
          <w:rFonts w:ascii="Arial" w:hAnsi="Arial" w:cs="Arial"/>
          <w:sz w:val="20"/>
          <w:szCs w:val="20"/>
        </w:rPr>
        <w:fldChar w:fldCharType="begin"/>
      </w:r>
      <w:r w:rsidR="00401F4F">
        <w:rPr>
          <w:rFonts w:ascii="Arial" w:hAnsi="Arial" w:cs="Arial"/>
          <w:sz w:val="20"/>
          <w:szCs w:val="20"/>
        </w:rPr>
        <w:instrText xml:space="preserve"> ADDIN ZOTERO_ITEM CSL_CITATION {"citationID":"a1mj2dhaq69","properties":{"formattedCitation":"\\super 12,13\\nosupersub{}","plainCitation":"12,13","noteIndex":0},"citationItems":[{"id":534,"uris":["http://zotero.org/users/9551388/items/G4SIHVHU"],"itemData":{"id":534,"type":"article-journal","abstract":"Background: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M."}],"issued":{"date-parts":[["2021",12]]}}},{"id":492,"uris":["http://zotero.org/users/9551388/items/8MW8IAJK"],"itemData":{"id":492,"type":"article-journal","abstract":"A broad variety of infections, ranging from minor infections of the skin to post-operative wound infections can be caused by Staphylococcus aureus. The adaptive power of S. aureus to antibiotics leaded, in the early 1960s, to the emergence of methicillin-resistant S. aureus (MRSA). The cause of resistance to methicillin and all other b-lactam antibiotics is the mecA gene, which is situated on a mobile genetic element, the staphylococcal cassette chromosome mec (SCCmec). Seven major variants of SCCmec, type I to VII, are distinguished. The most important techniques used to investigate the molecular epidemiology of S. aureus are pulsed-ﬁeld gel electrophoresis (PFGE), multilocus sequence typing (MLST), S. aureus protein A (spa) typing and SCCmec typing (only for MRSA). These techniques have been used to study the evolution of the MRSA clones that have emerged since the early 1960s, and to study their subsequent worldwide dissemination. The early MRSA clones were hospital-associated (HA-MRSA). However, from the late 1990s, community-associated MRSA (CA-MRSA) clones emerged worldwide. CA-MRSA harbors SCCmec type IV, V or VII, the majority belong to other S. aureus lineages compared to HA-MRSA, and CAMRSA is often associated with the presence of the toxin Panton-Valentine leukocidin (PVL). However, during recent years, the distinction between HA-MRSA and CA-MRSA has started to disappear, and CAMRSA is now endemic in many US hospitals. MRSA probably originated trough the transfer of SCCmec into a limited number of methicillin-sensitive S. aureus (MSSA) lineages. This review describes the latest observations about the structure of SCCmec, the techniques used to study the molecular epidemiology and evolution of S. aureus as well as some challenges that researchers face in the future.","container-title":"Infection, Genetics and Evolution","DOI":"10.1016/j.meegid.2008.07.007","ISSN":"15671348","issue":"6","journalAbbreviation":"Infection, Genetics and Evolution","language":"en","page":"747-763","source":"DOI.org (Crossref)","title":"The evolution of Staphylococcus aureus","volume":"8","author":[{"family":"Deurenberg","given":"Ruud H."},{"family":"Stobberingh","given":"Ellen E."}],"issued":{"date-parts":[["2008",12]]}}}],"schema":"https://github.com/citation-style-language/schema/raw/master/csl-citation.json"} </w:instrText>
      </w:r>
      <w:r w:rsidR="005E5879">
        <w:rPr>
          <w:rFonts w:ascii="Arial" w:hAnsi="Arial" w:cs="Arial"/>
          <w:sz w:val="20"/>
          <w:szCs w:val="20"/>
        </w:rPr>
        <w:fldChar w:fldCharType="separate"/>
      </w:r>
      <w:r w:rsidR="00401F4F" w:rsidRPr="00401F4F">
        <w:rPr>
          <w:rFonts w:ascii="Arial" w:hAnsi="Arial" w:cs="Arial"/>
          <w:sz w:val="20"/>
          <w:vertAlign w:val="superscript"/>
          <w:lang w:val="en-GB"/>
        </w:rPr>
        <w:t>12,13</w:t>
      </w:r>
      <w:r w:rsidR="005E5879">
        <w:rPr>
          <w:rFonts w:ascii="Arial" w:hAnsi="Arial" w:cs="Arial"/>
          <w:sz w:val="20"/>
          <w:szCs w:val="20"/>
        </w:rPr>
        <w:fldChar w:fldCharType="end"/>
      </w:r>
      <w:r w:rsidR="00ED3CFE">
        <w:rPr>
          <w:rFonts w:ascii="Arial" w:hAnsi="Arial" w:cs="Arial"/>
          <w:sz w:val="20"/>
          <w:szCs w:val="20"/>
        </w:rPr>
        <w:t xml:space="preserve">, with human prevalences from 0.4% to </w:t>
      </w:r>
      <w:r w:rsidR="008A7C69">
        <w:rPr>
          <w:rFonts w:ascii="Arial" w:hAnsi="Arial" w:cs="Arial"/>
          <w:sz w:val="20"/>
          <w:szCs w:val="20"/>
          <w:lang w:val="en-US"/>
        </w:rPr>
        <w:t>10</w:t>
      </w:r>
      <w:r w:rsidR="00ED3CFE">
        <w:rPr>
          <w:rFonts w:ascii="Arial" w:hAnsi="Arial" w:cs="Arial"/>
          <w:sz w:val="20"/>
          <w:szCs w:val="20"/>
        </w:rPr>
        <w:t>%</w:t>
      </w:r>
      <w:r w:rsidR="00706558">
        <w:rPr>
          <w:rFonts w:ascii="Arial" w:hAnsi="Arial" w:cs="Arial"/>
          <w:sz w:val="20"/>
          <w:szCs w:val="20"/>
        </w:rPr>
        <w:t xml:space="preserve">, but the general prevalence of </w:t>
      </w:r>
      <w:r w:rsidR="00706558">
        <w:rPr>
          <w:rFonts w:ascii="Arial" w:hAnsi="Arial" w:cs="Arial"/>
          <w:i/>
          <w:iCs/>
          <w:sz w:val="20"/>
          <w:szCs w:val="20"/>
        </w:rPr>
        <w:t xml:space="preserve">S. aureus </w:t>
      </w:r>
      <w:r w:rsidR="00706558">
        <w:rPr>
          <w:rFonts w:ascii="Arial" w:hAnsi="Arial" w:cs="Arial"/>
          <w:sz w:val="20"/>
          <w:szCs w:val="20"/>
        </w:rPr>
        <w:t xml:space="preserve">is consistently between </w:t>
      </w:r>
      <w:r w:rsidR="000443BD">
        <w:rPr>
          <w:rFonts w:ascii="Arial" w:hAnsi="Arial" w:cs="Arial"/>
          <w:sz w:val="20"/>
          <w:szCs w:val="20"/>
        </w:rPr>
        <w:t>2</w:t>
      </w:r>
      <w:r w:rsidR="00706558">
        <w:rPr>
          <w:rFonts w:ascii="Arial" w:hAnsi="Arial" w:cs="Arial"/>
          <w:sz w:val="20"/>
          <w:szCs w:val="20"/>
        </w:rPr>
        <w:t xml:space="preserve">0% and </w:t>
      </w:r>
      <w:r w:rsidR="00F12210">
        <w:rPr>
          <w:rFonts w:ascii="Arial" w:hAnsi="Arial" w:cs="Arial"/>
          <w:sz w:val="20"/>
          <w:szCs w:val="20"/>
        </w:rPr>
        <w:t>5</w:t>
      </w:r>
      <w:r w:rsidR="00706558">
        <w:rPr>
          <w:rFonts w:ascii="Arial" w:hAnsi="Arial" w:cs="Arial"/>
          <w:sz w:val="20"/>
          <w:szCs w:val="20"/>
        </w:rPr>
        <w:t>0%, depending on the</w:t>
      </w:r>
      <w:r w:rsidR="005A69DF">
        <w:rPr>
          <w:rFonts w:ascii="Arial" w:hAnsi="Arial" w:cs="Arial"/>
          <w:sz w:val="20"/>
          <w:szCs w:val="20"/>
        </w:rPr>
        <w:t xml:space="preserve"> </w:t>
      </w:r>
      <w:r w:rsidR="00706558">
        <w:rPr>
          <w:rFonts w:ascii="Arial" w:hAnsi="Arial" w:cs="Arial"/>
          <w:sz w:val="20"/>
          <w:szCs w:val="20"/>
        </w:rPr>
        <w:t>body sites</w:t>
      </w:r>
      <w:r w:rsidR="00AA61F7">
        <w:rPr>
          <w:rFonts w:ascii="Arial" w:hAnsi="Arial" w:cs="Arial"/>
          <w:sz w:val="20"/>
          <w:szCs w:val="20"/>
        </w:rPr>
        <w:t xml:space="preserve"> and populations</w:t>
      </w:r>
      <w:r w:rsidR="00706558">
        <w:rPr>
          <w:rFonts w:ascii="Arial" w:hAnsi="Arial" w:cs="Arial"/>
          <w:sz w:val="20"/>
          <w:szCs w:val="20"/>
        </w:rPr>
        <w:t xml:space="preserve"> considered</w:t>
      </w:r>
      <w:r w:rsidR="004037BB">
        <w:rPr>
          <w:rFonts w:ascii="Arial" w:hAnsi="Arial" w:cs="Arial"/>
          <w:sz w:val="20"/>
          <w:szCs w:val="20"/>
        </w:rPr>
        <w:t xml:space="preserve"> </w:t>
      </w:r>
      <w:r w:rsidR="004037BB">
        <w:rPr>
          <w:rFonts w:ascii="Arial" w:hAnsi="Arial" w:cs="Arial"/>
          <w:sz w:val="20"/>
          <w:szCs w:val="20"/>
        </w:rPr>
        <w:fldChar w:fldCharType="begin"/>
      </w:r>
      <w:r w:rsidR="00401F4F">
        <w:rPr>
          <w:rFonts w:ascii="Arial" w:hAnsi="Arial" w:cs="Arial"/>
          <w:sz w:val="20"/>
          <w:szCs w:val="20"/>
        </w:rPr>
        <w:instrText xml:space="preserve"> ADDIN ZOTERO_ITEM CSL_CITATION {"citationID":"aare8rjq1s","properties":{"formattedCitation":"\\super 14\\uc0\\u8211{}20\\nosupersub{}","plainCitation":"14–20","noteIndex":0},"citationItems":[{"id":221,"uris":["http://zotero.org/users/9551388/items/4PKBTMW2"],"itemData":{"id":221,"type":"article-journal","abstract":"Background: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id":567,"uris":["http://zotero.org/users/9551388/items/89BJE4H6"],"itemData":{"id":567,"type":"article-journal","container-title":"Journal of Medical Microbiology","DOI":"10.1099/jmm.0.051854-0","ISSN":"0022-2615, 1473-5644","issue":"3","language":"en","page":"437-440","source":"DOI.org (Crossref)","title":"Nasal self-swabbing for estimating the prevalence of Staphylococcus aureus in the community","volume":"62","author":[{"family":"Gamblin","given":"Jenny"},{"family":"Jefferies","given":"Johanna M."},{"family":"Harris","given":"Scott"},{"family":"Ahmad","given":"Nusreen"},{"family":"Marsh","given":"Peter"},{"family":"Faust","given":"Saul N."},{"family":"Fraser","given":"Simon"},{"family":"Moore","given":"Michael"},{"family":"Roderick","given":"Paul"},{"family":"Blair","given":"Iain"},{"family":"Clarke","given":"Stuart C."}],"issued":{"date-parts":[["2013",3,1]]}}},{"id":572,"uris":["http://zotero.org/users/9551388/items/WH44FGAB"],"itemData":{"id":572,"type":"article-journal","abstract":"Extranasal colonization is increasingly recognized as an important reservoir for Staphylococcus aureus among high-risk populations. We conducted a cross-sectional study of multiple body site colonization among 173 randomly selected STD clinic patients in Baltimore, Maryland. Staphylococcal carriage at extranasal sites, including the oropharynx, groin, rectum, and genitals, was common among study subjects. The USA300 clone was particularly associated with multiple sites of colonization compared with non-USA300 strains ( p ¼ .01). Given their high burden of multi-site colonization and conﬂuence of established staphylococcal risk factors, STD clinic patients may represent a communitybased reservoir for S. aureus and be well suited for innovative infection control initiatives.","container-title":"Microbes and Infection","DOI":"10.1016/j.micinf.2012.06.004","ISSN":"12864579","issue":"12","journalAbbreviation":"Microbes and Infection","language":"en","page":"1040-1043","source":"DOI.org (Crossref)","title":"High prevalence of colonization with Staphylococcus aureus clone USA300 at multiple body sites among sexually transmitted disease clinic patients: an unrecognized reservoir","title-short":"High prevalence of colonization with Staphylococcus aureus clone USA300 at multiple body sites among sexually transmitted disease clinic patients","volume":"14","author":[{"family":"Miko","given":"Benjamin A."},{"family":"Uhlemann","given":"Anne-Catrin"},{"family":"Gelman","given":"Amanda"},{"family":"Lee","given":"Caroline J."},{"family":"Hafer","given":"Cory A."},{"family":"Sullivan","given":"Sean B."},{"family":"Shi","given":"Qiuhu"},{"family":"Miller","given":"Maureen"},{"family":"Zenilman","given":"Jonathan"},{"family":"Lowy","given":"Franklin D."}],"issued":{"date-parts":[["2012",10]]}}},{"id":566,"uris":["http://zotero.org/users/9551388/items/CNGI7F4J"],"itemData":{"id":566,"type":"article-journal","abstract":"Staphylococcus aureus is a colonizing opportunistic pathogen and a leading cause of bloodstream infection with high morbidity and mortality. S. aureus carriage frequency is reportedly between 20 and 40 % among healthy adults, with S. aureus colonization considered to be a risk factor for S. aureus bacteraemia. It is unknown whether a genetic component of the bacterium is associated with S. aureus bacteraemia in comparison to nasal carriage strains. Previous association studies primarily focusing on the clinical outcome of an S. aureus infection have produced conflicting results, often limited by study design challenged by sample collections and the clonal diversity of S. aureus. To date, no study has investigated whether genomic features separate nasal carriage isolates from S. aureus bacteraemia isolates within a single clonal lineage. Here we have investigated whether genomic features, including single-n­ ucleotide polymorphisms (SNPs), genes, or kmers, distinguish S. aureus nasal carriage isolates from bacteraemia isolates that all belong to the same clonal lineage [clonal complex 45 (CC45)] using whole-g­ enome sequencing (WGS) and a genome-­wide association (GWA) approach. From CC45, 100 isolates (50 bacteraemia and 50 nasal carriage, geographically and temporally matched) from Denmark were whole-­genome sequenced and subjected to GWA analyses involving gene copy number variation, SNPs, gene content, kmers and gene combinations, while correcting for lineage effects. No statistically significant association involving SNPs, specific genes, gene variants, gene copy number variation, or a combination of genes was identified that could distinguish bacteraemia isolates from nasal carriage isolates. The presented results suggest that all S. aureus nasal CC45 isolates carry the potential to cause invasive disease, as no core or accessory genome content or variations were statistically associated with invasiveness.","container-title":"Microbial Genomics","DOI":"10.1099/mgen.0.000403","ISSN":"2057-5858","issue":"8","language":"en","source":"DOI.org (Crossref)","title":"Genomic analyses of Staphylococcus aureus clonal complex 45 isolates does not distinguish nasal carriage from bacteraemia","URL":"https://www.microbiologyresearch.org/content/journal/mgen/10.1099/mgen.0.000403","volume":"6","author":[{"family":"Roe","given":"Chandler"},{"family":"Stegger","given":"Marc"},{"family":"Lilje","given":"Berit"},{"family":"Johannesen","given":"Thor Bech"},{"family":"Ng","given":"Kim Lee"},{"family":"Sieber","given":"Raphael N."},{"family":"Driebe","given":"Elizabeth"},{"family":"Engelthaler","given":"David M."},{"family":"Andersen","given":"Paal Skytt"}],"accessed":{"date-parts":[["2023",4,24]]},"issued":{"date-parts":[["2020",8,1]]}}},{"id":568,"uris":["http://zotero.org/users/9551388/items/39IHEYCD"],"itemData":{"id":568,"type":"article-journal","abstract":"Background: Staphylococcus aureus nasal carriage increases infection risk. However, few studies have investigated S. aureus acquisition/loss over &gt;1 year, and fewer still used molecular typing.","container-title":"Journal of Infection","DOI":"10.1016/j.jinf.2013.12.013","ISSN":"01634453","issue":"5","journalAbbreviation":"Journal of Infection","language":"en","page":"426-439","source":"DOI.org (Crossref)","title":"Dynamics of acquisition and loss of carriage of Staphylococcus aureus strains in the community: The effect of clonal complex","title-short":"Dynamics of acquisition and loss of carriage of Staphylococcus aureus strains in the community","volume":"68","author":[{"family":"Miller","given":"Ruth R."},{"family":"Walker","given":"A. Sarah"},{"family":"Godwin","given":"Heather"},{"family":"Fung","given":"Rowena"},{"family":"Votintseva","given":"Antonina"},{"family":"Bowden","given":"Rory"},{"family":"Mant","given":"David"},{"family":"Peto","given":"Timothy E.A."},{"family":"Crook","given":"Derrick W."},{"family":"Knox","given":"Kyle"}],"issued":{"date-parts":[["2014",5]]}}},{"id":576,"uris":["http://zotero.org/users/9551388/items/EFD8N9V9"],"itemData":{"id":576,"type":"article-journal","abstract":"Background: Colonization of humans with Staphylococcus aureus is a critical prerequisite of subsequent clinical infection of the skin, blood, lung, heart and other deep tissues. S. aureus persistently or intermittently colonizes the nares of ,50% of healthy adults, whereas ,50% of the general population is rarely or never colonized by this pathogen. Because microbial consortia within the nasal cavity may be an important determinant of S. aureus colonization we determined the composition and dynamics of the nasal microbiota and correlated specific microorganisms with S. aureus colonization.\nMethodology/Principal Findings: Nasal specimens were collected longitudinally from five healthy adults and a crosssection of hospitalized patients (26 S. aureus carriers and 16 non-carriers). Culture-independent analysis of 16S rRNA sequences revealed that the nasal microbiota of healthy subjects consists primarily of members of the phylum Actinobacteria (e.g., Propionibacterium spp. and Corynebacterium spp.), with proportionally less representation of other phyla, including Firmicutes (e.g., Staphylococcus spp.) and Proteobacteria (e.g. Enterobacter spp). In contrast, inpatient nasal microbiotas were enriched in S. aureus or Staphylococcus epidermidis and diminished in several actinobacterial groups, most notably Propionibacterium acnes. Moreover, within the inpatient population S. aureus colonization was negatively correlated with the abundances of several microbial groups, including S. epidermidis (p = 0.004).\nConclusions/Significance: The nares environment is colonized by a temporally stable microbiota that is distinct from other regions of the integument. Negative association between S. aureus, S. epidermidis, and other groups suggests microbial competition during colonization of the nares, a finding that could be exploited to limit S. aureus colonization.","container-title":"PLoS ONE","DOI":"10.1371/journal.pone.0010598","ISSN":"1932-6203","issue":"5","journalAbbreviation":"PLoS ONE","language":"en","page":"e10598","source":"DOI.org (Crossref)","title":"The Human Nasal Microbiota and Staphylococcus aureus Carriage","volume":"5","author":[{"family":"Frank","given":"Daniel N."},{"family":"Feazel","given":"Leah M."},{"family":"Bessesen","given":"Mary T."},{"family":"Price","given":"Connie S."},{"family":"Janoff","given":"Edward N."},{"family":"Pace","given":"Norman R."}],"editor":[{"family":"Aziz","given":"Ramy K."}],"issued":{"date-parts":[["2010",5,17]]}}}],"schema":"https://github.com/citation-style-language/schema/raw/master/csl-citation.json"} </w:instrText>
      </w:r>
      <w:r w:rsidR="004037BB">
        <w:rPr>
          <w:rFonts w:ascii="Arial" w:hAnsi="Arial" w:cs="Arial"/>
          <w:sz w:val="20"/>
          <w:szCs w:val="20"/>
        </w:rPr>
        <w:fldChar w:fldCharType="separate"/>
      </w:r>
      <w:r w:rsidR="00401F4F" w:rsidRPr="00401F4F">
        <w:rPr>
          <w:rFonts w:ascii="Arial" w:hAnsi="Arial" w:cs="Arial"/>
          <w:sz w:val="20"/>
          <w:vertAlign w:val="superscript"/>
          <w:lang w:val="en-GB"/>
        </w:rPr>
        <w:t>14–20</w:t>
      </w:r>
      <w:r w:rsidR="004037BB">
        <w:rPr>
          <w:rFonts w:ascii="Arial" w:hAnsi="Arial" w:cs="Arial"/>
          <w:sz w:val="20"/>
          <w:szCs w:val="20"/>
        </w:rPr>
        <w:fldChar w:fldCharType="end"/>
      </w:r>
      <w:r w:rsidR="00706558">
        <w:rPr>
          <w:rFonts w:ascii="Arial" w:hAnsi="Arial" w:cs="Arial"/>
          <w:sz w:val="20"/>
          <w:szCs w:val="20"/>
        </w:rPr>
        <w:t>.</w:t>
      </w:r>
      <w:r w:rsidR="00C668FC">
        <w:rPr>
          <w:rFonts w:ascii="Arial" w:hAnsi="Arial" w:cs="Arial"/>
          <w:sz w:val="20"/>
          <w:szCs w:val="20"/>
        </w:rPr>
        <w:t xml:space="preserve"> </w:t>
      </w:r>
    </w:p>
    <w:p w14:paraId="129B0869" w14:textId="65115019" w:rsidR="00BD2D9C" w:rsidRPr="00FD368C" w:rsidRDefault="00BD2D9C" w:rsidP="00935400">
      <w:pPr>
        <w:tabs>
          <w:tab w:val="left" w:pos="3634"/>
        </w:tabs>
        <w:spacing w:line="360" w:lineRule="auto"/>
        <w:jc w:val="both"/>
        <w:rPr>
          <w:rFonts w:ascii="Arial" w:hAnsi="Arial" w:cs="Arial"/>
          <w:color w:val="FF0000"/>
          <w:sz w:val="20"/>
          <w:szCs w:val="20"/>
        </w:rPr>
      </w:pPr>
    </w:p>
    <w:p w14:paraId="2649471D" w14:textId="25622E55" w:rsidR="004033B5" w:rsidRDefault="005E4095" w:rsidP="00621786">
      <w:pPr>
        <w:spacing w:line="360" w:lineRule="auto"/>
        <w:jc w:val="both"/>
        <w:rPr>
          <w:rFonts w:ascii="Arial" w:hAnsi="Arial" w:cs="Arial"/>
          <w:sz w:val="20"/>
          <w:szCs w:val="20"/>
        </w:rPr>
      </w:pPr>
      <w:r>
        <w:rPr>
          <w:rFonts w:ascii="Arial" w:hAnsi="Arial" w:cs="Arial"/>
          <w:sz w:val="20"/>
          <w:szCs w:val="20"/>
        </w:rPr>
        <w:t>To circumvent these difficulties, mathematical models have been applied to</w:t>
      </w:r>
      <w:r w:rsidR="004A63F7">
        <w:rPr>
          <w:rFonts w:ascii="Arial" w:hAnsi="Arial" w:cs="Arial"/>
          <w:sz w:val="20"/>
          <w:szCs w:val="20"/>
        </w:rPr>
        <w:t xml:space="preserve"> theoretically</w:t>
      </w:r>
      <w:r>
        <w:rPr>
          <w:rFonts w:ascii="Arial" w:hAnsi="Arial" w:cs="Arial"/>
          <w:sz w:val="20"/>
          <w:szCs w:val="20"/>
        </w:rPr>
        <w:t xml:space="preserve"> study </w:t>
      </w:r>
      <w:r w:rsidR="004A63F7">
        <w:rPr>
          <w:rFonts w:ascii="Arial" w:hAnsi="Arial" w:cs="Arial"/>
          <w:sz w:val="20"/>
          <w:szCs w:val="20"/>
        </w:rPr>
        <w:t>pathogen transmission</w:t>
      </w:r>
      <w:r>
        <w:rPr>
          <w:rFonts w:ascii="Arial" w:hAnsi="Arial" w:cs="Arial"/>
          <w:sz w:val="20"/>
          <w:szCs w:val="20"/>
        </w:rPr>
        <w:t xml:space="preserve"> in hospital settings</w:t>
      </w:r>
      <w:r w:rsidR="00E737CB">
        <w:rPr>
          <w:rFonts w:ascii="Arial" w:hAnsi="Arial" w:cs="Arial"/>
          <w:sz w:val="20"/>
          <w:szCs w:val="20"/>
        </w:rPr>
        <w:t xml:space="preserve">, </w:t>
      </w:r>
      <w:r w:rsidR="004A343D">
        <w:rPr>
          <w:rFonts w:ascii="Arial" w:hAnsi="Arial" w:cs="Arial"/>
          <w:sz w:val="20"/>
          <w:szCs w:val="20"/>
        </w:rPr>
        <w:t>especially</w:t>
      </w:r>
      <w:r w:rsidR="00E737CB">
        <w:rPr>
          <w:rFonts w:ascii="Arial" w:hAnsi="Arial" w:cs="Arial"/>
          <w:sz w:val="20"/>
          <w:szCs w:val="20"/>
        </w:rPr>
        <w:t xml:space="preserve"> to quantify and understand the relative roles of different routes of transmission</w:t>
      </w:r>
      <w:r w:rsidR="00C41CA2">
        <w:rPr>
          <w:rFonts w:ascii="Arial" w:hAnsi="Arial" w:cs="Arial"/>
          <w:sz w:val="20"/>
          <w:szCs w:val="20"/>
        </w:rPr>
        <w:t xml:space="preserve"> </w:t>
      </w:r>
      <w:r w:rsidR="00C41CA2">
        <w:rPr>
          <w:rFonts w:ascii="Arial" w:hAnsi="Arial" w:cs="Arial"/>
          <w:sz w:val="20"/>
          <w:szCs w:val="20"/>
        </w:rPr>
        <w:fldChar w:fldCharType="begin"/>
      </w:r>
      <w:r w:rsidR="003F627C">
        <w:rPr>
          <w:rFonts w:ascii="Arial" w:hAnsi="Arial" w:cs="Arial"/>
          <w:sz w:val="20"/>
          <w:szCs w:val="20"/>
        </w:rPr>
        <w:instrText xml:space="preserve"> ADDIN ZOTERO_ITEM CSL_CITATION {"citationID":"a1jm9uapbeu","properties":{"formattedCitation":"\\super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C41CA2">
        <w:rPr>
          <w:rFonts w:ascii="Arial" w:hAnsi="Arial" w:cs="Arial"/>
          <w:sz w:val="20"/>
          <w:szCs w:val="20"/>
        </w:rPr>
        <w:fldChar w:fldCharType="separate"/>
      </w:r>
      <w:r w:rsidR="003F627C" w:rsidRPr="003F627C">
        <w:rPr>
          <w:rFonts w:ascii="Arial" w:hAnsi="Arial" w:cs="Arial"/>
          <w:sz w:val="20"/>
          <w:vertAlign w:val="superscript"/>
          <w:lang w:val="en-GB"/>
        </w:rPr>
        <w:t>4</w:t>
      </w:r>
      <w:r w:rsidR="00C41CA2">
        <w:rPr>
          <w:rFonts w:ascii="Arial" w:hAnsi="Arial" w:cs="Arial"/>
          <w:sz w:val="20"/>
          <w:szCs w:val="20"/>
        </w:rPr>
        <w:fldChar w:fldCharType="end"/>
      </w:r>
      <w:r w:rsidR="00E737CB">
        <w:rPr>
          <w:rFonts w:ascii="Arial" w:hAnsi="Arial" w:cs="Arial"/>
          <w:sz w:val="20"/>
          <w:szCs w:val="20"/>
        </w:rPr>
        <w:t xml:space="preserve"> or to characterize the condition of the hospital settings to sustain transmission of both resistant and sensitive strains </w:t>
      </w:r>
      <w:r w:rsidR="00C41CA2">
        <w:rPr>
          <w:rFonts w:ascii="Arial" w:hAnsi="Arial" w:cs="Arial"/>
          <w:sz w:val="20"/>
          <w:szCs w:val="20"/>
        </w:rPr>
        <w:fldChar w:fldCharType="begin"/>
      </w:r>
      <w:r w:rsidR="00401F4F">
        <w:rPr>
          <w:rFonts w:ascii="Arial" w:hAnsi="Arial" w:cs="Arial"/>
          <w:sz w:val="20"/>
          <w:szCs w:val="20"/>
        </w:rPr>
        <w:instrText xml:space="preserve"> ADDIN ZOTERO_ITEM CSL_CITATION {"citationID":"a1lrgn11abe","properties":{"formattedCitation":"\\super 21\\nosupersub{}","plainCitation":"21","noteIndex":0},"citationItems":[{"id":132,"uris":["http://zotero.org/users/9551388/items/ZTS3IRMT"],"itemData":{"id":132,"type":"article-journal","abstract":"A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sidR="00C41CA2">
        <w:rPr>
          <w:rFonts w:ascii="Arial" w:hAnsi="Arial" w:cs="Arial"/>
          <w:sz w:val="20"/>
          <w:szCs w:val="20"/>
        </w:rPr>
        <w:fldChar w:fldCharType="separate"/>
      </w:r>
      <w:r w:rsidR="00401F4F" w:rsidRPr="00401F4F">
        <w:rPr>
          <w:rFonts w:ascii="Arial" w:hAnsi="Arial" w:cs="Arial"/>
          <w:sz w:val="20"/>
          <w:vertAlign w:val="superscript"/>
          <w:lang w:val="en-GB"/>
        </w:rPr>
        <w:t>21</w:t>
      </w:r>
      <w:r w:rsidR="00C41CA2">
        <w:rPr>
          <w:rFonts w:ascii="Arial" w:hAnsi="Arial" w:cs="Arial"/>
          <w:sz w:val="20"/>
          <w:szCs w:val="20"/>
        </w:rPr>
        <w:fldChar w:fldCharType="end"/>
      </w:r>
      <w:r w:rsidR="00880D1C">
        <w:rPr>
          <w:rFonts w:ascii="Arial" w:hAnsi="Arial" w:cs="Arial"/>
          <w:sz w:val="20"/>
          <w:szCs w:val="20"/>
        </w:rPr>
        <w:t>.</w:t>
      </w:r>
      <w:r w:rsidR="00170C7C">
        <w:rPr>
          <w:rFonts w:ascii="Arial" w:hAnsi="Arial" w:cs="Arial"/>
          <w:sz w:val="20"/>
          <w:szCs w:val="20"/>
        </w:rPr>
        <w:t xml:space="preserve"> </w:t>
      </w:r>
      <w:r w:rsidR="004C49A2">
        <w:rPr>
          <w:rFonts w:ascii="Arial" w:hAnsi="Arial" w:cs="Arial"/>
          <w:sz w:val="20"/>
          <w:szCs w:val="20"/>
        </w:rPr>
        <w:t>In the context of ABR</w:t>
      </w:r>
      <w:r w:rsidR="0031480A">
        <w:rPr>
          <w:rFonts w:ascii="Arial" w:hAnsi="Arial" w:cs="Arial"/>
          <w:sz w:val="20"/>
          <w:szCs w:val="20"/>
        </w:rPr>
        <w:t xml:space="preserve">, </w:t>
      </w:r>
      <w:r w:rsidR="00E737CB">
        <w:rPr>
          <w:rFonts w:ascii="Arial" w:hAnsi="Arial" w:cs="Arial"/>
          <w:sz w:val="20"/>
          <w:szCs w:val="20"/>
        </w:rPr>
        <w:t xml:space="preserve">theory </w:t>
      </w:r>
      <w:r w:rsidR="00FF04E2">
        <w:rPr>
          <w:rFonts w:ascii="Arial" w:hAnsi="Arial" w:cs="Arial"/>
          <w:sz w:val="20"/>
          <w:szCs w:val="20"/>
        </w:rPr>
        <w:t>has</w:t>
      </w:r>
      <w:r>
        <w:rPr>
          <w:rFonts w:ascii="Arial" w:hAnsi="Arial" w:cs="Arial"/>
          <w:sz w:val="20"/>
          <w:szCs w:val="20"/>
        </w:rPr>
        <w:t xml:space="preserve"> been used to understand the emergence of resistance and its interplay with community-acquired infection</w:t>
      </w:r>
      <w:r w:rsidR="00B2303E">
        <w:rPr>
          <w:rFonts w:ascii="Arial" w:hAnsi="Arial" w:cs="Arial"/>
          <w:sz w:val="20"/>
          <w:szCs w:val="20"/>
        </w:rPr>
        <w:t>s</w:t>
      </w:r>
      <w:r>
        <w:rPr>
          <w:rFonts w:ascii="Arial" w:hAnsi="Arial" w:cs="Arial"/>
          <w:sz w:val="20"/>
          <w:szCs w:val="20"/>
        </w:rPr>
        <w:t xml:space="preserve">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{"citationID":"iqpcjcop","properties":{"formattedCitation":"\\super 22\\nosupersub{}","plainCitation":"22","noteIndex":0},"citationItems":[{"id":130,"uris":["http://zotero.org/users/9551388/items/IUTFA7I6"],"itemData":{"id":130,"type":"article-journal","abstract":"Hospital-acquired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22</w:t>
      </w:r>
      <w:r w:rsidRPr="00C8522B">
        <w:rPr>
          <w:rFonts w:ascii="Arial" w:hAnsi="Arial" w:cs="Arial"/>
          <w:sz w:val="20"/>
          <w:szCs w:val="20"/>
        </w:rPr>
        <w:fldChar w:fldCharType="end"/>
      </w:r>
      <w:r>
        <w:rPr>
          <w:rFonts w:ascii="Arial" w:hAnsi="Arial" w:cs="Arial"/>
          <w:sz w:val="20"/>
          <w:szCs w:val="20"/>
        </w:rPr>
        <w:t xml:space="preserve">, to evaluate antibiotic treatment protocols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{"citationID":"r3HeQLSX","properties":{"formattedCitation":"\\super 23\\nosupersub{}","plainCitation":"23","noteIndex":0},"citationItems":[{"id":131,"uris":["http://zotero.org/users/9551388/items/XRNEV696"],"itemData":{"id":131,"type":"article-journal","abstract":"The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23</w:t>
      </w:r>
      <w:r w:rsidRPr="00C8522B">
        <w:rPr>
          <w:rFonts w:ascii="Arial" w:hAnsi="Arial" w:cs="Arial"/>
          <w:sz w:val="20"/>
          <w:szCs w:val="20"/>
        </w:rPr>
        <w:fldChar w:fldCharType="end"/>
      </w:r>
      <w:r>
        <w:rPr>
          <w:rFonts w:ascii="Arial" w:hAnsi="Arial" w:cs="Arial"/>
          <w:sz w:val="20"/>
          <w:szCs w:val="20"/>
        </w:rPr>
        <w:t xml:space="preserve">, to assess control measures to reduce nosocomial transmission </w:t>
      </w:r>
      <w:r w:rsidRPr="00C8522B">
        <w:rPr>
          <w:rFonts w:ascii="Arial" w:hAnsi="Arial" w:cs="Arial"/>
          <w:sz w:val="20"/>
          <w:szCs w:val="20"/>
        </w:rPr>
        <w:fldChar w:fldCharType="begin"/>
      </w:r>
      <w:r w:rsidR="00401F4F">
        <w:rPr>
          <w:rFonts w:ascii="Arial" w:hAnsi="Arial" w:cs="Arial"/>
          <w:sz w:val="20"/>
          <w:szCs w:val="20"/>
        </w:rPr>
        <w:instrText xml:space="preserve"> ADDIN ZOTERO_ITEM CSL_CITATION {"citationID":"dxvu5D9Z","properties":{"formattedCitation":"\\super 21,24\\uc0\\u8211{}27\\nosupersub{}","plainCitation":"21,24–27","noteIndex":0},"citationItems":[{"id":132,"uris":["http://zotero.org/users/9551388/items/ZTS3IRMT"],"itemData":{"id":132,"type":"article-journal","abstract":"A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L"}],"issued":{"date-parts":[["2018",12,18]]}}},{"id":136,"uris":["http://zotero.org/users/9551388/items/SWQBGV49"],"itemData":{"id":136,"type":"article-journal","abstract":"BACKGROUND: The Centers for Disease Control and Prevention (CDC) recently published interim guidance for a public health response to contain novel or targeted multidrug-resistant organisms (MDROs). We assessed the impact of implementing the strategy in a US state using a mathematical model. METHODS: We used a deterministic compartmental model, parametrized via a novel analysis of carbapenem-resistant Enterobacteriaceae data reported to the National Healthcare Safety Network and patient transfer data from the Centers for Medicare and Medicaid Services. The simulations assumed that after the importation of the MDRO and its initial detection by clinical culture at an index hospital, fortnightly prevalence surveys for colonization and additional infection control interventions were implemented at the index facility; similar surveys were then also implemented at those facilities known to be connected most strongly to it as measured by patient transfer data; and prevalence surveys were discontinued after 2 consecutive negative surveys. RESULTS: If additional infection-control interventions are assumed to lead to a 20% reduction in transmissibility in intervention facilities, prevalent case count in the state 3 years after importation would be reduced by 76% (interquartile range: 73-77%). During the third year, these additional infection-control measures would be applied in facilities accounting for 42% (37-46%) of inpatient days. CONCLUSIONS: CDC guidance for containing MDROs, when used in combination with information on transfer of patients among hospitals, is predicted to be effective, enabling targeted and efficient use of prevention resources during an outbreak response. Even modestly effective infection-control measures may lead to a substantial reduction in transmission events.","archive":"PubMed","archive_location":"30919885","container-title":"Clinical infectious diseases : an official publication of the Infectious Diseases Society of America","DOI":"10.1093/cid/ciz248","ISSN":"1537-6591","issue":"3","journalAbbreviation":"Clin Infect Dis","language":"eng","page":"388-394","title":"Modeling Regional Transmission and Containment of a Healthcare-associated Multidrug-resistant Organism","volume":"70","author":[{"family":"Paul","given":"Prabasaj"},{"family":"Slayton","given":"Rachel B"},{"family":"Kallen","given":"Alexander J"},{"family":"Walters","given":"Maroya S"},{"family":"Jernigan","given":"John A"}],"issued":{"date-parts":[["2020",1,16]]}}},{"id":141,"uris":["http://zotero.org/users/9551388/items/PVAEXFVJ"],"itemData":{"id":141,"type":"article-journal","container-title":"Proceedings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settings","volume":"118","author":[{"family":"Pei","given":"Sen"},{"family":"Liljeros","given":"Fredrik"},{"family":"Shaman","given":"Jeffrey"}],"issued":{"date-parts":[["2021",9,14]]}}}],"schema":"https://github.com/citation-style-language/schema/raw/master/csl-citation.json"} </w:instrText>
      </w:r>
      <w:r w:rsidRPr="00C8522B">
        <w:rPr>
          <w:rFonts w:ascii="Arial" w:hAnsi="Arial" w:cs="Arial"/>
          <w:sz w:val="20"/>
          <w:szCs w:val="20"/>
        </w:rPr>
        <w:fldChar w:fldCharType="separate"/>
      </w:r>
      <w:r w:rsidR="00401F4F" w:rsidRPr="00401F4F">
        <w:rPr>
          <w:rFonts w:ascii="Arial" w:hAnsi="Arial" w:cs="Arial"/>
          <w:sz w:val="20"/>
          <w:vertAlign w:val="superscript"/>
          <w:lang w:val="en-GB"/>
        </w:rPr>
        <w:t>21,24–27</w:t>
      </w:r>
      <w:r w:rsidRPr="00C8522B">
        <w:rPr>
          <w:rFonts w:ascii="Arial" w:hAnsi="Arial" w:cs="Arial"/>
          <w:sz w:val="20"/>
          <w:szCs w:val="20"/>
        </w:rPr>
        <w:fldChar w:fldCharType="end"/>
      </w:r>
      <w:r w:rsidR="004033B5">
        <w:rPr>
          <w:rFonts w:ascii="Arial" w:hAnsi="Arial" w:cs="Arial"/>
          <w:sz w:val="20"/>
          <w:szCs w:val="20"/>
        </w:rPr>
        <w:t>,</w:t>
      </w:r>
      <w:r w:rsidR="00D57284">
        <w:rPr>
          <w:rFonts w:ascii="Arial" w:hAnsi="Arial" w:cs="Arial"/>
          <w:sz w:val="20"/>
          <w:szCs w:val="20"/>
        </w:rPr>
        <w:t xml:space="preserve"> </w:t>
      </w:r>
      <w:r w:rsidR="004033B5">
        <w:rPr>
          <w:rFonts w:ascii="Arial" w:hAnsi="Arial" w:cs="Arial"/>
          <w:sz w:val="20"/>
          <w:szCs w:val="20"/>
        </w:rPr>
        <w:t xml:space="preserve">and </w:t>
      </w:r>
      <w:r w:rsidR="00170E3A">
        <w:rPr>
          <w:rFonts w:ascii="Arial" w:hAnsi="Arial" w:cs="Arial"/>
          <w:sz w:val="20"/>
          <w:szCs w:val="20"/>
        </w:rPr>
        <w:t>has</w:t>
      </w:r>
      <w:r w:rsidR="004033B5">
        <w:rPr>
          <w:rFonts w:ascii="Arial" w:hAnsi="Arial" w:cs="Arial"/>
          <w:sz w:val="20"/>
          <w:szCs w:val="20"/>
        </w:rPr>
        <w:t xml:space="preserve"> been extended recently in pair with empirical observations to assess the role of competition of different strains at </w:t>
      </w:r>
      <w:r w:rsidR="001C5099">
        <w:rPr>
          <w:rFonts w:ascii="Arial" w:hAnsi="Arial" w:cs="Arial"/>
          <w:sz w:val="20"/>
          <w:szCs w:val="20"/>
          <w:lang w:val="en-US"/>
        </w:rPr>
        <w:t xml:space="preserve">the </w:t>
      </w:r>
      <w:r w:rsidR="004033B5">
        <w:rPr>
          <w:rFonts w:ascii="Arial" w:hAnsi="Arial" w:cs="Arial"/>
          <w:sz w:val="20"/>
          <w:szCs w:val="20"/>
        </w:rPr>
        <w:t>between-host level and the role of within</w:t>
      </w:r>
      <w:r w:rsidR="009D0C12">
        <w:rPr>
          <w:rFonts w:ascii="Arial" w:hAnsi="Arial" w:cs="Arial"/>
          <w:sz w:val="20"/>
          <w:szCs w:val="20"/>
        </w:rPr>
        <w:t>-</w:t>
      </w:r>
      <w:r w:rsidR="004033B5">
        <w:rPr>
          <w:rFonts w:ascii="Arial" w:hAnsi="Arial" w:cs="Arial"/>
          <w:sz w:val="20"/>
          <w:szCs w:val="20"/>
        </w:rPr>
        <w:t xml:space="preserve">host microbiome pathogen interactions </w:t>
      </w:r>
      <w:r w:rsidR="004033B5">
        <w:rPr>
          <w:rFonts w:ascii="Arial" w:hAnsi="Arial" w:cs="Arial"/>
          <w:sz w:val="20"/>
          <w:szCs w:val="20"/>
        </w:rPr>
        <w:fldChar w:fldCharType="begin"/>
      </w:r>
      <w:r w:rsidR="00401F4F">
        <w:rPr>
          <w:rFonts w:ascii="Arial" w:hAnsi="Arial" w:cs="Arial"/>
          <w:sz w:val="20"/>
          <w:szCs w:val="20"/>
        </w:rPr>
        <w:instrText xml:space="preserve"> ADDIN ZOTERO_ITEM CSL_CITATION {"citationID":"a2qanuomr2r","properties":{"formattedCitation":"\\super 28\\nosupersub{}","plainCitation":"28","noteIndex":0},"citationItems":[{"id":528,"uris":["http://zotero.org/users/9551388/items/VJGS9T7B"],"itemData":{"id":528,"type":"article-journal","abstract":"The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RM"},{"family":"Temime","given":"Laura"},{"family":"Opatowski","given":"Lulla"}],"issued":{"date-parts":[["2021",9,14]]}}}],"schema":"https://github.com/citation-style-language/schema/raw/master/csl-citation.json"} </w:instrText>
      </w:r>
      <w:r w:rsidR="004033B5">
        <w:rPr>
          <w:rFonts w:ascii="Arial" w:hAnsi="Arial" w:cs="Arial"/>
          <w:sz w:val="20"/>
          <w:szCs w:val="20"/>
        </w:rPr>
        <w:fldChar w:fldCharType="separate"/>
      </w:r>
      <w:r w:rsidR="00401F4F" w:rsidRPr="00401F4F">
        <w:rPr>
          <w:rFonts w:ascii="Arial" w:hAnsi="Arial" w:cs="Arial"/>
          <w:sz w:val="20"/>
          <w:vertAlign w:val="superscript"/>
          <w:lang w:val="en-GB"/>
        </w:rPr>
        <w:t>28</w:t>
      </w:r>
      <w:r w:rsidR="004033B5">
        <w:rPr>
          <w:rFonts w:ascii="Arial" w:hAnsi="Arial" w:cs="Arial"/>
          <w:sz w:val="20"/>
          <w:szCs w:val="20"/>
        </w:rPr>
        <w:fldChar w:fldCharType="end"/>
      </w:r>
      <w:r w:rsidR="0044630F">
        <w:rPr>
          <w:rFonts w:ascii="Arial" w:hAnsi="Arial" w:cs="Arial"/>
          <w:sz w:val="20"/>
          <w:szCs w:val="20"/>
        </w:rPr>
        <w:t>.</w:t>
      </w:r>
    </w:p>
    <w:p w14:paraId="04703266" w14:textId="77777777" w:rsidR="00BD2D9C" w:rsidRDefault="00BD2D9C" w:rsidP="00621786">
      <w:pPr>
        <w:spacing w:line="360" w:lineRule="auto"/>
        <w:jc w:val="both"/>
        <w:rPr>
          <w:rFonts w:ascii="Arial" w:hAnsi="Arial" w:cs="Arial"/>
          <w:sz w:val="20"/>
          <w:szCs w:val="20"/>
        </w:rPr>
      </w:pPr>
    </w:p>
    <w:p w14:paraId="491E7A89" w14:textId="16C98C0C" w:rsidR="00C96F86" w:rsidRDefault="005E4095" w:rsidP="00903A64">
      <w:pPr>
        <w:spacing w:line="360" w:lineRule="auto"/>
        <w:jc w:val="both"/>
        <w:rPr>
          <w:rFonts w:ascii="Arial" w:hAnsi="Arial" w:cs="Arial"/>
          <w:sz w:val="20"/>
          <w:szCs w:val="20"/>
        </w:rPr>
      </w:pPr>
      <w:r>
        <w:rPr>
          <w:rFonts w:ascii="Arial" w:hAnsi="Arial" w:cs="Arial"/>
          <w:sz w:val="20"/>
          <w:szCs w:val="20"/>
        </w:rPr>
        <w:t>However, most existing modeling studies focus</w:t>
      </w:r>
      <w:r w:rsidR="00A56BC0">
        <w:rPr>
          <w:rFonts w:ascii="Arial" w:hAnsi="Arial" w:cs="Arial"/>
          <w:sz w:val="20"/>
          <w:szCs w:val="20"/>
        </w:rPr>
        <w:t xml:space="preserve"> on general theoretical </w:t>
      </w:r>
      <w:r w:rsidR="00321B8A">
        <w:rPr>
          <w:rFonts w:ascii="Arial" w:hAnsi="Arial" w:cs="Arial"/>
          <w:sz w:val="20"/>
          <w:szCs w:val="20"/>
        </w:rPr>
        <w:t>frameworks</w:t>
      </w:r>
      <w:r w:rsidR="00A56BC0">
        <w:rPr>
          <w:rFonts w:ascii="Arial" w:hAnsi="Arial" w:cs="Arial"/>
          <w:sz w:val="20"/>
          <w:szCs w:val="20"/>
        </w:rPr>
        <w:t xml:space="preserve"> of A</w:t>
      </w:r>
      <w:r w:rsidR="00930659">
        <w:rPr>
          <w:rFonts w:ascii="Arial" w:hAnsi="Arial" w:cs="Arial"/>
          <w:sz w:val="20"/>
          <w:szCs w:val="20"/>
        </w:rPr>
        <w:t>B</w:t>
      </w:r>
      <w:r w:rsidR="00A56BC0">
        <w:rPr>
          <w:rFonts w:ascii="Arial" w:hAnsi="Arial" w:cs="Arial"/>
          <w:sz w:val="20"/>
          <w:szCs w:val="20"/>
        </w:rPr>
        <w:t>R</w:t>
      </w:r>
      <w:r w:rsidR="00BC262F">
        <w:rPr>
          <w:rFonts w:ascii="Arial" w:hAnsi="Arial" w:cs="Arial"/>
          <w:sz w:val="20"/>
          <w:szCs w:val="20"/>
        </w:rPr>
        <w:t xml:space="preserve"> organisms</w:t>
      </w:r>
      <w:r w:rsidR="00A56BC0">
        <w:rPr>
          <w:rFonts w:ascii="Arial" w:hAnsi="Arial" w:cs="Arial"/>
          <w:sz w:val="20"/>
          <w:szCs w:val="20"/>
        </w:rPr>
        <w:t xml:space="preserve"> </w:t>
      </w:r>
      <w:commentRangeStart w:id="3"/>
      <w:r w:rsidR="00A56BC0" w:rsidRPr="00C8522B">
        <w:rPr>
          <w:rFonts w:ascii="Arial" w:hAnsi="Arial" w:cs="Arial"/>
          <w:sz w:val="20"/>
          <w:szCs w:val="20"/>
        </w:rPr>
        <w:fldChar w:fldCharType="begin"/>
      </w:r>
      <w:r w:rsidR="0088305A">
        <w:rPr>
          <w:rFonts w:ascii="Arial" w:hAnsi="Arial" w:cs="Arial"/>
          <w:sz w:val="20"/>
          <w:szCs w:val="20"/>
        </w:rPr>
        <w:instrText xml:space="preserve"> ADDIN ZOTERO_ITEM CSL_CITATION {"citationID":"a1te9l8ms3d","properties":{"formattedCitation":"\\super 21\\uc0\\u8211{}23,28\\uc0\\u8211{}32\\nosupersub{}","plainCitation":"21–23,28–32","noteIndex":0},"citationItems":[{"id":131,"uris":["http://zotero.org/users/9551388/items/XRNEV696"],"itemData":{"id":131,"type":"article-journal","abstract":"The spread of bacteria resistant to antimicrobial agents calls for population-wide treatment strategies to delay or reverse the trend toward antibiotic resistance. Here we propose new criteria for the evaluation of the population-wide effects of treatment protocols for directly transmitted bacterial infections and discuss different usage patterns for single and multiple antibiotic therapy. A mathematical model suggests that the long-term benefit of single drug treatment from introduction of the antibiotic until a high frequency of resistance precludes its use is almost independent of the pattern of antibiotic use. When more than one antibiotic is employed, sequential use of different antibiotics in the population (“cycling”) is always inferior to treatment strategies where, at any given time, equal fractions of the population receive different antibiotics. However, treatment of all patients with a combination of antibiotics is in most cases the optimal treatment strategy.","container-title":"Proceedings of the National Academy of Sciences","DOI":"10.1073/pnas.94.22.12106","issue":"22","journalAbbreviation":"Proc Natl Acad Sci USA","page":"12106","title":"Evaluating treatment protocols to prevent antibiotic resistance","volume":"94","author":[{"family":"Bonhoeffer","given":"Sebastian"},{"family":"Lipsitch","given":"Marc"},{"family":"Levin","given":"Bruce R."}],"issued":{"date-parts":[["1997",10,28]]}}},{"id":132,"uris":["http://zotero.org/users/9551388/items/ZTS3IRMT"],"itemData":{"id":132,"type":"article-journal","abstract":"A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R."}],"issued":{"date-parts":[["2000",2,15]]}},"label":"page"},{"id":130,"uris":["http://zotero.org/users/9551388/items/IUTFA7I6"],"itemData":{"id":130,"type":"article-journal","abstract":"Hospital-acquired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T."},{"family":"Lo","given":"Monique"},{"family":"Lipsitch","given":"Marc"}],"issued":{"date-parts":[["2004",9,7]]}},"label":"page"},{"id":528,"uris":["http://zotero.org/users/9551388/items/VJGS9T7B"],"itemData":{"id":528,"type":"article-journal","abstract":"The human microbiome can protect against colonization with pathogenic antibioticresistant bacteria (ARB), but its impacts on the spread of antibiotic resistance are poorly understood. We propose a mathematical modeling framework for ARB epidemiology formalizing within-host ARB-microbiome competition, and impacts of antibiotic consumption on microbiome function. Applied to the healthcare setting, we demonstrate a trade-off whereby antibiotics simultaneously clear bacterial pathogens and increase host susceptibility to their colonization, and compare this framework with a traditional strain-based approach. At the population level, microbiome interactions drive ARB incidence, but not resistance rates, reflecting distinct epidemiological relevance of different forces of competition. Simulating a range of public health interventions (contact precautions, antibiotic stewardship, microbiome recovery therapy) and pathogens (Clostridioides difficile, methicillin-resistant Staphylococcus aureus, multidrug-resistant Enterobacteriaceae) highlights how species-specific within-host ecological interactions drive intervention efficacy. We find limited impact of contact precautions for Enterobacteriaceae prevention, and a promising role for microbiome-targeted interventions to limit ARB spread.","container-title":"eLife","DOI":"10.7554/eLife.68764","ISSN":"2050-084X","language":"en","page":"e68764","source":"DOI.org (Crossref)","title":"Microbiome-pathogen interactions drive epidemiological dynamics of antibiotic resistance: A modeling study applied to nosocomial pathogen control","title-short":"Microbiome-pathogen interactions drive epidemiological dynamics of antibiotic resistance","volume":"10","author":[{"family":"Smith","given":"David RM"},{"family":"Temime","given":"Laura"},{"family":"Opatowski","given":"Lulla"}],"issued":{"date-parts":[["2021",9,14]]}}},{"id":181,"uris":["http://zotero.org/users/9551388/items/HFMXTG7L"],"itemData":{"id":181,"type":"article-journal","container-title":"Emerging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H."}],"issued":{"date-parts":[["2002",4]]}}},{"id":176,"uris":["http://zotero.org/users/9551388/items/JJPA2CR9"],"itemData":{"id":176,"type":"article-journal","abstract":"The threat to human health posed by antibiotic resistance is of growing concern. Many commensal and pathogenic organisms have developed resistance to well established and newer antibiotics. The major selection pressure driving changes in the frequency of antibiotic resistance is the volume of drug use. However, establishing a quantitative relationship between the frequency of resistance and volume of drug use has proved difficult. Using population genetic methods and epidemiological observations, we report an analysis of the inf luence of the selective pressure imposed by the volume of drug use on temporal changes in resistance. Analytical expressions are derived to delineate key relationships between resistance and drug consumption. The analyses indicate that the time scale for emergence of resistance under a constant selective pressure is typically much shorter than the decay time after cessation or decline in the volume of drug use and that significant reductions in resistance require equally significant reductions in drug consumption. These results highlight the need for early intervention once resistance is detected.","container-title":"Proceedings of the National Academy of Sciences","DOI":"10.1073/pnas.96.3.1152","ISSN":"0027-8424, 1091-6490","issue":"3","journalAbbreviation":"Proceedings of the National Academy of Sciences","language":"en","page":"1152-1156","source":"DOI.org (Crossref)","title":"The relationship between the volume of antimicrobial consumption in human communities and the frequency of resistance","volume":"96","author":[{"family":"Austin","given":"D. J."},{"family":"Kristinsson","given":"K. G."},{"family":"Anderson","given":"R. M."}],"issued":{"date-parts":[["1999",2,2]]}}},{"id":909,"uris":["http://zotero.org/users/9551388/items/92WNR89D"],"itemData":{"id":909,"type":"article-journal","abstract":"Methicillin-resistant Staphylococcus aureus (MRSA) is an important cause of morbidity and mortality in both hospitals and the community. Traditionally, MRSA was mainly hospital-associated (HA-MRSA), but in the past decade communityassociated strains (CA-MRSA) have spread widely. CA-MRSA strains seem to have significantly lower biological costs of resistance, and hence it has been speculated that they may replace HA-MRSA strains in the hospital. Such a replacement could potentially have major consequences for public health, as there are differences in the resistance spectra of the two strains as well as possible differences in their clinical effects. Here we assess the impact of competition between HA- and CAMRSA using epidemiological models which integrate realistic data on drug-usage frequencies, resistance profiles, contact, and age structures. By explicitly accounting for the differing antibiotic usage frequencies in the hospital and the community, we find that coexistence between the strains is a possible outcome, as selection favors CA-MRSA in the community, because of its lower cost of resistance, while it favors HA-MRSA in the hospital, because of its broader resistance spectrum. Incorporating realistic degrees of age- and treatment-structure into the model significantly increases the parameter ranges over which coexistence is possible. Thus, our results indicate that the large heterogeneities existing in human populations make coexistence between hospital- and community-associated strains of MRSA a likely outcome.","container-title":"PLoS Pathogens","DOI":"10.1371/journal.ppat.1003134","ISSN":"1553-7374","issue":"2","journalAbbreviation":"PLoS Pathog","language":"en","page":"e1003134","source":"DOI.org (Crossref)","title":"Hospital-Community Interactions Foster Coexistence between Methicillin-Resistant Strains of Staphylococcus aureus","volume":"9","author":[{"family":"Kouyos","given":"Roger"},{"family":"Klein","given":"Eili"},{"family":"Grenfell","given":"Bryan"}],"editor":[{"family":"Levin","given":"Bruce R."}],"issued":{"date-parts":[["2013",2,28]]}}},{"id":152,"uris":["http://zotero.org/users/9551388/items/UKA9FZCH"],"itemData":{"id":152,"type":"article-journal","abstract":"Healthcare-associated infections (HAIs) pose a significant burden to patient safety. Institutions can implement hospital infection control (HIC) measures to reduce the impact of HAIs. Since patients can carry pathogens between institutions, there is an economic incentive for hospitals to free ride on the HIC investments of other facilities. Subsidies for infection control by public health authorities could encourage regional spending on HIC. We develop coupled mathematical models of epidemiology and hospital behavior in a game-theoretic framework to investigate how hospitals may change spending behavior in response to subsidies. We demonstrate that under a limited budget, a dollar-for-dollar matching grant outperforms both a fixed-amount subsidy and a subsidy on uninfected patients in reducing the number of HAIs in a single institution. Additionally, when multiple hospitals serve a community, funding priority should go to the hospital with a lower transmission rate. Overall, subsidies incentivize HIC spending and reduce the overall prevalence of HAIs.","container-title":"Proceedings of the National Academy of Sciences","DOI":"10.1073/pnas.1812231116","ISSN":"0027-8424, 1091-6490","issue":"13","journalAbbreviation":"Proc Natl Acad Sci USA","language":"en","page":"6221-6225","source":"DOI.org (Crossref)","title":"Incentivizing hospital infection control","volume":"116","author":[{"family":"Drohan","given":"Sarah E."},{"family":"Levin","given":"Simon A."},{"family":"Grenfell","given":"Bryan T."},{"family":"Laxminarayan","given":"Ramanan"}],"issued":{"date-parts":[["2019",3,26]]}}}],"schema":"https://github.com/citation-style-language/schema/raw/master/csl-citation.json"} </w:instrText>
      </w:r>
      <w:r w:rsidR="00A56BC0" w:rsidRPr="00C8522B">
        <w:rPr>
          <w:rFonts w:ascii="Arial" w:hAnsi="Arial" w:cs="Arial"/>
          <w:sz w:val="20"/>
          <w:szCs w:val="20"/>
        </w:rPr>
        <w:fldChar w:fldCharType="separate"/>
      </w:r>
      <w:r w:rsidR="0088305A" w:rsidRPr="0088305A">
        <w:rPr>
          <w:rFonts w:ascii="Arial" w:hAnsi="Arial" w:cs="Arial"/>
          <w:sz w:val="20"/>
          <w:vertAlign w:val="superscript"/>
          <w:lang w:val="en-GB"/>
        </w:rPr>
        <w:t>21–23,28–32</w:t>
      </w:r>
      <w:r w:rsidR="00A56BC0" w:rsidRPr="00C8522B">
        <w:rPr>
          <w:rFonts w:ascii="Arial" w:hAnsi="Arial" w:cs="Arial"/>
          <w:sz w:val="20"/>
          <w:szCs w:val="20"/>
        </w:rPr>
        <w:fldChar w:fldCharType="end"/>
      </w:r>
      <w:r w:rsidR="00192ED9">
        <w:rPr>
          <w:rFonts w:ascii="Arial" w:hAnsi="Arial" w:cs="Arial"/>
          <w:sz w:val="20"/>
          <w:szCs w:val="20"/>
          <w:lang w:val="en-US"/>
        </w:rPr>
        <w:t xml:space="preserve"> </w:t>
      </w:r>
      <w:commentRangeEnd w:id="3"/>
      <w:r w:rsidR="00192ED9">
        <w:rPr>
          <w:rStyle w:val="CommentReference"/>
          <w:lang w:val="en-US" w:eastAsia="en-US"/>
        </w:rPr>
        <w:commentReference w:id="3"/>
      </w:r>
      <w:r w:rsidR="004332C2">
        <w:rPr>
          <w:rFonts w:ascii="Arial" w:hAnsi="Arial" w:cs="Arial"/>
          <w:sz w:val="20"/>
          <w:szCs w:val="20"/>
        </w:rPr>
        <w:t>w</w:t>
      </w:r>
      <w:r w:rsidR="006D5BEB">
        <w:rPr>
          <w:rFonts w:ascii="Arial" w:hAnsi="Arial" w:cs="Arial"/>
          <w:sz w:val="20"/>
          <w:szCs w:val="20"/>
        </w:rPr>
        <w:t>h</w:t>
      </w:r>
      <w:r w:rsidR="004332C2">
        <w:rPr>
          <w:rFonts w:ascii="Arial" w:hAnsi="Arial" w:cs="Arial"/>
          <w:sz w:val="20"/>
          <w:szCs w:val="20"/>
        </w:rPr>
        <w:t>ere empirical observations drive the modeling</w:t>
      </w:r>
      <w:r w:rsidR="004A5ED0">
        <w:rPr>
          <w:rFonts w:ascii="Arial" w:hAnsi="Arial" w:cs="Arial"/>
          <w:sz w:val="20"/>
          <w:szCs w:val="20"/>
        </w:rPr>
        <w:t xml:space="preserve"> </w:t>
      </w:r>
      <w:r w:rsidR="00903A64">
        <w:rPr>
          <w:rFonts w:ascii="Arial" w:hAnsi="Arial" w:cs="Arial"/>
          <w:sz w:val="20"/>
          <w:szCs w:val="20"/>
          <w:lang w:val="en-US"/>
        </w:rPr>
        <w:t xml:space="preserve">and provide insights on possible </w:t>
      </w:r>
      <w:r w:rsidR="0088305A">
        <w:rPr>
          <w:rFonts w:ascii="Arial" w:hAnsi="Arial" w:cs="Arial"/>
          <w:sz w:val="20"/>
          <w:szCs w:val="20"/>
          <w:lang w:val="en-US"/>
        </w:rPr>
        <w:t>mechanisms</w:t>
      </w:r>
      <w:r w:rsidR="00903A64">
        <w:rPr>
          <w:rFonts w:ascii="Arial" w:hAnsi="Arial" w:cs="Arial"/>
          <w:sz w:val="20"/>
          <w:szCs w:val="20"/>
          <w:lang w:val="en-US"/>
        </w:rPr>
        <w:t xml:space="preserve"> behind transmission, co-existance and other dynamics in the hospital settings. However, for process-based models to be used as realiable tools for public health interrogation with data is essential </w:t>
      </w:r>
      <w:r w:rsidR="00A56BC0">
        <w:rPr>
          <w:rFonts w:ascii="Arial" w:hAnsi="Arial" w:cs="Arial"/>
          <w:sz w:val="20"/>
          <w:szCs w:val="20"/>
        </w:rPr>
        <w:fldChar w:fldCharType="begin"/>
      </w:r>
      <w:r w:rsidR="00401F4F">
        <w:rPr>
          <w:rFonts w:ascii="Arial" w:hAnsi="Arial" w:cs="Arial"/>
          <w:sz w:val="20"/>
          <w:szCs w:val="20"/>
        </w:rPr>
        <w:instrText xml:space="preserve"> ADDIN ZOTERO_ITEM CSL_CITATION {"citationID":"a22s0as1ans","properties":{"formattedCitation":"\\super 6\\nosupersub{}","plainCitation":"6","noteIndex":0},"citationItems":[{"id":526,"uris":["http://zotero.org/users/9551388/items/LFT2UYMQ"],"itemData":{"id":526,"type":"article-journal","abstract":"Background: Antibiotics remain the cornerstone of modern medicine. Yet there exists an inherent dilemma in their use: we are able to prevent harm by administering antibiotic treatment as necessary to both humans and animals, but we must be mindful of limiting the spread of resistance and safeguarding the efficacy of antibiotics for current and future generations. Policies that strike the right balance must be informed by a transparent rationale that relies on a robust evidence base.","container-title":"BMC Infectious Diseases","DOI":"10.1186/s12879-019-4630-y","ISSN":"1471-2334","issue":"1","journalAbbreviation":"BMC Infect Dis","language":"en","page":"1011","source":"DOI.org (Crossref)","title":"Mathematical modelling for antibiotic resistance control policy: do we know enough?","title-short":"Mathematical modelling for antibiotic resistance control policy","volume":"19","author":[{"family":"Knight","given":"Gwenan M."},{"family":"Davies","given":"Nicholas G."},{"family":"Colijn","given":"Caroline"},{"family":"Coll","given":"Francesc"},{"family":"Donker","given":"Tjibbe"},{"family":"Gifford","given":"Danna R."},{"family":"Glover","given":"Rebecca E."},{"family":"Jit","given":"Mark"},{"family":"Klemm","given":"Elizabeth"},{"family":"Lehtinen","given":"Sonja"},{"family":"Lindsay","given":"Jodi A."},{"family":"Lipsitch","given":"Marc"},{"family":"Llewelyn","given":"Martin J."},{"family":"Mateus","given":"Ana L. P."},{"family":"Robotham","given":"Julie V."},{"family":"Sharland","given":"Mike"},{"family":"Stekel","given":"Dov"},{"family":"Yakob","given":"Laith"},{"family":"Atkins","given":"Katherine E."}],"issued":{"date-parts":[["2019",12]]}}}],"schema":"https://github.com/citation-style-language/schema/raw/master/csl-citation.json"} </w:instrText>
      </w:r>
      <w:r w:rsidR="00A56BC0">
        <w:rPr>
          <w:rFonts w:ascii="Arial" w:hAnsi="Arial" w:cs="Arial"/>
          <w:sz w:val="20"/>
          <w:szCs w:val="20"/>
        </w:rPr>
        <w:fldChar w:fldCharType="separate"/>
      </w:r>
      <w:r w:rsidR="00401F4F" w:rsidRPr="00401F4F">
        <w:rPr>
          <w:rFonts w:ascii="Arial" w:hAnsi="Arial" w:cs="Arial"/>
          <w:sz w:val="20"/>
          <w:vertAlign w:val="superscript"/>
          <w:lang w:val="en-GB"/>
        </w:rPr>
        <w:t>6</w:t>
      </w:r>
      <w:r w:rsidR="00A56BC0">
        <w:rPr>
          <w:rFonts w:ascii="Arial" w:hAnsi="Arial" w:cs="Arial"/>
          <w:sz w:val="20"/>
          <w:szCs w:val="20"/>
        </w:rPr>
        <w:fldChar w:fldCharType="end"/>
      </w:r>
      <w:r w:rsidR="00880D1C">
        <w:rPr>
          <w:rFonts w:ascii="Arial" w:hAnsi="Arial" w:cs="Arial"/>
          <w:sz w:val="20"/>
          <w:szCs w:val="20"/>
        </w:rPr>
        <w:t>.</w:t>
      </w:r>
      <w:r w:rsidR="00192ED9">
        <w:rPr>
          <w:rFonts w:ascii="Arial" w:hAnsi="Arial" w:cs="Arial"/>
          <w:sz w:val="20"/>
          <w:szCs w:val="20"/>
          <w:lang w:val="en-US"/>
        </w:rPr>
        <w:t xml:space="preserve"> </w:t>
      </w:r>
      <w:r w:rsidR="00D45071">
        <w:rPr>
          <w:rFonts w:ascii="Arial" w:hAnsi="Arial" w:cs="Arial"/>
          <w:sz w:val="20"/>
          <w:szCs w:val="20"/>
        </w:rPr>
        <w:t xml:space="preserve"> </w:t>
      </w:r>
      <w:r w:rsidR="00192ED9">
        <w:rPr>
          <w:rFonts w:ascii="Arial" w:hAnsi="Arial" w:cs="Arial"/>
          <w:sz w:val="20"/>
          <w:szCs w:val="20"/>
          <w:lang w:val="en-US"/>
        </w:rPr>
        <w:t>I</w:t>
      </w:r>
      <w:r w:rsidR="00E737CB">
        <w:rPr>
          <w:rFonts w:ascii="Arial" w:hAnsi="Arial" w:cs="Arial"/>
          <w:sz w:val="20"/>
          <w:szCs w:val="20"/>
        </w:rPr>
        <w:t xml:space="preserve">nvestigations </w:t>
      </w:r>
      <w:r w:rsidR="0001617A">
        <w:rPr>
          <w:rFonts w:ascii="Arial" w:hAnsi="Arial" w:cs="Arial"/>
          <w:sz w:val="20"/>
          <w:szCs w:val="20"/>
        </w:rPr>
        <w:t xml:space="preserve">using </w:t>
      </w:r>
      <w:r w:rsidR="008305D2">
        <w:rPr>
          <w:rFonts w:ascii="Arial" w:hAnsi="Arial" w:cs="Arial"/>
          <w:sz w:val="20"/>
          <w:szCs w:val="20"/>
        </w:rPr>
        <w:t>simulation-based</w:t>
      </w:r>
      <w:r w:rsidR="00A56BC0">
        <w:rPr>
          <w:rFonts w:ascii="Arial" w:hAnsi="Arial" w:cs="Arial"/>
          <w:sz w:val="20"/>
          <w:szCs w:val="20"/>
        </w:rPr>
        <w:t xml:space="preserve"> inference</w:t>
      </w:r>
      <w:r w:rsidR="00871937">
        <w:rPr>
          <w:rFonts w:ascii="Arial" w:hAnsi="Arial" w:cs="Arial"/>
          <w:sz w:val="20"/>
          <w:szCs w:val="20"/>
        </w:rPr>
        <w:t xml:space="preserve"> </w:t>
      </w:r>
      <w:r w:rsidR="00871937">
        <w:rPr>
          <w:rFonts w:ascii="Arial" w:hAnsi="Arial" w:cs="Arial"/>
          <w:sz w:val="20"/>
          <w:szCs w:val="20"/>
        </w:rPr>
        <w:fldChar w:fldCharType="begin"/>
      </w:r>
      <w:r w:rsidR="0088305A">
        <w:rPr>
          <w:rFonts w:ascii="Arial" w:hAnsi="Arial" w:cs="Arial"/>
          <w:sz w:val="20"/>
          <w:szCs w:val="20"/>
        </w:rPr>
        <w:instrText xml:space="preserve"> ADDIN ZOTERO_ITEM CSL_CITATION {"citationID":"a1kdgsnupev","properties":{"formattedCitation":"\\super 33\\nosupersub{}","plainCitation":"33","noteIndex":0},"citationItems":[{"id":642,"uris":["http://zotero.org/users/9551388/items/NRHHGBEZ"],"itemData":{"id":642,"type":"article-journal","abstract":"Many domains of science have developed complex simulations to describe phenomena of interest. While these simulations provide high-fidelity models, they are poorly suited for inference and lead to challenging inverse problems. We review the rapidly developing field of simulation-based inference and identify the forces giving additional momentum to the field. Finally, we describe how the frontier is expanding so that a broad audience can appreciate the profound influence these developments may have on science.","container-title":"Proceedings of the National Academy of Sciences","DOI":"10.1073/pnas.1912789117","ISSN":"0027-8424, 1091-6490","issue":"48","journalAbbreviation":"Proc. Natl. Acad. Sci. U.S.A.","language":"en","page":"30055-30062","source":"DOI.org (Crossref)","title":"The frontier of simulation-based inference","volume":"117","author":[{"family":"Cranmer","given":"Kyle"},{"family":"Brehmer","given":"Johann"},{"family":"Louppe","given":"Gilles"}],"issued":{"date-parts":[["2020",12]]}}}],"schema":"https://github.com/citation-style-language/schema/raw/master/csl-citation.json"} </w:instrText>
      </w:r>
      <w:r w:rsidR="00871937">
        <w:rPr>
          <w:rFonts w:ascii="Arial" w:hAnsi="Arial" w:cs="Arial"/>
          <w:sz w:val="20"/>
          <w:szCs w:val="20"/>
        </w:rPr>
        <w:fldChar w:fldCharType="separate"/>
      </w:r>
      <w:r w:rsidR="0088305A" w:rsidRPr="0088305A">
        <w:rPr>
          <w:rFonts w:ascii="Arial" w:hAnsi="Arial" w:cs="Arial"/>
          <w:sz w:val="20"/>
          <w:vertAlign w:val="superscript"/>
          <w:lang w:val="en-GB"/>
        </w:rPr>
        <w:t>33</w:t>
      </w:r>
      <w:r w:rsidR="00871937">
        <w:rPr>
          <w:rFonts w:ascii="Arial" w:hAnsi="Arial" w:cs="Arial"/>
          <w:sz w:val="20"/>
          <w:szCs w:val="20"/>
        </w:rPr>
        <w:fldChar w:fldCharType="end"/>
      </w:r>
      <w:r w:rsidR="00A56BC0">
        <w:rPr>
          <w:rFonts w:ascii="Arial" w:hAnsi="Arial" w:cs="Arial"/>
          <w:sz w:val="20"/>
          <w:szCs w:val="20"/>
        </w:rPr>
        <w:t xml:space="preserve"> tools</w:t>
      </w:r>
      <w:r w:rsidR="00E737CB">
        <w:rPr>
          <w:rFonts w:ascii="Arial" w:hAnsi="Arial" w:cs="Arial"/>
          <w:sz w:val="20"/>
          <w:szCs w:val="20"/>
        </w:rPr>
        <w:t xml:space="preserve"> </w:t>
      </w:r>
      <w:r w:rsidR="00A56BC0">
        <w:rPr>
          <w:rFonts w:ascii="Arial" w:hAnsi="Arial" w:cs="Arial"/>
          <w:sz w:val="20"/>
          <w:szCs w:val="20"/>
        </w:rPr>
        <w:t>usually rely</w:t>
      </w:r>
      <w:r w:rsidR="00E737CB">
        <w:rPr>
          <w:rFonts w:ascii="Arial" w:hAnsi="Arial" w:cs="Arial"/>
          <w:sz w:val="20"/>
          <w:szCs w:val="20"/>
        </w:rPr>
        <w:t xml:space="preserve"> on a</w:t>
      </w:r>
      <w:r>
        <w:rPr>
          <w:rFonts w:ascii="Arial" w:hAnsi="Arial" w:cs="Arial"/>
          <w:sz w:val="20"/>
          <w:szCs w:val="20"/>
        </w:rPr>
        <w:t xml:space="preserve"> single </w:t>
      </w:r>
      <w:r w:rsidR="0003636A">
        <w:rPr>
          <w:rFonts w:ascii="Arial" w:hAnsi="Arial" w:cs="Arial"/>
          <w:sz w:val="20"/>
          <w:szCs w:val="20"/>
        </w:rPr>
        <w:t>pathogen</w:t>
      </w:r>
      <w:r w:rsidR="00341689">
        <w:rPr>
          <w:rFonts w:ascii="Arial" w:hAnsi="Arial" w:cs="Arial"/>
          <w:sz w:val="20"/>
          <w:szCs w:val="20"/>
        </w:rPr>
        <w:t xml:space="preserve"> </w:t>
      </w:r>
      <w:r>
        <w:rPr>
          <w:rFonts w:ascii="Arial" w:hAnsi="Arial" w:cs="Arial"/>
          <w:sz w:val="20"/>
          <w:szCs w:val="20"/>
        </w:rPr>
        <w:t>of interest such as (MRSA)</w:t>
      </w:r>
      <w:r w:rsidR="000632D3">
        <w:rPr>
          <w:rFonts w:ascii="Arial" w:hAnsi="Arial" w:cs="Arial"/>
          <w:sz w:val="20"/>
          <w:szCs w:val="20"/>
        </w:rPr>
        <w:t xml:space="preserve"> </w:t>
      </w:r>
      <w:r w:rsidR="000632D3">
        <w:rPr>
          <w:rFonts w:ascii="Arial" w:hAnsi="Arial" w:cs="Arial"/>
          <w:sz w:val="20"/>
          <w:szCs w:val="20"/>
        </w:rPr>
        <w:fldChar w:fldCharType="begin"/>
      </w:r>
      <w:r w:rsidR="0088305A">
        <w:rPr>
          <w:rFonts w:ascii="Arial" w:hAnsi="Arial" w:cs="Arial"/>
          <w:sz w:val="20"/>
          <w:szCs w:val="20"/>
        </w:rPr>
        <w:instrText xml:space="preserve"> ADDIN ZOTERO_ITEM CSL_CITATION {"citationID":"a26e1sinie7","properties":{"formattedCitation":"\\super 12,24,27,34\\nosupersub{}","plainCitation":"12,24,27,34","noteIndex":0},"citationItems":[{"id":135,"uris":["http://zotero.org/users/9551388/items/D85TW3FM"],"itemData":{"id":135,"type":"article-journal","abstract":"Methicillin-resistant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L"}],"issued":{"date-parts":[["2018",12,18]]}},"label":"page"},{"id":440,"uris":["http://zotero.org/users/9551388/items/2DRUTVTL"],"itemData":{"id":440,"type":"article-journal","abstract":"Significance\n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534,"uris":["http://zotero.org/users/9551388/items/G4SIHVHU"],"itemData":{"id":534,"type":"article-journal","abstract":"Background: Methicillin resistant Staphylococcus aureus (MRSA) bacteria cause serious, often healthcareassociated infections and are frequently highly resistant to diverse antibiotics. Multiple MRSA clonal com­ plexes (CCs) have evolved independently and countries have different prevalent CCs. It is unclear when and why the dominant CC in a region may switch.\nMethods: We developed a mathematical deterministic model of MRSA CC competing for limited resource. The model distinguishes ‘standard MRSA’ and multidrug resistant sub-populations within each CC, allowing for resistance loss and transfer between same CC bacteria. We first analysed how dynamics of this system depend on growth-rate and resistance-potential differences between CCs, and on their resistance gene accumulation. We then fit the model to capture the longitudinal CC dynamics observed at a single UK hospital, which exemplified the UK-wide switch from mainly CC30 to mainly CC22.\nResults: We find that within a CC, gain and loss of resistance can allow for co-existence of sensitive and resistant sub-populations. Due to more efficient transfer of resistance at higher CC density, more drug resistance can accumulate in the population of a more prevalent CC. We show how this process of density dependent compe­ tition, together with prevalence disruption, could explain the relatively sudden switch from mainly CC30 to mainly CC22 in the UK hospital setting. Alternatively, the observed hospital dynamics could be reproduced by assuming that multidrug resistant CC22 evolved only around 2004.\nConclusions: We showed how higher prevalence may advantage a CC by allowing it to acquire antimicrobial resistances more easily. Due to this density dependence in competition, dominance in an area can depend on historic contingencies; the MRSA CC that happened to be first could stay dominant because of its high prevalence advantage. This then could help explain the stability, despite frequent stochastic introductions across borders, of geographic differences in MRSA CC.","container-title":"Epidemics","DOI":"10.1016/j.epidem.2021.100511","ISSN":"17554365","journalAbbreviation":"Epidemics","language":"en","page":"100511","source":"DOI.org (Crossref)","title":"Understanding MRSA clonal competition within a UK hospital; the possible importance of density dependence","volume":"37","author":[{"family":"Vos","given":"Anneke S.","non-dropping-particle":"de"},{"family":"Vlas","given":"Sake J.","non-dropping-particle":"de"},{"family":"Lindsay","given":"Jodi A."},{"family":"Kretzschmar","given":"Mirjam E.E."},{"family":"Knight","given":"Gwenan M."}],"issued":{"date-parts":[["2021",12]]}}},{"id":616,"uris":["http://zotero.org/users/9551388/items/NJQ4XNC2"],"itemData":{"id":616,"type":"article-journal","abstract":"This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0632D3">
        <w:rPr>
          <w:rFonts w:ascii="Arial" w:hAnsi="Arial" w:cs="Arial"/>
          <w:sz w:val="20"/>
          <w:szCs w:val="20"/>
        </w:rPr>
        <w:fldChar w:fldCharType="separate"/>
      </w:r>
      <w:r w:rsidR="0088305A" w:rsidRPr="0088305A">
        <w:rPr>
          <w:rFonts w:ascii="Arial" w:hAnsi="Arial" w:cs="Arial"/>
          <w:sz w:val="20"/>
          <w:vertAlign w:val="superscript"/>
          <w:lang w:val="en-GB"/>
        </w:rPr>
        <w:t>12,24,27,34</w:t>
      </w:r>
      <w:r w:rsidR="000632D3">
        <w:rPr>
          <w:rFonts w:ascii="Arial" w:hAnsi="Arial" w:cs="Arial"/>
          <w:sz w:val="20"/>
          <w:szCs w:val="20"/>
        </w:rPr>
        <w:fldChar w:fldCharType="end"/>
      </w:r>
      <w:r w:rsidR="00B10D1F">
        <w:rPr>
          <w:rFonts w:ascii="Arial" w:hAnsi="Arial" w:cs="Arial"/>
          <w:sz w:val="20"/>
          <w:szCs w:val="20"/>
        </w:rPr>
        <w:t>,</w:t>
      </w:r>
      <w:r>
        <w:rPr>
          <w:rFonts w:ascii="Arial" w:hAnsi="Arial" w:cs="Arial"/>
          <w:sz w:val="20"/>
          <w:szCs w:val="20"/>
        </w:rPr>
        <w:t xml:space="preserve"> </w:t>
      </w:r>
      <w:r w:rsidR="000632D3">
        <w:rPr>
          <w:rFonts w:ascii="Arial" w:hAnsi="Arial" w:cs="Arial"/>
          <w:i/>
          <w:iCs/>
          <w:sz w:val="20"/>
          <w:szCs w:val="20"/>
        </w:rPr>
        <w:t>P</w:t>
      </w:r>
      <w:r w:rsidRPr="0024105A">
        <w:rPr>
          <w:rFonts w:ascii="Arial" w:hAnsi="Arial" w:cs="Arial"/>
          <w:i/>
          <w:iCs/>
          <w:sz w:val="20"/>
          <w:szCs w:val="20"/>
        </w:rPr>
        <w:t xml:space="preserve">. </w:t>
      </w:r>
      <w:r w:rsidR="000632D3">
        <w:rPr>
          <w:rFonts w:ascii="Arial" w:hAnsi="Arial" w:cs="Arial"/>
          <w:i/>
          <w:iCs/>
          <w:sz w:val="20"/>
          <w:szCs w:val="20"/>
        </w:rPr>
        <w:t xml:space="preserve">aeuruginosa </w:t>
      </w:r>
      <w:r w:rsidR="000632D3">
        <w:rPr>
          <w:rFonts w:ascii="Arial" w:hAnsi="Arial" w:cs="Arial"/>
          <w:i/>
          <w:iCs/>
          <w:sz w:val="20"/>
          <w:szCs w:val="20"/>
        </w:rPr>
        <w:fldChar w:fldCharType="begin"/>
      </w:r>
      <w:r w:rsidR="00557045">
        <w:rPr>
          <w:rFonts w:ascii="Arial" w:hAnsi="Arial" w:cs="Arial"/>
          <w:i/>
          <w:iCs/>
          <w:sz w:val="20"/>
          <w:szCs w:val="20"/>
        </w:rPr>
        <w:instrText xml:space="preserve"> ADDIN ZOTERO_ITEM CSL_CITATION {"citationID":"a2e35hn3en8","properties":{"formattedCitation":"\\super 4\\nosupersub{}","plainCitation":"4","noteIndex":0},"citationItems":[{"id":413,"uris":["http://zotero.org/users/9551388/items/X27EMPDM"],"itemData":{"id":413,"type":"article-journal","container-title":"PLOS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Dimitri"}],"issued":{"date-parts":[["2019",8,28]]}}}],"schema":"https://github.com/citation-style-language/schema/raw/master/csl-citation.json"} </w:instrText>
      </w:r>
      <w:r w:rsidR="000632D3">
        <w:rPr>
          <w:rFonts w:ascii="Arial" w:hAnsi="Arial" w:cs="Arial"/>
          <w:i/>
          <w:iCs/>
          <w:sz w:val="20"/>
          <w:szCs w:val="20"/>
        </w:rPr>
        <w:fldChar w:fldCharType="separate"/>
      </w:r>
      <w:r w:rsidR="00557045" w:rsidRPr="00557045">
        <w:rPr>
          <w:rFonts w:ascii="Arial" w:hAnsi="Arial" w:cs="Arial"/>
          <w:sz w:val="20"/>
          <w:vertAlign w:val="superscript"/>
          <w:lang w:val="en-GB"/>
        </w:rPr>
        <w:t>4</w:t>
      </w:r>
      <w:r w:rsidR="000632D3">
        <w:rPr>
          <w:rFonts w:ascii="Arial" w:hAnsi="Arial" w:cs="Arial"/>
          <w:i/>
          <w:iCs/>
          <w:sz w:val="20"/>
          <w:szCs w:val="20"/>
        </w:rPr>
        <w:fldChar w:fldCharType="end"/>
      </w:r>
      <w:r w:rsidR="00B10D1F">
        <w:rPr>
          <w:rFonts w:ascii="Arial" w:hAnsi="Arial" w:cs="Arial"/>
          <w:i/>
          <w:iCs/>
          <w:sz w:val="20"/>
          <w:szCs w:val="20"/>
        </w:rPr>
        <w:t xml:space="preserve">,  </w:t>
      </w:r>
      <w:r w:rsidR="00B10D1F" w:rsidRPr="00B10D1F">
        <w:rPr>
          <w:rFonts w:ascii="Arial" w:hAnsi="Arial" w:cs="Arial"/>
          <w:i/>
          <w:iCs/>
          <w:sz w:val="20"/>
          <w:szCs w:val="20"/>
        </w:rPr>
        <w:t>C</w:t>
      </w:r>
      <w:r w:rsidR="00E62FBD">
        <w:rPr>
          <w:rFonts w:ascii="Arial" w:hAnsi="Arial" w:cs="Arial"/>
          <w:i/>
          <w:iCs/>
          <w:sz w:val="20"/>
          <w:szCs w:val="20"/>
        </w:rPr>
        <w:t>.</w:t>
      </w:r>
      <w:r w:rsidR="00B10D1F" w:rsidRPr="00B10D1F">
        <w:rPr>
          <w:rFonts w:ascii="Arial" w:hAnsi="Arial" w:cs="Arial"/>
          <w:i/>
          <w:iCs/>
          <w:sz w:val="20"/>
          <w:szCs w:val="20"/>
        </w:rPr>
        <w:t xml:space="preserve"> difficil</w:t>
      </w:r>
      <w:r w:rsidR="00B10D1F">
        <w:rPr>
          <w:rFonts w:ascii="Arial" w:hAnsi="Arial" w:cs="Arial"/>
          <w:i/>
          <w:iCs/>
          <w:sz w:val="20"/>
          <w:szCs w:val="20"/>
        </w:rPr>
        <w:t xml:space="preserve"> </w:t>
      </w:r>
      <w:r w:rsidR="00B10D1F">
        <w:rPr>
          <w:rFonts w:ascii="Arial" w:hAnsi="Arial" w:cs="Arial"/>
          <w:i/>
          <w:iCs/>
          <w:sz w:val="20"/>
          <w:szCs w:val="20"/>
        </w:rPr>
        <w:lastRenderedPageBreak/>
        <w:fldChar w:fldCharType="begin"/>
      </w:r>
      <w:r w:rsidR="0088305A">
        <w:rPr>
          <w:rFonts w:ascii="Arial" w:hAnsi="Arial" w:cs="Arial"/>
          <w:i/>
          <w:iCs/>
          <w:sz w:val="20"/>
          <w:szCs w:val="20"/>
        </w:rPr>
        <w:instrText xml:space="preserve"> ADDIN ZOTERO_ITEM CSL_CITATION {"citationID":"a23jdushi7v","properties":{"formattedCitation":"\\super 35\\nosupersub{}","plainCitation":"35","noteIndex":0},"citationItems":[{"id":612,"uris":["http://zotero.org/users/9551388/items/UJC78S5P"],"itemData":{"id":612,"type":"article-journal","abstract":"Fitting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B10D1F">
        <w:rPr>
          <w:rFonts w:ascii="Arial" w:hAnsi="Arial" w:cs="Arial"/>
          <w:i/>
          <w:iCs/>
          <w:sz w:val="20"/>
          <w:szCs w:val="20"/>
        </w:rPr>
        <w:fldChar w:fldCharType="separate"/>
      </w:r>
      <w:r w:rsidR="0088305A" w:rsidRPr="0088305A">
        <w:rPr>
          <w:rFonts w:ascii="Arial" w:hAnsi="Arial" w:cs="Arial"/>
          <w:sz w:val="20"/>
          <w:vertAlign w:val="superscript"/>
          <w:lang w:val="en-GB"/>
        </w:rPr>
        <w:t>35</w:t>
      </w:r>
      <w:r w:rsidR="00B10D1F">
        <w:rPr>
          <w:rFonts w:ascii="Arial" w:hAnsi="Arial" w:cs="Arial"/>
          <w:i/>
          <w:iCs/>
          <w:sz w:val="20"/>
          <w:szCs w:val="20"/>
        </w:rPr>
        <w:fldChar w:fldCharType="end"/>
      </w:r>
      <w:r w:rsidR="00B10D1F">
        <w:rPr>
          <w:rFonts w:ascii="Arial" w:hAnsi="Arial" w:cs="Arial"/>
          <w:i/>
          <w:iCs/>
          <w:sz w:val="20"/>
          <w:szCs w:val="20"/>
        </w:rPr>
        <w:t>, V</w:t>
      </w:r>
      <w:r w:rsidR="00B10D1F" w:rsidRPr="00B10D1F">
        <w:rPr>
          <w:rFonts w:ascii="Arial" w:hAnsi="Arial" w:cs="Arial"/>
          <w:i/>
          <w:iCs/>
          <w:sz w:val="20"/>
          <w:szCs w:val="20"/>
        </w:rPr>
        <w:t>ancomycin-resistant enterococci</w:t>
      </w:r>
      <w:r w:rsidR="000E36FD">
        <w:rPr>
          <w:rFonts w:ascii="Arial" w:hAnsi="Arial" w:cs="Arial"/>
          <w:i/>
          <w:iCs/>
          <w:sz w:val="20"/>
          <w:szCs w:val="20"/>
        </w:rPr>
        <w:t xml:space="preserve"> </w:t>
      </w:r>
      <w:r w:rsidR="000E36FD">
        <w:rPr>
          <w:rFonts w:ascii="Arial" w:hAnsi="Arial" w:cs="Arial"/>
          <w:sz w:val="20"/>
          <w:szCs w:val="20"/>
        </w:rPr>
        <w:t>(VRE)</w:t>
      </w:r>
      <w:r w:rsidR="00B10D1F">
        <w:rPr>
          <w:rFonts w:ascii="Arial" w:hAnsi="Arial" w:cs="Arial"/>
          <w:i/>
          <w:iCs/>
          <w:sz w:val="20"/>
          <w:szCs w:val="20"/>
        </w:rPr>
        <w:t xml:space="preserve"> </w:t>
      </w:r>
      <w:r w:rsidR="00B10D1F">
        <w:rPr>
          <w:rFonts w:ascii="Arial" w:hAnsi="Arial" w:cs="Arial"/>
          <w:i/>
          <w:iCs/>
          <w:sz w:val="20"/>
          <w:szCs w:val="20"/>
        </w:rPr>
        <w:fldChar w:fldCharType="begin"/>
      </w:r>
      <w:r w:rsidR="0088305A">
        <w:rPr>
          <w:rFonts w:ascii="Arial" w:hAnsi="Arial" w:cs="Arial"/>
          <w:i/>
          <w:iCs/>
          <w:sz w:val="20"/>
          <w:szCs w:val="20"/>
        </w:rPr>
        <w:instrText xml:space="preserve"> ADDIN ZOTERO_ITEM CSL_CITATION {"citationID":"arc7q81jl6","properties":{"formattedCitation":"\\super 36\\nosupersub{}","plainCitation":"36","noteIndex":0},"citationItems":[{"id":614,"uris":["http://zotero.org/users/9551388/items/BSYW8TSY"],"itemData":{"id":614,"type":"article-journal","container-title":"American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M."}],"issued":{"date-parts":[["2008",9,1]]}}}],"schema":"https://github.com/citation-style-language/schema/raw/master/csl-citation.json"} </w:instrText>
      </w:r>
      <w:r w:rsidR="00B10D1F">
        <w:rPr>
          <w:rFonts w:ascii="Arial" w:hAnsi="Arial" w:cs="Arial"/>
          <w:i/>
          <w:iCs/>
          <w:sz w:val="20"/>
          <w:szCs w:val="20"/>
        </w:rPr>
        <w:fldChar w:fldCharType="separate"/>
      </w:r>
      <w:r w:rsidR="0088305A" w:rsidRPr="0088305A">
        <w:rPr>
          <w:rFonts w:ascii="Arial" w:hAnsi="Arial" w:cs="Arial"/>
          <w:sz w:val="20"/>
          <w:vertAlign w:val="superscript"/>
          <w:lang w:val="en-GB"/>
        </w:rPr>
        <w:t>36</w:t>
      </w:r>
      <w:r w:rsidR="00B10D1F">
        <w:rPr>
          <w:rFonts w:ascii="Arial" w:hAnsi="Arial" w:cs="Arial"/>
          <w:i/>
          <w:iCs/>
          <w:sz w:val="20"/>
          <w:szCs w:val="20"/>
        </w:rPr>
        <w:fldChar w:fldCharType="end"/>
      </w:r>
      <w:r w:rsidR="0006342B">
        <w:rPr>
          <w:rFonts w:ascii="Arial" w:hAnsi="Arial" w:cs="Arial"/>
          <w:i/>
          <w:iCs/>
          <w:sz w:val="20"/>
          <w:szCs w:val="20"/>
        </w:rPr>
        <w:t xml:space="preserve"> </w:t>
      </w:r>
      <w:r w:rsidR="00E737CB">
        <w:rPr>
          <w:rFonts w:ascii="Arial" w:hAnsi="Arial" w:cs="Arial"/>
          <w:sz w:val="20"/>
          <w:szCs w:val="20"/>
        </w:rPr>
        <w:t xml:space="preserve">and </w:t>
      </w:r>
      <w:r w:rsidR="004C49A2">
        <w:rPr>
          <w:rFonts w:ascii="Arial" w:hAnsi="Arial" w:cs="Arial"/>
          <w:sz w:val="20"/>
          <w:szCs w:val="20"/>
        </w:rPr>
        <w:t>use</w:t>
      </w:r>
      <w:r w:rsidR="000632D3">
        <w:rPr>
          <w:rFonts w:ascii="Arial" w:hAnsi="Arial" w:cs="Arial"/>
          <w:sz w:val="20"/>
          <w:szCs w:val="20"/>
        </w:rPr>
        <w:t>d carriage detection</w:t>
      </w:r>
      <w:r w:rsidR="00A85C31">
        <w:rPr>
          <w:rFonts w:ascii="Arial" w:hAnsi="Arial" w:cs="Arial"/>
          <w:sz w:val="20"/>
          <w:szCs w:val="20"/>
        </w:rPr>
        <w:t xml:space="preserve"> </w:t>
      </w:r>
      <w:r w:rsidR="00A85C31">
        <w:rPr>
          <w:rFonts w:ascii="Arial" w:hAnsi="Arial" w:cs="Arial"/>
          <w:sz w:val="20"/>
          <w:szCs w:val="20"/>
        </w:rPr>
        <w:fldChar w:fldCharType="begin"/>
      </w:r>
      <w:r w:rsidR="0088305A">
        <w:rPr>
          <w:rFonts w:ascii="Arial" w:hAnsi="Arial" w:cs="Arial"/>
          <w:sz w:val="20"/>
          <w:szCs w:val="20"/>
        </w:rPr>
        <w:instrText xml:space="preserve"> ADDIN ZOTERO_ITEM CSL_CITATION {"citationID":"a2l0j20tksp","properties":{"formattedCitation":"\\super 24,27,34,36\\nosupersub{}","plainCitation":"24,27,34,36","noteIndex":0},"citationItems":[{"id":135,"uris":["http://zotero.org/users/9551388/items/D85TW3FM"],"itemData":{"id":135,"type":"article-journal","abstract":"Methicillin-resistant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L"}],"issued":{"date-parts":[["2018",12,18]]}}},{"id":440,"uris":["http://zotero.org/users/9551388/items/2DRUTVTL"],"itemData":{"id":440,"type":"article-journal","abstract":"Significance\n            \n              Healthcare-associated infections caused by antimicrobial-resistant agents are hard to eliminate in hospitals partly because of the existence of asymptomatic spreaders who unwittingly transmit these pathogens to others. In practice, identifying asymptomatic patients colonized with antimicrobial-resistant agents is challenging, as only a limited number of carriers are typically observed. Here, we develop an efficient, individual-level inference method capable of estimating the colonization probability for each individual in a hospital network. Using real-world patient-to-patient contact networks and sparse observations of colonization, the proposed method identifies carriers of methicillin-resistant\n              Staphylococcus aureus\n              , a prevalent antimicrobial-resistant pathogen, more accurately than competing approaches informed by hospitalization history and contact tracing. In in silica control experiments, the individual-level inference supports improved, targeted interventions against healthcare-associated infections.\n            \n          , \n            \n              Antimicrobial-resistant organisms (AMROs) can colonize people without symptoms for long periods of time, during which these agents can spread unnoticed to other patients in healthcare systems. The accurate identification of asymptomatic spreaders of AMRO in hospital settings is essential for supporting the design of interventions against healthcare-associated infections (HAIs). However, this task remains challenging because of limited observations of colonization and the complicated transmission dynamics occurring within hospitals and the broader community. Here, we study the transmission of methicillin-resistant\n              Staphylococcus aureus\n              (MRSA), a prevalent AMRO, in 66 Swedish hospitals and healthcare facilities with inpatients using a data-driven, agent-based model informed by deidentified real-world hospitalization records. Combining the transmission model, patient-to-patient contact networks, and sparse observations of colonization, we develop and validate an individual-level inference approach that estimates the colonization probability of individual hospitalized patients. For both model-simulated and historical outbreaks, the proposed method supports the more accurate identification of asymptomatic MRSA carriers than other traditional approaches. In addition, in silica control experiments indicate that interventions targeted to inpatients with a high-colonization probability outperform heuristic strategies informed by hospitalization history and contact tracing.","container-title":"Proceedings of the National Academy of Sciences","DOI":"10.1073/pnas.2111190118","ISSN":"0027-8424, 1091-6490","issue":"37","journalAbbreviation":"Proc. Natl. Acad. Sci. U.S.A.","language":"en","page":"e2111190118","source":"DOI.org (Crossref)","title":"Identifying asymptomatic spreaders of antimicrobial-resistant pathogens in hospital settings","volume":"118","author":[{"family":"Pei","given":"Sen"},{"family":"Liljeros","given":"Fredrik"},{"family":"Shaman","given":"Jeffrey"}],"issued":{"date-parts":[["2021",9,14]]}}},{"id":614,"uris":["http://zotero.org/users/9551388/items/BSYW8TSY"],"itemData":{"id":614,"type":"article-journal","container-title":"American Journal of Epidemiology","DOI":"10.1093/aje/kwn176","ISSN":"1476-6256, 0002-9262","issue":"5","language":"en","page":"548-557","source":"DOI.org (Crossref)","title":"An Augmented Data Method for the Analysis of Nosocomial Infection Data","volume":"168","author":[{"family":"Cooper","given":"Ben S."},{"family":"Medley","given":"Graham F."},{"family":"Bradley","given":"Susan J."},{"family":"Scott","given":"Geoffrey M."}],"issued":{"date-parts":[["2008",9,1]]}}},{"id":616,"uris":["http://zotero.org/users/9551388/items/NJQ4XNC2"],"itemData":{"id":616,"type":"article-journal","abstract":"This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88305A" w:rsidRPr="0088305A">
        <w:rPr>
          <w:rFonts w:ascii="Arial" w:hAnsi="Arial" w:cs="Arial"/>
          <w:sz w:val="20"/>
          <w:vertAlign w:val="superscript"/>
          <w:lang w:val="en-GB"/>
        </w:rPr>
        <w:t>24,27,34,36</w:t>
      </w:r>
      <w:r w:rsidR="00A85C31">
        <w:rPr>
          <w:rFonts w:ascii="Arial" w:hAnsi="Arial" w:cs="Arial"/>
          <w:sz w:val="20"/>
          <w:szCs w:val="20"/>
        </w:rPr>
        <w:fldChar w:fldCharType="end"/>
      </w:r>
      <w:r w:rsidR="00A85C31">
        <w:rPr>
          <w:rFonts w:ascii="Arial" w:hAnsi="Arial" w:cs="Arial"/>
          <w:sz w:val="20"/>
          <w:szCs w:val="20"/>
        </w:rPr>
        <w:t>,</w:t>
      </w:r>
      <w:r w:rsidR="00E737CB">
        <w:rPr>
          <w:rFonts w:ascii="Arial" w:hAnsi="Arial" w:cs="Arial"/>
          <w:sz w:val="20"/>
          <w:szCs w:val="20"/>
        </w:rPr>
        <w:t xml:space="preserve"> </w:t>
      </w:r>
      <w:r w:rsidR="004E5CB9">
        <w:rPr>
          <w:rFonts w:ascii="Arial" w:hAnsi="Arial" w:cs="Arial"/>
          <w:sz w:val="20"/>
          <w:szCs w:val="20"/>
        </w:rPr>
        <w:t>intensive care unit (ICU)</w:t>
      </w:r>
      <w:r w:rsidR="0006342B">
        <w:rPr>
          <w:rFonts w:ascii="Arial" w:hAnsi="Arial" w:cs="Arial"/>
          <w:sz w:val="20"/>
          <w:szCs w:val="20"/>
        </w:rPr>
        <w:t xml:space="preserve"> clinical culture data</w:t>
      </w:r>
      <w:r w:rsidR="00A85C31">
        <w:rPr>
          <w:rFonts w:ascii="Arial" w:hAnsi="Arial" w:cs="Arial"/>
          <w:sz w:val="20"/>
          <w:szCs w:val="20"/>
        </w:rPr>
        <w:t xml:space="preserve"> </w:t>
      </w:r>
      <w:r w:rsidR="00A85C31">
        <w:rPr>
          <w:rFonts w:ascii="Arial" w:hAnsi="Arial" w:cs="Arial"/>
          <w:sz w:val="20"/>
          <w:szCs w:val="20"/>
        </w:rPr>
        <w:fldChar w:fldCharType="begin"/>
      </w:r>
      <w:r w:rsidR="0088305A">
        <w:rPr>
          <w:rFonts w:ascii="Arial" w:hAnsi="Arial" w:cs="Arial"/>
          <w:sz w:val="20"/>
          <w:szCs w:val="20"/>
        </w:rPr>
        <w:instrText xml:space="preserve"> ADDIN ZOTERO_ITEM CSL_CITATION {"citationID":"a1amd6pb40r","properties":{"formattedCitation":"\\super 4,34\\nosupersub{}","plainCitation":"4,34","noteIndex":0},"citationItems":[{"id":413,"uris":["http://zotero.org/users/9551388/items/X27EMPDM"],"itemData":{"id":413,"type":"article-journal","container-title":"PLOS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Dimitri"}],"issued":{"date-parts":[["2019",8,28]]}}},{"id":616,"uris":["http://zotero.org/users/9551388/items/NJQ4XNC2"],"itemData":{"id":616,"type":"article-journal","abstract":"This paper describes a stochastic epidemic model developed to infer transmission rates of asymptomatic communicable pathogens within a hospital ward. Inference is complicated by partial observation of the epidemic process and dependencies within the data. The epidemic process of nosocomial communicable pathogens can be partially observed by routine swabs testing for the presence of the pathogen. Falsenegative swab results must be accounted for and make it difﬁcult to ascertain the number of patients who were colonized. Reversible jump Markov chain Monte Carlo methods are used within a Bayesian framework to make inferences about the colonization rates and unknown colonization times. The methods are applied to routinely collected data concerning methicillin-resistant Staphylococcus Aureus in an intensive care unit to estimate the effectiveness of isolation on reducing transmission of the bacterium.","container-title":"Biostatistics","DOI":"10.1093/biostatistics/kxl017","ISSN":"1465-4644, 1468-4357","issue":"2","journalAbbreviation":"Biostatistics","language":"en","page":"383-401","source":"DOI.org (Crossref)","title":"Bayesian inference of hospital-acquired infectious diseases and control measures given imperfect surveillance data","volume":"8","author":[{"family":"Forrester","given":"M."},{"family":"Pettitt","given":"A."},{"family":"Gibson","given":"G."}],"issued":{"date-parts":[["2007",4,1]]}}}],"schema":"https://github.com/citation-style-language/schema/raw/master/csl-citation.json"} </w:instrText>
      </w:r>
      <w:r w:rsidR="00A85C31">
        <w:rPr>
          <w:rFonts w:ascii="Arial" w:hAnsi="Arial" w:cs="Arial"/>
          <w:sz w:val="20"/>
          <w:szCs w:val="20"/>
        </w:rPr>
        <w:fldChar w:fldCharType="separate"/>
      </w:r>
      <w:r w:rsidR="0088305A" w:rsidRPr="0088305A">
        <w:rPr>
          <w:rFonts w:ascii="Arial" w:hAnsi="Arial" w:cs="Arial"/>
          <w:sz w:val="20"/>
          <w:vertAlign w:val="superscript"/>
          <w:lang w:val="en-GB"/>
        </w:rPr>
        <w:t>4,34</w:t>
      </w:r>
      <w:r w:rsidR="00A85C31">
        <w:rPr>
          <w:rFonts w:ascii="Arial" w:hAnsi="Arial" w:cs="Arial"/>
          <w:sz w:val="20"/>
          <w:szCs w:val="20"/>
        </w:rPr>
        <w:fldChar w:fldCharType="end"/>
      </w:r>
      <w:r w:rsidR="004E5CB9">
        <w:rPr>
          <w:rFonts w:ascii="Arial" w:hAnsi="Arial" w:cs="Arial"/>
          <w:sz w:val="20"/>
          <w:szCs w:val="20"/>
        </w:rPr>
        <w:t xml:space="preserve"> </w:t>
      </w:r>
      <w:r w:rsidR="00A85C31">
        <w:rPr>
          <w:rFonts w:ascii="Arial" w:hAnsi="Arial" w:cs="Arial"/>
          <w:sz w:val="20"/>
          <w:szCs w:val="20"/>
        </w:rPr>
        <w:t xml:space="preserve">or incorporated sequencing data </w:t>
      </w:r>
      <w:r w:rsidR="00A85C31">
        <w:rPr>
          <w:rFonts w:ascii="Arial" w:hAnsi="Arial" w:cs="Arial"/>
          <w:sz w:val="20"/>
          <w:szCs w:val="20"/>
        </w:rPr>
        <w:fldChar w:fldCharType="begin"/>
      </w:r>
      <w:r w:rsidR="0088305A">
        <w:rPr>
          <w:rFonts w:ascii="Arial" w:hAnsi="Arial" w:cs="Arial"/>
          <w:sz w:val="20"/>
          <w:szCs w:val="20"/>
        </w:rPr>
        <w:instrText xml:space="preserve"> ADDIN ZOTERO_ITEM CSL_CITATION {"citationID":"a242jo5nski","properties":{"formattedCitation":"\\super 35\\nosupersub{}","plainCitation":"35","noteIndex":0},"citationItems":[{"id":612,"uris":["http://zotero.org/users/9551388/items/UJC78S5P"],"itemData":{"id":612,"type":"article-journal","abstract":"Fitting stochastic transmission models to electronic patient data can offer detailed insights into the transmission of healthcare-associated infections and improve infection control. Pathogen whole-genome sequencing may improve the precision of model inferences, but computational constraints have limited modelling applications predominantly to small datasets and specific outbreaks, whereas large-scale sequencing studies have mostly relied on simple rules for identifying/excluding plausible transmission. We present a novel approach for integrating detailed epidemiological data on patient contact networks in hospitals with large-scale pathogen sequencing data. We apply our approach to study Clostridioides difficile transmission using a dataset of 1223 infections in Oxfordshire, UK, 2007–2011. 262 (21% [95% credibility interval 20–22%]) infections were estimated to have been acquired from another known case. There was heterogeneity by sequence type (ST) in the proportion of cases acquired from another case with the highest rates in ST1 (ribotype-027), ST42 (ribotype-106) and ST3 (ribotype-001). These same STs also had higher rates of transmission mediated via environmental contamination/spores persisting after patient discharge/ recovery; for ST1 these persisted longer than for most other STs except ST3 and ST42. We also identified variation in transmission between hospitals, medical specialties and over time; by 2011 nearly all transmission from known cases had ceased in our hospitals. Our findings support previous work suggesting only a minority of C. difficile infections are acquired from known cases but highlight a greater role for environmental contamination than previously thought. Our approach is applicable to other healthcare-associated infections. Our findings have important implications for effective control of C. difficile.","container-title":"PLOS Computational Biology","DOI":"10.1371/journal.pcbi.1008417","ISSN":"1553-7358","issue":"1","journalAbbreviation":"PLoS Comput Biol","language":"en","page":"e1008417","source":"DOI.org (Crossref)","title":"Probabilistic transmission models incorporating sequencing data for healthcare-associated Clostridioides difficile outperform heuristic rules and identify strain-specific differences in transmission","volume":"17","author":[{"family":"Eyre","given":"David W."},{"family":"Laager","given":"Mirjam"},{"family":"Walker","given":"A. Sarah"},{"family":"Cooper","given":"Ben S."},{"family":"Wilson","given":"Daniel J."},{"literal":"on behalf of the CDC Modeling Infectious Diseases in Healthcare Program (MInD-Healthcare)"}],"editor":[{"family":"Kouyos","given":"Roger Dimitri"}],"issued":{"date-parts":[["2021",1,14]]}}}],"schema":"https://github.com/citation-style-language/schema/raw/master/csl-citation.json"} </w:instrText>
      </w:r>
      <w:r w:rsidR="00A85C31">
        <w:rPr>
          <w:rFonts w:ascii="Arial" w:hAnsi="Arial" w:cs="Arial"/>
          <w:sz w:val="20"/>
          <w:szCs w:val="20"/>
        </w:rPr>
        <w:fldChar w:fldCharType="separate"/>
      </w:r>
      <w:r w:rsidR="0088305A" w:rsidRPr="0088305A">
        <w:rPr>
          <w:rFonts w:ascii="Arial" w:hAnsi="Arial" w:cs="Arial"/>
          <w:sz w:val="20"/>
          <w:vertAlign w:val="superscript"/>
          <w:lang w:val="en-GB"/>
        </w:rPr>
        <w:t>35</w:t>
      </w:r>
      <w:r w:rsidR="00A85C31">
        <w:rPr>
          <w:rFonts w:ascii="Arial" w:hAnsi="Arial" w:cs="Arial"/>
          <w:sz w:val="20"/>
          <w:szCs w:val="20"/>
        </w:rPr>
        <w:fldChar w:fldCharType="end"/>
      </w:r>
      <w:r w:rsidR="00A85C31">
        <w:rPr>
          <w:rFonts w:ascii="Arial" w:hAnsi="Arial" w:cs="Arial"/>
          <w:sz w:val="20"/>
          <w:szCs w:val="20"/>
        </w:rPr>
        <w:t xml:space="preserve"> </w:t>
      </w:r>
      <w:r w:rsidR="0052161F">
        <w:rPr>
          <w:rFonts w:ascii="Arial" w:hAnsi="Arial" w:cs="Arial"/>
          <w:sz w:val="20"/>
          <w:szCs w:val="20"/>
        </w:rPr>
        <w:t xml:space="preserve">to constrain the </w:t>
      </w:r>
      <w:r w:rsidR="00A57C78">
        <w:rPr>
          <w:rFonts w:ascii="Arial" w:hAnsi="Arial" w:cs="Arial"/>
          <w:sz w:val="20"/>
          <w:szCs w:val="20"/>
        </w:rPr>
        <w:t>modeling</w:t>
      </w:r>
      <w:r w:rsidR="0052161F">
        <w:rPr>
          <w:rFonts w:ascii="Arial" w:hAnsi="Arial" w:cs="Arial"/>
          <w:sz w:val="20"/>
          <w:szCs w:val="20"/>
        </w:rPr>
        <w:t xml:space="preserve"> </w:t>
      </w:r>
      <w:r w:rsidR="00E05CC3">
        <w:rPr>
          <w:rFonts w:ascii="Arial" w:hAnsi="Arial" w:cs="Arial"/>
          <w:sz w:val="20"/>
          <w:szCs w:val="20"/>
        </w:rPr>
        <w:t>exercises</w:t>
      </w:r>
      <w:r>
        <w:rPr>
          <w:rFonts w:ascii="Arial" w:hAnsi="Arial" w:cs="Arial"/>
          <w:sz w:val="20"/>
          <w:szCs w:val="20"/>
        </w:rPr>
        <w:t>.</w:t>
      </w:r>
      <w:r w:rsidR="002876C6">
        <w:rPr>
          <w:rFonts w:ascii="Arial" w:hAnsi="Arial" w:cs="Arial"/>
          <w:sz w:val="20"/>
          <w:szCs w:val="20"/>
        </w:rPr>
        <w:t xml:space="preserve"> </w:t>
      </w:r>
      <w:r w:rsidR="00AD4835">
        <w:rPr>
          <w:rFonts w:ascii="Arial" w:hAnsi="Arial" w:cs="Arial"/>
          <w:sz w:val="20"/>
          <w:szCs w:val="20"/>
        </w:rPr>
        <w:t>Some of t</w:t>
      </w:r>
      <w:r w:rsidR="00720A6E">
        <w:rPr>
          <w:rFonts w:ascii="Arial" w:hAnsi="Arial" w:cs="Arial"/>
          <w:sz w:val="20"/>
          <w:szCs w:val="20"/>
        </w:rPr>
        <w:t>hese</w:t>
      </w:r>
      <w:r w:rsidR="008305D2">
        <w:rPr>
          <w:rFonts w:ascii="Arial" w:hAnsi="Arial" w:cs="Arial"/>
          <w:sz w:val="20"/>
          <w:szCs w:val="20"/>
        </w:rPr>
        <w:t xml:space="preserve"> </w:t>
      </w:r>
      <w:r w:rsidR="00145277">
        <w:rPr>
          <w:rFonts w:ascii="Arial" w:hAnsi="Arial" w:cs="Arial"/>
          <w:sz w:val="20"/>
          <w:szCs w:val="20"/>
        </w:rPr>
        <w:t xml:space="preserve">studies </w:t>
      </w:r>
      <w:r w:rsidR="008305D2">
        <w:rPr>
          <w:rFonts w:ascii="Arial" w:hAnsi="Arial" w:cs="Arial"/>
          <w:sz w:val="20"/>
          <w:szCs w:val="20"/>
        </w:rPr>
        <w:t xml:space="preserve">are </w:t>
      </w:r>
      <w:r w:rsidR="004D0B26">
        <w:rPr>
          <w:rFonts w:ascii="Arial" w:hAnsi="Arial" w:cs="Arial"/>
          <w:sz w:val="20"/>
          <w:szCs w:val="20"/>
        </w:rPr>
        <w:t xml:space="preserve">absent </w:t>
      </w:r>
      <w:r w:rsidR="00A56BC0">
        <w:rPr>
          <w:rFonts w:ascii="Arial" w:hAnsi="Arial" w:cs="Arial"/>
          <w:sz w:val="20"/>
          <w:szCs w:val="20"/>
        </w:rPr>
        <w:t>of interrogation</w:t>
      </w:r>
      <w:r w:rsidR="00880D1C">
        <w:rPr>
          <w:rFonts w:ascii="Arial" w:hAnsi="Arial" w:cs="Arial"/>
          <w:sz w:val="20"/>
          <w:szCs w:val="20"/>
        </w:rPr>
        <w:t xml:space="preserve"> </w:t>
      </w:r>
      <w:r w:rsidR="00A56BC0">
        <w:rPr>
          <w:rFonts w:ascii="Arial" w:hAnsi="Arial" w:cs="Arial"/>
          <w:sz w:val="20"/>
          <w:szCs w:val="20"/>
        </w:rPr>
        <w:t>about the structural identifiability of the system</w:t>
      </w:r>
      <w:r w:rsidR="00DB5F34">
        <w:rPr>
          <w:rFonts w:ascii="Arial" w:hAnsi="Arial" w:cs="Arial"/>
          <w:sz w:val="20"/>
          <w:szCs w:val="20"/>
        </w:rPr>
        <w:t xml:space="preserve"> </w:t>
      </w:r>
      <w:r w:rsidR="00DB5F34">
        <w:rPr>
          <w:rFonts w:ascii="Arial" w:hAnsi="Arial" w:cs="Arial"/>
          <w:sz w:val="20"/>
          <w:szCs w:val="20"/>
        </w:rPr>
        <w:fldChar w:fldCharType="begin"/>
      </w:r>
      <w:r w:rsidR="0088305A">
        <w:rPr>
          <w:rFonts w:ascii="Arial" w:hAnsi="Arial" w:cs="Arial"/>
          <w:sz w:val="20"/>
          <w:szCs w:val="20"/>
        </w:rPr>
        <w:instrText xml:space="preserve"> ADDIN ZOTERO_ITEM CSL_CITATION {"citationID":"a1lvh4b02bf","properties":{"formattedCitation":"\\super 37\\nosupersub{}","plainCitation":"37","noteIndex":0},"citationItems":[{"id":426,"uris":["http://zotero.org/users/9551388/items/9PYZS3I5"],"itemData":{"id":426,"type":"article-journal","abstract":"We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DB5F34">
        <w:rPr>
          <w:rFonts w:ascii="Arial" w:hAnsi="Arial" w:cs="Arial"/>
          <w:sz w:val="20"/>
          <w:szCs w:val="20"/>
        </w:rPr>
        <w:fldChar w:fldCharType="separate"/>
      </w:r>
      <w:r w:rsidR="0088305A" w:rsidRPr="0088305A">
        <w:rPr>
          <w:rFonts w:ascii="Arial" w:hAnsi="Arial" w:cs="Arial"/>
          <w:sz w:val="20"/>
          <w:vertAlign w:val="superscript"/>
          <w:lang w:val="en-GB"/>
        </w:rPr>
        <w:t>37</w:t>
      </w:r>
      <w:r w:rsidR="00DB5F34">
        <w:rPr>
          <w:rFonts w:ascii="Arial" w:hAnsi="Arial" w:cs="Arial"/>
          <w:sz w:val="20"/>
          <w:szCs w:val="20"/>
        </w:rPr>
        <w:fldChar w:fldCharType="end"/>
      </w:r>
      <w:r w:rsidR="00F11823">
        <w:rPr>
          <w:rFonts w:ascii="Arial" w:hAnsi="Arial" w:cs="Arial"/>
          <w:sz w:val="20"/>
          <w:szCs w:val="20"/>
        </w:rPr>
        <w:t xml:space="preserve">, </w:t>
      </w:r>
      <w:r w:rsidR="006649E3">
        <w:rPr>
          <w:rFonts w:ascii="Arial" w:hAnsi="Arial" w:cs="Arial"/>
          <w:sz w:val="20"/>
          <w:szCs w:val="20"/>
        </w:rPr>
        <w:t xml:space="preserve">some </w:t>
      </w:r>
      <w:r w:rsidR="000E36FD">
        <w:rPr>
          <w:rFonts w:ascii="Arial" w:hAnsi="Arial" w:cs="Arial"/>
          <w:sz w:val="20"/>
          <w:szCs w:val="20"/>
        </w:rPr>
        <w:t>probably</w:t>
      </w:r>
      <w:r w:rsidR="00F11823">
        <w:rPr>
          <w:rFonts w:ascii="Arial" w:hAnsi="Arial" w:cs="Arial"/>
          <w:sz w:val="20"/>
          <w:szCs w:val="20"/>
        </w:rPr>
        <w:t xml:space="preserve"> a</w:t>
      </w:r>
      <w:r w:rsidR="000E36FD">
        <w:rPr>
          <w:rFonts w:ascii="Arial" w:hAnsi="Arial" w:cs="Arial"/>
          <w:sz w:val="20"/>
          <w:szCs w:val="20"/>
        </w:rPr>
        <w:t xml:space="preserve"> consequence of designing individual-based model</w:t>
      </w:r>
      <w:r w:rsidR="002876C6">
        <w:rPr>
          <w:rFonts w:ascii="Arial" w:hAnsi="Arial" w:cs="Arial"/>
          <w:sz w:val="20"/>
          <w:szCs w:val="20"/>
        </w:rPr>
        <w:t>s</w:t>
      </w:r>
      <w:r w:rsidR="000E36FD">
        <w:rPr>
          <w:rFonts w:ascii="Arial" w:hAnsi="Arial" w:cs="Arial"/>
          <w:sz w:val="20"/>
          <w:szCs w:val="20"/>
        </w:rPr>
        <w:t xml:space="preserve"> where the state space dimension is high and</w:t>
      </w:r>
      <w:r w:rsidR="007E4B75">
        <w:rPr>
          <w:rFonts w:ascii="Arial" w:hAnsi="Arial" w:cs="Arial"/>
          <w:sz w:val="20"/>
          <w:szCs w:val="20"/>
        </w:rPr>
        <w:t xml:space="preserve"> </w:t>
      </w:r>
      <w:r w:rsidR="00DB5F34">
        <w:rPr>
          <w:rFonts w:ascii="Arial" w:hAnsi="Arial" w:cs="Arial"/>
          <w:sz w:val="20"/>
          <w:szCs w:val="20"/>
        </w:rPr>
        <w:t xml:space="preserve">model-inference </w:t>
      </w:r>
      <w:r w:rsidR="00F67124">
        <w:rPr>
          <w:rFonts w:ascii="Arial" w:hAnsi="Arial" w:cs="Arial"/>
          <w:sz w:val="20"/>
          <w:szCs w:val="20"/>
        </w:rPr>
        <w:t>methods</w:t>
      </w:r>
      <w:r w:rsidR="000E36FD">
        <w:rPr>
          <w:rFonts w:ascii="Arial" w:hAnsi="Arial" w:cs="Arial"/>
          <w:sz w:val="20"/>
          <w:szCs w:val="20"/>
        </w:rPr>
        <w:t xml:space="preserve"> hard to </w:t>
      </w:r>
      <w:r w:rsidR="00F67124">
        <w:rPr>
          <w:rFonts w:ascii="Arial" w:hAnsi="Arial" w:cs="Arial"/>
          <w:sz w:val="20"/>
          <w:szCs w:val="20"/>
        </w:rPr>
        <w:t>interrogate</w:t>
      </w:r>
      <w:r w:rsidR="00EE2564">
        <w:rPr>
          <w:rFonts w:ascii="Arial" w:hAnsi="Arial" w:cs="Arial"/>
          <w:sz w:val="20"/>
          <w:szCs w:val="20"/>
        </w:rPr>
        <w:t xml:space="preserve"> </w:t>
      </w:r>
      <w:r w:rsidR="002B2A86">
        <w:rPr>
          <w:rFonts w:ascii="Arial" w:hAnsi="Arial" w:cs="Arial"/>
          <w:sz w:val="20"/>
          <w:szCs w:val="20"/>
        </w:rPr>
        <w:t>with</w:t>
      </w:r>
      <w:r w:rsidR="00605ED3">
        <w:rPr>
          <w:rFonts w:ascii="Arial" w:hAnsi="Arial" w:cs="Arial"/>
          <w:sz w:val="20"/>
          <w:szCs w:val="20"/>
        </w:rPr>
        <w:t>in</w:t>
      </w:r>
      <w:r w:rsidR="00EE2564">
        <w:rPr>
          <w:rFonts w:ascii="Arial" w:hAnsi="Arial" w:cs="Arial"/>
          <w:sz w:val="20"/>
          <w:szCs w:val="20"/>
        </w:rPr>
        <w:t xml:space="preserve"> a mathematical framework</w:t>
      </w:r>
      <w:commentRangeStart w:id="4"/>
      <w:r w:rsidR="00F11823">
        <w:rPr>
          <w:rFonts w:ascii="Arial" w:hAnsi="Arial" w:cs="Arial"/>
          <w:sz w:val="20"/>
          <w:szCs w:val="20"/>
        </w:rPr>
        <w:t>.</w:t>
      </w:r>
      <w:commentRangeEnd w:id="4"/>
      <w:r w:rsidR="00BA2089">
        <w:rPr>
          <w:rStyle w:val="CommentReference"/>
        </w:rPr>
        <w:commentReference w:id="4"/>
      </w:r>
      <w:r w:rsidR="00A56BC0">
        <w:rPr>
          <w:rFonts w:ascii="Arial" w:hAnsi="Arial" w:cs="Arial"/>
          <w:sz w:val="20"/>
          <w:szCs w:val="20"/>
        </w:rPr>
        <w:t xml:space="preserve"> </w:t>
      </w:r>
      <w:r w:rsidR="00967D01">
        <w:rPr>
          <w:rFonts w:ascii="Arial" w:hAnsi="Arial" w:cs="Arial"/>
          <w:sz w:val="20"/>
          <w:szCs w:val="20"/>
        </w:rPr>
        <w:t xml:space="preserve">We </w:t>
      </w:r>
      <w:r w:rsidR="005F114F">
        <w:rPr>
          <w:rFonts w:ascii="Arial" w:hAnsi="Arial" w:cs="Arial"/>
          <w:sz w:val="20"/>
          <w:szCs w:val="20"/>
        </w:rPr>
        <w:t>suggest</w:t>
      </w:r>
      <w:r w:rsidR="00967D01">
        <w:rPr>
          <w:rFonts w:ascii="Arial" w:hAnsi="Arial" w:cs="Arial"/>
          <w:sz w:val="20"/>
          <w:szCs w:val="20"/>
        </w:rPr>
        <w:t xml:space="preserve"> that </w:t>
      </w:r>
      <w:r w:rsidR="00E01203">
        <w:rPr>
          <w:rFonts w:ascii="Arial" w:hAnsi="Arial" w:cs="Arial"/>
          <w:sz w:val="20"/>
          <w:szCs w:val="20"/>
        </w:rPr>
        <w:t xml:space="preserve">investigations relying on </w:t>
      </w:r>
      <w:r w:rsidR="00973F74">
        <w:rPr>
          <w:rFonts w:ascii="Arial" w:hAnsi="Arial" w:cs="Arial"/>
          <w:sz w:val="20"/>
          <w:szCs w:val="20"/>
        </w:rPr>
        <w:t xml:space="preserve">simulation-based </w:t>
      </w:r>
      <w:r w:rsidR="009B54CA">
        <w:rPr>
          <w:rFonts w:ascii="Arial" w:hAnsi="Arial" w:cs="Arial"/>
          <w:sz w:val="20"/>
          <w:szCs w:val="20"/>
        </w:rPr>
        <w:t>inference</w:t>
      </w:r>
      <w:r w:rsidR="00973F74">
        <w:rPr>
          <w:rFonts w:ascii="Arial" w:hAnsi="Arial" w:cs="Arial"/>
          <w:sz w:val="20"/>
          <w:szCs w:val="20"/>
        </w:rPr>
        <w:t xml:space="preserve"> tools need to start including in their cookbook systematical </w:t>
      </w:r>
      <w:r w:rsidR="009B54CA">
        <w:rPr>
          <w:rFonts w:ascii="Arial" w:hAnsi="Arial" w:cs="Arial"/>
          <w:sz w:val="20"/>
          <w:szCs w:val="20"/>
        </w:rPr>
        <w:t>assessment</w:t>
      </w:r>
      <w:r w:rsidR="00D57284">
        <w:rPr>
          <w:rFonts w:ascii="Arial" w:hAnsi="Arial" w:cs="Arial"/>
          <w:sz w:val="20"/>
          <w:szCs w:val="20"/>
        </w:rPr>
        <w:t xml:space="preserve"> </w:t>
      </w:r>
      <w:r w:rsidR="00973F74">
        <w:rPr>
          <w:rFonts w:ascii="Arial" w:hAnsi="Arial" w:cs="Arial"/>
          <w:sz w:val="20"/>
          <w:szCs w:val="20"/>
        </w:rPr>
        <w:t>of the identifiability of the system</w:t>
      </w:r>
      <w:r w:rsidR="00621786">
        <w:rPr>
          <w:rFonts w:ascii="Arial" w:hAnsi="Arial" w:cs="Arial"/>
          <w:sz w:val="20"/>
          <w:szCs w:val="20"/>
        </w:rPr>
        <w:t>, especially when relying on stochastic transmission</w:t>
      </w:r>
      <w:r w:rsidR="00D415F4">
        <w:rPr>
          <w:rFonts w:ascii="Arial" w:hAnsi="Arial" w:cs="Arial"/>
          <w:sz w:val="20"/>
          <w:szCs w:val="20"/>
        </w:rPr>
        <w:t xml:space="preserve"> </w:t>
      </w:r>
      <w:commentRangeStart w:id="5"/>
      <w:r w:rsidR="00621786">
        <w:rPr>
          <w:rFonts w:ascii="Arial" w:hAnsi="Arial" w:cs="Arial"/>
          <w:sz w:val="20"/>
          <w:szCs w:val="20"/>
        </w:rPr>
        <w:t>models</w:t>
      </w:r>
      <w:commentRangeEnd w:id="5"/>
      <w:r w:rsidR="00707155">
        <w:rPr>
          <w:rStyle w:val="CommentReference"/>
        </w:rPr>
        <w:commentReference w:id="5"/>
      </w:r>
      <w:r w:rsidR="00707155">
        <w:rPr>
          <w:rFonts w:ascii="Arial" w:hAnsi="Arial" w:cs="Arial"/>
          <w:sz w:val="20"/>
          <w:szCs w:val="20"/>
        </w:rPr>
        <w:t>.</w:t>
      </w:r>
    </w:p>
    <w:p w14:paraId="30A5FEBD" w14:textId="77777777" w:rsidR="00BD2D9C" w:rsidRDefault="00BD2D9C" w:rsidP="00621786">
      <w:pPr>
        <w:spacing w:line="360" w:lineRule="auto"/>
        <w:jc w:val="both"/>
        <w:rPr>
          <w:rFonts w:ascii="Arial" w:hAnsi="Arial" w:cs="Arial"/>
          <w:sz w:val="20"/>
          <w:szCs w:val="20"/>
        </w:rPr>
      </w:pPr>
    </w:p>
    <w:p w14:paraId="7A1A6036" w14:textId="7F164CB8" w:rsidR="005E4095" w:rsidRDefault="005E4095" w:rsidP="001D37D4">
      <w:pPr>
        <w:spacing w:line="360" w:lineRule="auto"/>
        <w:jc w:val="both"/>
        <w:rPr>
          <w:rFonts w:ascii="Arial" w:hAnsi="Arial" w:cs="Arial"/>
          <w:sz w:val="20"/>
          <w:szCs w:val="20"/>
          <w:lang w:val="en-US"/>
        </w:rPr>
      </w:pPr>
      <w:r>
        <w:rPr>
          <w:rFonts w:ascii="Arial" w:hAnsi="Arial" w:cs="Arial"/>
          <w:sz w:val="20"/>
          <w:szCs w:val="20"/>
        </w:rPr>
        <w:t>Studies on the epidemiological characteristics of multiple co-circulating organisms</w:t>
      </w:r>
      <w:r w:rsidR="006C0CF4">
        <w:rPr>
          <w:rFonts w:ascii="Arial" w:hAnsi="Arial" w:cs="Arial"/>
          <w:sz w:val="20"/>
          <w:szCs w:val="20"/>
        </w:rPr>
        <w:t xml:space="preserve"> in a single hospital network</w:t>
      </w:r>
      <w:r>
        <w:rPr>
          <w:rFonts w:ascii="Arial" w:hAnsi="Arial" w:cs="Arial"/>
          <w:sz w:val="20"/>
          <w:szCs w:val="20"/>
        </w:rPr>
        <w:t xml:space="preserve"> supported by real-world data are </w:t>
      </w:r>
      <w:r w:rsidR="00170C7C">
        <w:rPr>
          <w:rFonts w:ascii="Arial" w:hAnsi="Arial" w:cs="Arial"/>
          <w:sz w:val="20"/>
          <w:szCs w:val="20"/>
        </w:rPr>
        <w:t>absent</w:t>
      </w:r>
      <w:r w:rsidR="00CD73B0">
        <w:rPr>
          <w:rFonts w:ascii="Arial" w:hAnsi="Arial" w:cs="Arial"/>
          <w:sz w:val="20"/>
          <w:szCs w:val="20"/>
        </w:rPr>
        <w:t>.</w:t>
      </w:r>
      <w:r w:rsidR="008C1E3F">
        <w:rPr>
          <w:rFonts w:ascii="Arial" w:hAnsi="Arial" w:cs="Arial"/>
          <w:sz w:val="20"/>
          <w:szCs w:val="20"/>
        </w:rPr>
        <w:t xml:space="preserve"> </w:t>
      </w:r>
      <w:r>
        <w:rPr>
          <w:rFonts w:ascii="Arial" w:hAnsi="Arial" w:cs="Arial"/>
          <w:sz w:val="20"/>
          <w:szCs w:val="20"/>
        </w:rPr>
        <w:t>The</w:t>
      </w:r>
      <w:r w:rsidRPr="00E141BA">
        <w:rPr>
          <w:rFonts w:ascii="Arial" w:hAnsi="Arial" w:cs="Arial"/>
          <w:sz w:val="20"/>
          <w:szCs w:val="20"/>
        </w:rPr>
        <w:t xml:space="preserve"> epidemiology </w:t>
      </w:r>
      <w:r>
        <w:rPr>
          <w:rFonts w:ascii="Arial" w:hAnsi="Arial" w:cs="Arial"/>
          <w:sz w:val="20"/>
          <w:szCs w:val="20"/>
        </w:rPr>
        <w:t xml:space="preserve">and transmission dynamics </w:t>
      </w:r>
      <w:r w:rsidRPr="00E141BA">
        <w:rPr>
          <w:rFonts w:ascii="Arial" w:hAnsi="Arial" w:cs="Arial"/>
          <w:sz w:val="20"/>
          <w:szCs w:val="20"/>
        </w:rPr>
        <w:t xml:space="preserve">of </w:t>
      </w:r>
      <w:r>
        <w:rPr>
          <w:rFonts w:ascii="Arial" w:hAnsi="Arial" w:cs="Arial"/>
          <w:sz w:val="20"/>
          <w:szCs w:val="20"/>
        </w:rPr>
        <w:t>healthcare-associated</w:t>
      </w:r>
      <w:r w:rsidR="00903A64">
        <w:rPr>
          <w:rFonts w:ascii="Arial" w:hAnsi="Arial" w:cs="Arial"/>
          <w:sz w:val="20"/>
          <w:szCs w:val="20"/>
          <w:lang w:val="en-US"/>
        </w:rPr>
        <w:t xml:space="preserve"> (HA)</w:t>
      </w:r>
      <w:r>
        <w:rPr>
          <w:rFonts w:ascii="Arial" w:hAnsi="Arial" w:cs="Arial"/>
          <w:sz w:val="20"/>
          <w:szCs w:val="20"/>
        </w:rPr>
        <w:t xml:space="preserve"> infections)</w:t>
      </w:r>
      <w:r w:rsidRPr="00E141BA">
        <w:rPr>
          <w:rFonts w:ascii="Arial" w:hAnsi="Arial" w:cs="Arial"/>
          <w:sz w:val="20"/>
          <w:szCs w:val="20"/>
        </w:rPr>
        <w:t xml:space="preserve"> </w:t>
      </w:r>
      <w:r>
        <w:rPr>
          <w:rFonts w:ascii="Arial" w:hAnsi="Arial" w:cs="Arial"/>
          <w:sz w:val="20"/>
          <w:szCs w:val="20"/>
        </w:rPr>
        <w:t>differ from</w:t>
      </w:r>
      <w:r w:rsidRPr="00E141BA">
        <w:rPr>
          <w:rFonts w:ascii="Arial" w:hAnsi="Arial" w:cs="Arial"/>
          <w:sz w:val="20"/>
          <w:szCs w:val="20"/>
        </w:rPr>
        <w:t xml:space="preserve"> community</w:t>
      </w:r>
      <w:r>
        <w:rPr>
          <w:rFonts w:ascii="Arial" w:hAnsi="Arial" w:cs="Arial"/>
          <w:sz w:val="20"/>
          <w:szCs w:val="20"/>
        </w:rPr>
        <w:t>-acquired</w:t>
      </w:r>
      <w:r w:rsidRPr="00E141BA">
        <w:rPr>
          <w:rFonts w:ascii="Arial" w:hAnsi="Arial" w:cs="Arial"/>
          <w:sz w:val="20"/>
          <w:szCs w:val="20"/>
        </w:rPr>
        <w:t xml:space="preserve"> </w:t>
      </w:r>
      <w:r w:rsidR="00903A64">
        <w:rPr>
          <w:rFonts w:ascii="Arial" w:hAnsi="Arial" w:cs="Arial"/>
          <w:sz w:val="20"/>
          <w:szCs w:val="20"/>
          <w:lang w:val="en-US"/>
        </w:rPr>
        <w:t xml:space="preserve">(CA) </w:t>
      </w:r>
      <w:r w:rsidRPr="00E141BA">
        <w:rPr>
          <w:rFonts w:ascii="Arial" w:hAnsi="Arial" w:cs="Arial"/>
          <w:sz w:val="20"/>
          <w:szCs w:val="20"/>
        </w:rPr>
        <w:t>infections</w:t>
      </w:r>
      <w:r>
        <w:rPr>
          <w:rFonts w:ascii="Arial" w:hAnsi="Arial" w:cs="Arial"/>
          <w:sz w:val="20"/>
          <w:szCs w:val="20"/>
        </w:rPr>
        <w:t xml:space="preserve"> </w:t>
      </w:r>
      <w:r w:rsidRPr="00E141BA">
        <w:rPr>
          <w:rFonts w:ascii="Arial" w:hAnsi="Arial" w:cs="Arial"/>
          <w:sz w:val="20"/>
          <w:szCs w:val="20"/>
        </w:rPr>
        <w:t xml:space="preserve">in </w:t>
      </w:r>
      <w:r>
        <w:rPr>
          <w:rFonts w:ascii="Arial" w:hAnsi="Arial" w:cs="Arial"/>
          <w:sz w:val="20"/>
          <w:szCs w:val="20"/>
        </w:rPr>
        <w:t>a number of important ways</w:t>
      </w:r>
      <w:r w:rsidRPr="00E141BA">
        <w:rPr>
          <w:rFonts w:ascii="Arial" w:hAnsi="Arial" w:cs="Arial"/>
          <w:sz w:val="20"/>
          <w:szCs w:val="20"/>
        </w:rPr>
        <w:t>.</w:t>
      </w:r>
      <w:r w:rsidR="00170C7C">
        <w:rPr>
          <w:rFonts w:ascii="Arial" w:hAnsi="Arial" w:cs="Arial"/>
          <w:sz w:val="20"/>
          <w:szCs w:val="20"/>
        </w:rPr>
        <w:t xml:space="preserve"> </w:t>
      </w:r>
      <w:r>
        <w:rPr>
          <w:rFonts w:ascii="Arial" w:hAnsi="Arial" w:cs="Arial"/>
          <w:sz w:val="20"/>
          <w:szCs w:val="20"/>
        </w:rPr>
        <w:t>First, hospital</w:t>
      </w:r>
      <w:r w:rsidR="003E18D5">
        <w:rPr>
          <w:rFonts w:ascii="Arial" w:hAnsi="Arial" w:cs="Arial"/>
          <w:sz w:val="20"/>
          <w:szCs w:val="20"/>
        </w:rPr>
        <w:t xml:space="preserve"> networks</w:t>
      </w:r>
      <w:r>
        <w:rPr>
          <w:rFonts w:ascii="Arial" w:hAnsi="Arial" w:cs="Arial"/>
          <w:sz w:val="20"/>
          <w:szCs w:val="20"/>
        </w:rPr>
        <w:t xml:space="preserve"> are</w:t>
      </w:r>
      <w:r w:rsidRPr="00E141BA">
        <w:rPr>
          <w:rFonts w:ascii="Arial" w:hAnsi="Arial" w:cs="Arial"/>
          <w:sz w:val="20"/>
          <w:szCs w:val="20"/>
        </w:rPr>
        <w:t xml:space="preserve"> open system</w:t>
      </w:r>
      <w:r>
        <w:rPr>
          <w:rFonts w:ascii="Arial" w:hAnsi="Arial" w:cs="Arial"/>
          <w:sz w:val="20"/>
          <w:szCs w:val="20"/>
        </w:rPr>
        <w:t>s</w:t>
      </w:r>
      <w:r w:rsidRPr="00E141BA">
        <w:rPr>
          <w:rFonts w:ascii="Arial" w:hAnsi="Arial" w:cs="Arial"/>
          <w:sz w:val="20"/>
          <w:szCs w:val="20"/>
        </w:rPr>
        <w:t xml:space="preserve"> with </w:t>
      </w:r>
      <w:r w:rsidR="00A36209">
        <w:rPr>
          <w:rFonts w:ascii="Arial" w:hAnsi="Arial" w:cs="Arial"/>
          <w:sz w:val="20"/>
          <w:szCs w:val="20"/>
        </w:rPr>
        <w:t>significant</w:t>
      </w:r>
      <w:r w:rsidRPr="00E141BA">
        <w:rPr>
          <w:rFonts w:ascii="Arial" w:hAnsi="Arial" w:cs="Arial"/>
          <w:sz w:val="20"/>
          <w:szCs w:val="20"/>
        </w:rPr>
        <w:t xml:space="preserve"> variation</w:t>
      </w:r>
      <w:r>
        <w:rPr>
          <w:rFonts w:ascii="Arial" w:hAnsi="Arial" w:cs="Arial"/>
          <w:sz w:val="20"/>
          <w:szCs w:val="20"/>
        </w:rPr>
        <w:t>s</w:t>
      </w:r>
      <w:r w:rsidRPr="00E141BA">
        <w:rPr>
          <w:rFonts w:ascii="Arial" w:hAnsi="Arial" w:cs="Arial"/>
          <w:sz w:val="20"/>
          <w:szCs w:val="20"/>
        </w:rPr>
        <w:t xml:space="preserve"> in </w:t>
      </w:r>
      <w:r>
        <w:rPr>
          <w:rFonts w:ascii="Arial" w:hAnsi="Arial" w:cs="Arial"/>
          <w:sz w:val="20"/>
          <w:szCs w:val="20"/>
        </w:rPr>
        <w:t xml:space="preserve">the </w:t>
      </w:r>
      <w:r w:rsidR="00A35F60">
        <w:rPr>
          <w:rFonts w:ascii="Arial" w:hAnsi="Arial" w:cs="Arial"/>
          <w:sz w:val="20"/>
          <w:szCs w:val="20"/>
        </w:rPr>
        <w:t xml:space="preserve">daily and </w:t>
      </w:r>
      <w:r w:rsidR="003E18D5">
        <w:rPr>
          <w:rFonts w:ascii="Arial" w:hAnsi="Arial" w:cs="Arial"/>
          <w:sz w:val="20"/>
          <w:szCs w:val="20"/>
        </w:rPr>
        <w:t>weekly</w:t>
      </w:r>
      <w:r w:rsidRPr="00E141BA">
        <w:rPr>
          <w:rFonts w:ascii="Arial" w:hAnsi="Arial" w:cs="Arial"/>
          <w:sz w:val="20"/>
          <w:szCs w:val="20"/>
        </w:rPr>
        <w:t xml:space="preserve"> </w:t>
      </w:r>
      <w:r w:rsidR="003D0CA7">
        <w:rPr>
          <w:rFonts w:ascii="Arial" w:hAnsi="Arial" w:cs="Arial"/>
          <w:sz w:val="20"/>
          <w:szCs w:val="20"/>
        </w:rPr>
        <w:t>admission</w:t>
      </w:r>
      <w:r w:rsidR="003E18D5">
        <w:rPr>
          <w:rFonts w:ascii="Arial" w:hAnsi="Arial" w:cs="Arial"/>
          <w:sz w:val="20"/>
          <w:szCs w:val="20"/>
        </w:rPr>
        <w:t xml:space="preserve"> rate</w:t>
      </w:r>
      <w:r w:rsidR="003E18D5" w:rsidRPr="003E18D5">
        <w:rPr>
          <w:rFonts w:ascii="Arial" w:hAnsi="Arial" w:cs="Arial"/>
          <w:sz w:val="20"/>
          <w:szCs w:val="20"/>
        </w:rPr>
        <w:t xml:space="preserve"> </w:t>
      </w:r>
      <w:r w:rsidR="003E18D5" w:rsidRPr="00E141BA">
        <w:rPr>
          <w:rFonts w:ascii="Arial" w:hAnsi="Arial" w:cs="Arial"/>
          <w:sz w:val="20"/>
          <w:szCs w:val="20"/>
        </w:rPr>
        <w:t xml:space="preserve">ranging from </w:t>
      </w:r>
      <w:r w:rsidR="003E18D5">
        <w:rPr>
          <w:rFonts w:ascii="Arial" w:hAnsi="Arial" w:cs="Arial"/>
          <w:sz w:val="20"/>
          <w:szCs w:val="20"/>
        </w:rPr>
        <w:t>23</w:t>
      </w:r>
      <w:r w:rsidR="003E18D5" w:rsidRPr="00E141BA">
        <w:rPr>
          <w:rFonts w:ascii="Arial" w:hAnsi="Arial" w:cs="Arial"/>
          <w:sz w:val="20"/>
          <w:szCs w:val="20"/>
        </w:rPr>
        <w:t xml:space="preserve">% to </w:t>
      </w:r>
      <w:r w:rsidR="003E18D5">
        <w:rPr>
          <w:rFonts w:ascii="Arial" w:hAnsi="Arial" w:cs="Arial"/>
          <w:sz w:val="20"/>
          <w:szCs w:val="20"/>
        </w:rPr>
        <w:t>52</w:t>
      </w:r>
      <w:r w:rsidR="003E18D5" w:rsidRPr="00E141BA">
        <w:rPr>
          <w:rFonts w:ascii="Arial" w:hAnsi="Arial" w:cs="Arial"/>
          <w:sz w:val="20"/>
          <w:szCs w:val="20"/>
        </w:rPr>
        <w:t>%</w:t>
      </w:r>
      <w:r w:rsidR="003E18D5">
        <w:rPr>
          <w:rFonts w:ascii="Arial" w:hAnsi="Arial" w:cs="Arial"/>
          <w:sz w:val="20"/>
          <w:szCs w:val="20"/>
        </w:rPr>
        <w:t xml:space="preserve"> (See Figure 1A), explained mostly by variations </w:t>
      </w:r>
      <w:r w:rsidR="00170C7C">
        <w:rPr>
          <w:rFonts w:ascii="Arial" w:hAnsi="Arial" w:cs="Arial"/>
          <w:sz w:val="20"/>
          <w:szCs w:val="20"/>
        </w:rPr>
        <w:t xml:space="preserve">at </w:t>
      </w:r>
      <w:r w:rsidR="003E18D5">
        <w:rPr>
          <w:rFonts w:ascii="Arial" w:hAnsi="Arial" w:cs="Arial"/>
          <w:sz w:val="20"/>
          <w:szCs w:val="20"/>
        </w:rPr>
        <w:t>the building</w:t>
      </w:r>
      <w:r w:rsidR="00170C7C">
        <w:rPr>
          <w:rFonts w:ascii="Arial" w:hAnsi="Arial" w:cs="Arial"/>
          <w:sz w:val="20"/>
          <w:szCs w:val="20"/>
        </w:rPr>
        <w:t xml:space="preserve"> scale</w:t>
      </w:r>
      <w:r w:rsidR="00E05CC3">
        <w:rPr>
          <w:rFonts w:ascii="Arial" w:hAnsi="Arial" w:cs="Arial"/>
          <w:sz w:val="20"/>
          <w:szCs w:val="20"/>
        </w:rPr>
        <w:t xml:space="preserve"> in the hospital network</w:t>
      </w:r>
      <w:r w:rsidR="003E18D5">
        <w:rPr>
          <w:rFonts w:ascii="Arial" w:hAnsi="Arial" w:cs="Arial"/>
          <w:sz w:val="20"/>
          <w:szCs w:val="20"/>
        </w:rPr>
        <w:t xml:space="preserve"> with some ranging from 0-50%</w:t>
      </w:r>
      <w:r w:rsidR="00E80553">
        <w:rPr>
          <w:rFonts w:ascii="Arial" w:hAnsi="Arial" w:cs="Arial"/>
          <w:sz w:val="20"/>
          <w:szCs w:val="20"/>
        </w:rPr>
        <w:t xml:space="preserve"> (See building traffic for Allen, Harkness Pavillion and Milstein hospitals in</w:t>
      </w:r>
      <w:r w:rsidR="00C05AE7">
        <w:rPr>
          <w:rFonts w:ascii="Arial" w:hAnsi="Arial" w:cs="Arial"/>
          <w:sz w:val="20"/>
          <w:szCs w:val="20"/>
        </w:rPr>
        <w:t xml:space="preserve"> Supplementary Information</w:t>
      </w:r>
      <w:r w:rsidR="00E80553">
        <w:rPr>
          <w:rFonts w:ascii="Arial" w:hAnsi="Arial" w:cs="Arial"/>
          <w:sz w:val="20"/>
          <w:szCs w:val="20"/>
        </w:rPr>
        <w:t xml:space="preserve"> Figure S1)</w:t>
      </w:r>
      <w:r w:rsidR="00EF45A3">
        <w:rPr>
          <w:rFonts w:ascii="Arial" w:hAnsi="Arial" w:cs="Arial"/>
          <w:sz w:val="20"/>
          <w:szCs w:val="20"/>
        </w:rPr>
        <w:t xml:space="preserve">, and others with </w:t>
      </w:r>
      <w:r w:rsidR="00AC6B4E">
        <w:rPr>
          <w:rFonts w:ascii="Arial" w:hAnsi="Arial" w:cs="Arial"/>
          <w:sz w:val="20"/>
          <w:szCs w:val="20"/>
        </w:rPr>
        <w:t>faster</w:t>
      </w:r>
      <w:r w:rsidR="00EF45A3">
        <w:rPr>
          <w:rFonts w:ascii="Arial" w:hAnsi="Arial" w:cs="Arial"/>
          <w:sz w:val="20"/>
          <w:szCs w:val="20"/>
        </w:rPr>
        <w:t xml:space="preserve"> patient replacement </w:t>
      </w:r>
      <w:r w:rsidR="00AC6B4E">
        <w:rPr>
          <w:rFonts w:ascii="Arial" w:hAnsi="Arial" w:cs="Arial"/>
          <w:sz w:val="20"/>
          <w:szCs w:val="20"/>
        </w:rPr>
        <w:t xml:space="preserve">between 80% to 150%, </w:t>
      </w:r>
      <w:r w:rsidR="004608A9">
        <w:rPr>
          <w:rFonts w:ascii="Arial" w:hAnsi="Arial" w:cs="Arial"/>
          <w:sz w:val="20"/>
          <w:szCs w:val="20"/>
        </w:rPr>
        <w:t>consequence of</w:t>
      </w:r>
      <w:r w:rsidR="00AC6B4E">
        <w:rPr>
          <w:rFonts w:ascii="Arial" w:hAnsi="Arial" w:cs="Arial"/>
          <w:sz w:val="20"/>
          <w:szCs w:val="20"/>
        </w:rPr>
        <w:t xml:space="preserve"> </w:t>
      </w:r>
      <w:r w:rsidR="00E80553">
        <w:rPr>
          <w:rFonts w:ascii="Arial" w:hAnsi="Arial" w:cs="Arial"/>
          <w:sz w:val="20"/>
          <w:szCs w:val="20"/>
        </w:rPr>
        <w:t xml:space="preserve">admitting </w:t>
      </w:r>
      <w:r w:rsidR="004608A9">
        <w:rPr>
          <w:rFonts w:ascii="Arial" w:hAnsi="Arial" w:cs="Arial"/>
          <w:sz w:val="20"/>
          <w:szCs w:val="20"/>
        </w:rPr>
        <w:t xml:space="preserve">mostly </w:t>
      </w:r>
      <w:r w:rsidR="00AC6B4E">
        <w:rPr>
          <w:rFonts w:ascii="Arial" w:hAnsi="Arial" w:cs="Arial"/>
          <w:sz w:val="20"/>
          <w:szCs w:val="20"/>
        </w:rPr>
        <w:t>outpatient</w:t>
      </w:r>
      <w:r w:rsidR="00E80553">
        <w:rPr>
          <w:rFonts w:ascii="Arial" w:hAnsi="Arial" w:cs="Arial"/>
          <w:sz w:val="20"/>
          <w:szCs w:val="20"/>
        </w:rPr>
        <w:t xml:space="preserve">s (See Presbyterian hospital and Rest in </w:t>
      </w:r>
      <w:r w:rsidR="00C05AE7">
        <w:rPr>
          <w:rFonts w:ascii="Arial" w:hAnsi="Arial" w:cs="Arial"/>
          <w:sz w:val="20"/>
          <w:szCs w:val="20"/>
        </w:rPr>
        <w:t xml:space="preserve">SI </w:t>
      </w:r>
      <w:r w:rsidR="00E80553">
        <w:rPr>
          <w:rFonts w:ascii="Arial" w:hAnsi="Arial" w:cs="Arial"/>
          <w:sz w:val="20"/>
          <w:szCs w:val="20"/>
        </w:rPr>
        <w:t>Figure S1)</w:t>
      </w:r>
      <w:r w:rsidR="008C1E3F">
        <w:rPr>
          <w:rFonts w:ascii="Arial" w:hAnsi="Arial" w:cs="Arial"/>
          <w:sz w:val="20"/>
          <w:szCs w:val="20"/>
        </w:rPr>
        <w:t xml:space="preserve">. This heterogeneity at </w:t>
      </w:r>
      <w:r w:rsidR="00A35F60">
        <w:rPr>
          <w:rFonts w:ascii="Arial" w:hAnsi="Arial" w:cs="Arial"/>
          <w:sz w:val="20"/>
          <w:szCs w:val="20"/>
        </w:rPr>
        <w:t xml:space="preserve">the </w:t>
      </w:r>
      <w:r w:rsidR="008C1E3F">
        <w:rPr>
          <w:rFonts w:ascii="Arial" w:hAnsi="Arial" w:cs="Arial"/>
          <w:sz w:val="20"/>
          <w:szCs w:val="20"/>
        </w:rPr>
        <w:t xml:space="preserve">building scale </w:t>
      </w:r>
      <w:r w:rsidR="002D41AA">
        <w:rPr>
          <w:rFonts w:ascii="Arial" w:hAnsi="Arial" w:cs="Arial"/>
          <w:sz w:val="20"/>
          <w:szCs w:val="20"/>
        </w:rPr>
        <w:t xml:space="preserve">is </w:t>
      </w:r>
      <w:r w:rsidR="008C1E3F">
        <w:rPr>
          <w:rFonts w:ascii="Arial" w:hAnsi="Arial" w:cs="Arial"/>
          <w:sz w:val="20"/>
          <w:szCs w:val="20"/>
        </w:rPr>
        <w:t>in turn</w:t>
      </w:r>
      <w:r w:rsidR="00A35F60">
        <w:rPr>
          <w:rFonts w:ascii="Arial" w:hAnsi="Arial" w:cs="Arial"/>
          <w:sz w:val="20"/>
          <w:szCs w:val="20"/>
        </w:rPr>
        <w:t xml:space="preserve"> </w:t>
      </w:r>
      <w:r w:rsidR="008C1E3F">
        <w:rPr>
          <w:rFonts w:ascii="Arial" w:hAnsi="Arial" w:cs="Arial"/>
          <w:sz w:val="20"/>
          <w:szCs w:val="20"/>
        </w:rPr>
        <w:t>explained by variation across the ward</w:t>
      </w:r>
      <w:r w:rsidR="00090F5C">
        <w:rPr>
          <w:rFonts w:ascii="Arial" w:hAnsi="Arial" w:cs="Arial"/>
          <w:sz w:val="20"/>
          <w:szCs w:val="20"/>
        </w:rPr>
        <w:t xml:space="preserve"> </w:t>
      </w:r>
      <w:r w:rsidR="006D5BEB">
        <w:rPr>
          <w:rFonts w:ascii="Arial" w:hAnsi="Arial" w:cs="Arial"/>
          <w:sz w:val="20"/>
          <w:szCs w:val="20"/>
        </w:rPr>
        <w:t>traffic</w:t>
      </w:r>
      <w:r w:rsidR="008C1E3F">
        <w:rPr>
          <w:rFonts w:ascii="Arial" w:hAnsi="Arial" w:cs="Arial"/>
          <w:sz w:val="20"/>
          <w:szCs w:val="20"/>
        </w:rPr>
        <w:t xml:space="preserve"> composing each building (See</w:t>
      </w:r>
      <w:r w:rsidR="00C66BFB">
        <w:rPr>
          <w:rFonts w:ascii="Arial" w:hAnsi="Arial" w:cs="Arial"/>
          <w:sz w:val="20"/>
          <w:szCs w:val="20"/>
        </w:rPr>
        <w:t xml:space="preserve"> SI</w:t>
      </w:r>
      <w:r w:rsidR="008C1E3F">
        <w:rPr>
          <w:rFonts w:ascii="Arial" w:hAnsi="Arial" w:cs="Arial"/>
          <w:sz w:val="20"/>
          <w:szCs w:val="20"/>
        </w:rPr>
        <w:t xml:space="preserve"> Figure S</w:t>
      </w:r>
      <w:r w:rsidR="008B3291">
        <w:rPr>
          <w:rFonts w:ascii="Arial" w:hAnsi="Arial" w:cs="Arial"/>
          <w:sz w:val="20"/>
          <w:szCs w:val="20"/>
        </w:rPr>
        <w:t>2</w:t>
      </w:r>
      <w:r w:rsidR="008C1E3F">
        <w:rPr>
          <w:rFonts w:ascii="Arial" w:hAnsi="Arial" w:cs="Arial"/>
          <w:sz w:val="20"/>
          <w:szCs w:val="20"/>
        </w:rPr>
        <w:t xml:space="preserve"> </w:t>
      </w:r>
      <w:r w:rsidR="00133BEF">
        <w:rPr>
          <w:rFonts w:ascii="Arial" w:hAnsi="Arial" w:cs="Arial"/>
          <w:sz w:val="20"/>
          <w:szCs w:val="20"/>
        </w:rPr>
        <w:t>ward traffic</w:t>
      </w:r>
      <w:r w:rsidR="008C1E3F">
        <w:rPr>
          <w:rFonts w:ascii="Arial" w:hAnsi="Arial" w:cs="Arial"/>
          <w:sz w:val="20"/>
          <w:szCs w:val="20"/>
        </w:rPr>
        <w:t>)</w:t>
      </w:r>
      <w:r w:rsidR="00A35F60">
        <w:rPr>
          <w:rFonts w:ascii="Arial" w:hAnsi="Arial" w:cs="Arial"/>
          <w:sz w:val="20"/>
          <w:szCs w:val="20"/>
        </w:rPr>
        <w:t>. Discharges or outflux of patients at ward facility scale follows similar patterns</w:t>
      </w:r>
      <w:r w:rsidR="00170C7C">
        <w:rPr>
          <w:rFonts w:ascii="Arial" w:hAnsi="Arial" w:cs="Arial"/>
          <w:sz w:val="20"/>
          <w:szCs w:val="20"/>
        </w:rPr>
        <w:t xml:space="preserve"> with some few wards per building </w:t>
      </w:r>
      <w:r w:rsidR="005518E7">
        <w:rPr>
          <w:rFonts w:ascii="Arial" w:hAnsi="Arial" w:cs="Arial"/>
          <w:sz w:val="20"/>
          <w:szCs w:val="20"/>
        </w:rPr>
        <w:t>admitting the majority of patients per week</w:t>
      </w:r>
      <w:r w:rsidRPr="00E141BA">
        <w:rPr>
          <w:rFonts w:ascii="Arial" w:hAnsi="Arial" w:cs="Arial"/>
          <w:sz w:val="20"/>
          <w:szCs w:val="20"/>
        </w:rPr>
        <w:t xml:space="preserve"> </w:t>
      </w:r>
      <w:r w:rsidR="00542F9C">
        <w:rPr>
          <w:rFonts w:ascii="Arial" w:hAnsi="Arial" w:cs="Arial"/>
          <w:sz w:val="20"/>
          <w:szCs w:val="20"/>
        </w:rPr>
        <w:t xml:space="preserve">and with stable patient traffic </w:t>
      </w:r>
      <w:r w:rsidRPr="00E141BA">
        <w:rPr>
          <w:rFonts w:ascii="Arial" w:hAnsi="Arial" w:cs="Arial"/>
          <w:sz w:val="20"/>
          <w:szCs w:val="20"/>
        </w:rPr>
        <w:t xml:space="preserve">(See </w:t>
      </w:r>
      <w:r w:rsidR="00FC60F9">
        <w:rPr>
          <w:rFonts w:ascii="Arial" w:hAnsi="Arial" w:cs="Arial"/>
          <w:sz w:val="20"/>
          <w:szCs w:val="20"/>
        </w:rPr>
        <w:t>Figure 1</w:t>
      </w:r>
      <w:r w:rsidR="003E18D5">
        <w:rPr>
          <w:rFonts w:ascii="Arial" w:hAnsi="Arial" w:cs="Arial"/>
          <w:sz w:val="20"/>
          <w:szCs w:val="20"/>
        </w:rPr>
        <w:t>A</w:t>
      </w:r>
      <w:r w:rsidR="003D6104">
        <w:rPr>
          <w:rFonts w:ascii="Arial" w:hAnsi="Arial" w:cs="Arial"/>
          <w:sz w:val="20"/>
          <w:szCs w:val="20"/>
        </w:rPr>
        <w:t xml:space="preserve"> and </w:t>
      </w:r>
      <w:r w:rsidR="00E451D3">
        <w:rPr>
          <w:rFonts w:ascii="Arial" w:hAnsi="Arial" w:cs="Arial"/>
          <w:sz w:val="20"/>
          <w:szCs w:val="20"/>
        </w:rPr>
        <w:t>SI</w:t>
      </w:r>
      <w:r w:rsidR="003D6104">
        <w:rPr>
          <w:rFonts w:ascii="Arial" w:hAnsi="Arial" w:cs="Arial"/>
          <w:sz w:val="20"/>
          <w:szCs w:val="20"/>
        </w:rPr>
        <w:t xml:space="preserve"> Figure S</w:t>
      </w:r>
      <w:r w:rsidR="00685A26">
        <w:rPr>
          <w:rFonts w:ascii="Arial" w:hAnsi="Arial" w:cs="Arial"/>
          <w:sz w:val="20"/>
          <w:szCs w:val="20"/>
        </w:rPr>
        <w:t>2</w:t>
      </w:r>
      <w:r w:rsidRPr="00E141BA">
        <w:rPr>
          <w:rFonts w:ascii="Arial" w:hAnsi="Arial" w:cs="Arial"/>
          <w:sz w:val="20"/>
          <w:szCs w:val="20"/>
        </w:rPr>
        <w:t>)</w:t>
      </w:r>
      <w:r w:rsidR="00A36209">
        <w:rPr>
          <w:rFonts w:ascii="Arial" w:hAnsi="Arial" w:cs="Arial"/>
          <w:sz w:val="20"/>
          <w:szCs w:val="20"/>
        </w:rPr>
        <w:t>.</w:t>
      </w:r>
      <w:r w:rsidR="00A35F60">
        <w:rPr>
          <w:rFonts w:ascii="Arial" w:hAnsi="Arial" w:cs="Arial"/>
          <w:sz w:val="20"/>
          <w:szCs w:val="20"/>
        </w:rPr>
        <w:t xml:space="preserve"> </w:t>
      </w:r>
      <w:r w:rsidR="005518E7">
        <w:rPr>
          <w:rFonts w:ascii="Arial" w:hAnsi="Arial" w:cs="Arial"/>
          <w:sz w:val="20"/>
          <w:szCs w:val="20"/>
        </w:rPr>
        <w:t>This heterogeneity in admissions and hospitalizations is</w:t>
      </w:r>
      <w:r w:rsidR="00A84A73">
        <w:rPr>
          <w:rFonts w:ascii="Arial" w:hAnsi="Arial" w:cs="Arial"/>
          <w:sz w:val="20"/>
          <w:szCs w:val="20"/>
        </w:rPr>
        <w:t xml:space="preserve"> principally</w:t>
      </w:r>
      <w:r w:rsidR="005518E7">
        <w:rPr>
          <w:rFonts w:ascii="Arial" w:hAnsi="Arial" w:cs="Arial"/>
          <w:sz w:val="20"/>
          <w:szCs w:val="20"/>
        </w:rPr>
        <w:t xml:space="preserve"> dictated by ward size</w:t>
      </w:r>
      <w:r w:rsidR="00D77B39">
        <w:rPr>
          <w:rFonts w:ascii="Arial" w:hAnsi="Arial" w:cs="Arial"/>
          <w:sz w:val="20"/>
          <w:szCs w:val="20"/>
        </w:rPr>
        <w:t xml:space="preserve"> that was also variable at the building scale</w:t>
      </w:r>
      <w:r w:rsidR="005518E7">
        <w:rPr>
          <w:rFonts w:ascii="Arial" w:hAnsi="Arial" w:cs="Arial"/>
          <w:sz w:val="20"/>
          <w:szCs w:val="20"/>
        </w:rPr>
        <w:t xml:space="preserve"> (See</w:t>
      </w:r>
      <w:r w:rsidR="00D77B39">
        <w:rPr>
          <w:rFonts w:ascii="Arial" w:hAnsi="Arial" w:cs="Arial"/>
          <w:sz w:val="20"/>
          <w:szCs w:val="20"/>
        </w:rPr>
        <w:t xml:space="preserve"> SI Figure S</w:t>
      </w:r>
      <w:r w:rsidR="00E9210B">
        <w:rPr>
          <w:rFonts w:ascii="Arial" w:hAnsi="Arial" w:cs="Arial"/>
          <w:sz w:val="20"/>
          <w:szCs w:val="20"/>
        </w:rPr>
        <w:t>3</w:t>
      </w:r>
      <w:r w:rsidR="00D77B39">
        <w:rPr>
          <w:rFonts w:ascii="Arial" w:hAnsi="Arial" w:cs="Arial"/>
          <w:sz w:val="20"/>
          <w:szCs w:val="20"/>
        </w:rPr>
        <w:t xml:space="preserve"> for ward size distribution and</w:t>
      </w:r>
      <w:r w:rsidR="00E451D3">
        <w:rPr>
          <w:rFonts w:ascii="Arial" w:hAnsi="Arial" w:cs="Arial"/>
          <w:sz w:val="20"/>
          <w:szCs w:val="20"/>
        </w:rPr>
        <w:t xml:space="preserve"> SI</w:t>
      </w:r>
      <w:r w:rsidR="005518E7">
        <w:rPr>
          <w:rFonts w:ascii="Arial" w:hAnsi="Arial" w:cs="Arial"/>
          <w:sz w:val="20"/>
          <w:szCs w:val="20"/>
        </w:rPr>
        <w:t xml:space="preserve"> Figure S</w:t>
      </w:r>
      <w:r w:rsidR="002B2C40">
        <w:rPr>
          <w:rFonts w:ascii="Arial" w:hAnsi="Arial" w:cs="Arial"/>
          <w:sz w:val="20"/>
          <w:szCs w:val="20"/>
        </w:rPr>
        <w:t>4</w:t>
      </w:r>
      <w:r w:rsidR="00D77B39">
        <w:rPr>
          <w:rFonts w:ascii="Arial" w:hAnsi="Arial" w:cs="Arial"/>
          <w:sz w:val="20"/>
          <w:szCs w:val="20"/>
        </w:rPr>
        <w:t xml:space="preserve"> for the linear relationship</w:t>
      </w:r>
      <w:r w:rsidR="005518E7">
        <w:rPr>
          <w:rFonts w:ascii="Arial" w:hAnsi="Arial" w:cs="Arial"/>
          <w:sz w:val="20"/>
          <w:szCs w:val="20"/>
        </w:rPr>
        <w:t>)</w:t>
      </w:r>
      <w:r w:rsidR="00E90E92">
        <w:rPr>
          <w:rFonts w:ascii="Arial" w:hAnsi="Arial" w:cs="Arial"/>
          <w:sz w:val="20"/>
          <w:szCs w:val="20"/>
        </w:rPr>
        <w:t>.</w:t>
      </w:r>
      <w:r w:rsidR="00E621AE">
        <w:rPr>
          <w:rFonts w:ascii="Arial" w:hAnsi="Arial" w:cs="Arial"/>
          <w:sz w:val="20"/>
          <w:szCs w:val="20"/>
        </w:rPr>
        <w:t xml:space="preserve"> </w:t>
      </w:r>
      <w:r>
        <w:rPr>
          <w:rFonts w:ascii="Arial" w:hAnsi="Arial" w:cs="Arial"/>
          <w:sz w:val="20"/>
          <w:szCs w:val="20"/>
        </w:rPr>
        <w:t>In contrast, communities are closed systems with</w:t>
      </w:r>
      <w:r w:rsidRPr="00E141BA">
        <w:rPr>
          <w:rFonts w:ascii="Arial" w:hAnsi="Arial" w:cs="Arial"/>
          <w:sz w:val="20"/>
          <w:szCs w:val="20"/>
        </w:rPr>
        <w:t xml:space="preserve"> individuals </w:t>
      </w:r>
      <w:r>
        <w:rPr>
          <w:rFonts w:ascii="Arial" w:hAnsi="Arial" w:cs="Arial"/>
          <w:sz w:val="20"/>
          <w:szCs w:val="20"/>
        </w:rPr>
        <w:t xml:space="preserve">moving in or out at much </w:t>
      </w:r>
      <w:r w:rsidRPr="00E141BA">
        <w:rPr>
          <w:rFonts w:ascii="Arial" w:hAnsi="Arial" w:cs="Arial"/>
          <w:sz w:val="20"/>
          <w:szCs w:val="20"/>
        </w:rPr>
        <w:t xml:space="preserve">lower rates. Second, </w:t>
      </w:r>
      <w:r w:rsidR="001D37D4">
        <w:rPr>
          <w:rFonts w:ascii="Arial" w:hAnsi="Arial" w:cs="Arial"/>
          <w:sz w:val="20"/>
          <w:szCs w:val="20"/>
        </w:rPr>
        <w:t xml:space="preserve">as many bacterial species </w:t>
      </w:r>
      <w:r w:rsidR="004460D7">
        <w:rPr>
          <w:rFonts w:ascii="Arial" w:hAnsi="Arial" w:cs="Arial"/>
          <w:sz w:val="20"/>
          <w:szCs w:val="20"/>
        </w:rPr>
        <w:t xml:space="preserve">exist </w:t>
      </w:r>
      <w:r w:rsidR="001D37D4">
        <w:rPr>
          <w:rFonts w:ascii="Arial" w:hAnsi="Arial" w:cs="Arial"/>
          <w:sz w:val="20"/>
          <w:szCs w:val="20"/>
        </w:rPr>
        <w:t>as commen</w:t>
      </w:r>
      <w:r w:rsidR="00D13FE4">
        <w:rPr>
          <w:rFonts w:ascii="Arial" w:hAnsi="Arial" w:cs="Arial"/>
          <w:sz w:val="20"/>
          <w:szCs w:val="20"/>
        </w:rPr>
        <w:t>s</w:t>
      </w:r>
      <w:r w:rsidR="001D37D4">
        <w:rPr>
          <w:rFonts w:ascii="Arial" w:hAnsi="Arial" w:cs="Arial"/>
          <w:sz w:val="20"/>
          <w:szCs w:val="20"/>
        </w:rPr>
        <w:t xml:space="preserve">als on the human </w:t>
      </w:r>
      <w:r w:rsidR="00D03447">
        <w:rPr>
          <w:rFonts w:ascii="Arial" w:hAnsi="Arial" w:cs="Arial"/>
          <w:sz w:val="20"/>
          <w:szCs w:val="20"/>
        </w:rPr>
        <w:t>hosts'</w:t>
      </w:r>
      <w:r w:rsidR="006F2D38">
        <w:rPr>
          <w:rFonts w:ascii="Arial" w:hAnsi="Arial" w:cs="Arial"/>
          <w:sz w:val="20"/>
          <w:szCs w:val="20"/>
        </w:rPr>
        <w:t xml:space="preserve"> </w:t>
      </w:r>
      <w:r w:rsidR="001D37D4">
        <w:rPr>
          <w:rFonts w:ascii="Arial" w:hAnsi="Arial" w:cs="Arial"/>
          <w:sz w:val="20"/>
          <w:szCs w:val="20"/>
        </w:rPr>
        <w:t xml:space="preserve"> detection of </w:t>
      </w:r>
      <w:r w:rsidR="00D13FE4">
        <w:rPr>
          <w:rFonts w:ascii="Arial" w:hAnsi="Arial" w:cs="Arial"/>
          <w:sz w:val="20"/>
          <w:szCs w:val="20"/>
        </w:rPr>
        <w:t>colonization</w:t>
      </w:r>
      <w:r w:rsidR="001D37D4">
        <w:rPr>
          <w:rFonts w:ascii="Arial" w:hAnsi="Arial" w:cs="Arial"/>
          <w:sz w:val="20"/>
          <w:szCs w:val="20"/>
        </w:rPr>
        <w:t xml:space="preserve"> is difficult </w:t>
      </w:r>
      <w:r>
        <w:rPr>
          <w:rFonts w:ascii="Arial" w:hAnsi="Arial" w:cs="Arial"/>
          <w:sz w:val="20"/>
          <w:szCs w:val="20"/>
        </w:rPr>
        <w:t xml:space="preserve">and differential by body site. Indeed, patients with infections of the bloodstream or lower respiratory tract are more likely to be detected </w:t>
      </w:r>
      <w:r>
        <w:rPr>
          <w:rFonts w:ascii="Arial" w:hAnsi="Arial" w:cs="Arial" w:hint="eastAsia"/>
          <w:sz w:val="20"/>
          <w:szCs w:val="20"/>
        </w:rPr>
        <w:t>in</w:t>
      </w:r>
      <w:r>
        <w:rPr>
          <w:rFonts w:ascii="Arial" w:hAnsi="Arial" w:cs="Arial"/>
          <w:sz w:val="20"/>
          <w:szCs w:val="20"/>
        </w:rPr>
        <w:t xml:space="preserve"> </w:t>
      </w:r>
      <w:r w:rsidR="00AE77B1">
        <w:rPr>
          <w:rFonts w:ascii="Arial" w:hAnsi="Arial" w:cs="Arial"/>
          <w:sz w:val="20"/>
          <w:szCs w:val="20"/>
        </w:rPr>
        <w:t>hospitals</w:t>
      </w:r>
      <w:r>
        <w:rPr>
          <w:rFonts w:ascii="Arial" w:hAnsi="Arial" w:cs="Arial"/>
          <w:sz w:val="20"/>
          <w:szCs w:val="20"/>
        </w:rPr>
        <w:t xml:space="preserve"> than those colonized at </w:t>
      </w:r>
      <w:r w:rsidR="00C512F9">
        <w:rPr>
          <w:rFonts w:ascii="Arial" w:hAnsi="Arial" w:cs="Arial"/>
          <w:sz w:val="20"/>
          <w:szCs w:val="20"/>
        </w:rPr>
        <w:t>other</w:t>
      </w:r>
      <w:r>
        <w:rPr>
          <w:rFonts w:ascii="Arial" w:hAnsi="Arial" w:cs="Arial"/>
          <w:sz w:val="20"/>
          <w:szCs w:val="20"/>
        </w:rPr>
        <w:t xml:space="preserve"> sites </w:t>
      </w:r>
      <w:r w:rsidRPr="00E141BA">
        <w:rPr>
          <w:rFonts w:ascii="Arial" w:hAnsi="Arial" w:cs="Arial"/>
          <w:sz w:val="20"/>
          <w:szCs w:val="20"/>
        </w:rPr>
        <w:fldChar w:fldCharType="begin"/>
      </w:r>
      <w:r w:rsidR="0088305A">
        <w:rPr>
          <w:rFonts w:ascii="Arial" w:hAnsi="Arial" w:cs="Arial"/>
          <w:sz w:val="20"/>
          <w:szCs w:val="20"/>
        </w:rPr>
        <w:instrText xml:space="preserve"> ADDIN ZOTERO_ITEM CSL_CITATION {"citationID":"aSlHK9vT","properties":{"formattedCitation":"\\super 22,38\\nosupersub{}","plainCitation":"22,38","noteIndex":0},"citationItems":[{"id":130,"uris":["http://zotero.org/users/9551388/items/IUTFA7I6"],"itemData":{"id":130,"type":"article-journal","abstract":"Hospital-acquired infections caused by antibiotic-resistant bacteria pose a grave and growing threat to public health. Antimicrobial cycling, in which two or more antibiotic classes are alternated on a time scale of months to years, seems to be a leading candidate in the search for treatment strategies that can slow the evolution and spread of antibiotic resistance in hospitals. We develop a mathematical model of antimicrobial cycling in a hospital setting and use this model to explore the efficacy of cycling programs. We find that cycling is unlikely to reduce either the evolution or the spread of antibiotic resistance. Alternative drug-use strategies such as mixing, in which each treated patient receives one of several drug classes used simultaneously in the hospital, are predicted to be more effective. A simple ecological explanation underlies these results. Heterogeneous antibiotic use slows the spread of resistance. However, at the scale relevant to bacterial populations, mixing imposes greater heterogeneity than does cycling. As a consequence, cycling is unlikely to be effective and may even hinder resistance control. These results may explain the limited success reported thus far from clinical trials of antimicrobial cycling.","container-title":"Proceedings of the National Academy of Sciences of the United States of America","DOI":"10.1073/pnas.0402298101","issue":"36","journalAbbreviation":"Proc Natl Acad Sci U S A","page":"13285","title":"Ecological theory suggests that antimicrobial cycling will not reduce antimicrobial resistance in hospitals","volume":"101","author":[{"family":"Bergstrom","given":"Carl T."},{"family":"Lo","given":"Monique"},{"family":"Lipsitch","given":"Marc"}],"issued":{"date-parts":[["2004",9,7]]}}},{"id":139,"uris":["http://zotero.org/users/9551388/items/8YH6PN76"],"itemData":{"id":139,"type":"article-journal","abstract":"Staphylococcus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Pr="00E141BA">
        <w:rPr>
          <w:rFonts w:ascii="Arial" w:hAnsi="Arial" w:cs="Arial"/>
          <w:sz w:val="20"/>
          <w:szCs w:val="20"/>
        </w:rPr>
        <w:fldChar w:fldCharType="separate"/>
      </w:r>
      <w:r w:rsidR="0088305A" w:rsidRPr="0088305A">
        <w:rPr>
          <w:rFonts w:ascii="Arial" w:hAnsi="Arial" w:cs="Arial"/>
          <w:sz w:val="20"/>
          <w:vertAlign w:val="superscript"/>
          <w:lang w:val="en-GB"/>
        </w:rPr>
        <w:t>22,38</w:t>
      </w:r>
      <w:r w:rsidRPr="00E141BA">
        <w:rPr>
          <w:rFonts w:ascii="Arial" w:hAnsi="Arial" w:cs="Arial"/>
          <w:sz w:val="20"/>
          <w:szCs w:val="20"/>
        </w:rPr>
        <w:fldChar w:fldCharType="end"/>
      </w:r>
      <w:r w:rsidRPr="00E141BA">
        <w:rPr>
          <w:rFonts w:ascii="Arial" w:hAnsi="Arial" w:cs="Arial"/>
          <w:sz w:val="20"/>
          <w:szCs w:val="20"/>
        </w:rPr>
        <w:t xml:space="preserve">. Third, </w:t>
      </w:r>
      <w:r>
        <w:rPr>
          <w:rFonts w:ascii="Arial" w:hAnsi="Arial" w:cs="Arial"/>
          <w:sz w:val="20"/>
          <w:szCs w:val="20"/>
        </w:rPr>
        <w:t xml:space="preserve">facilities within a single hospital system </w:t>
      </w:r>
      <w:r w:rsidRPr="00E141BA">
        <w:rPr>
          <w:rFonts w:ascii="Arial" w:hAnsi="Arial" w:cs="Arial"/>
          <w:sz w:val="20"/>
          <w:szCs w:val="20"/>
        </w:rPr>
        <w:t>(e.g., infusion, pediatric, emergency wards</w:t>
      </w:r>
      <w:r w:rsidR="00B20C14">
        <w:rPr>
          <w:rFonts w:ascii="Arial" w:hAnsi="Arial" w:cs="Arial"/>
          <w:sz w:val="20"/>
          <w:szCs w:val="20"/>
        </w:rPr>
        <w:t>, surgical</w:t>
      </w:r>
      <w:r w:rsidRPr="00E141BA">
        <w:rPr>
          <w:rFonts w:ascii="Arial" w:hAnsi="Arial" w:cs="Arial"/>
          <w:sz w:val="20"/>
          <w:szCs w:val="20"/>
        </w:rPr>
        <w:t xml:space="preserve">, among others) </w:t>
      </w:r>
      <w:r>
        <w:rPr>
          <w:rFonts w:ascii="Arial" w:hAnsi="Arial" w:cs="Arial"/>
          <w:sz w:val="20"/>
          <w:szCs w:val="20"/>
        </w:rPr>
        <w:t xml:space="preserve">may differ substantially in their control and detection of </w:t>
      </w:r>
      <w:r w:rsidR="00CA7DE0">
        <w:rPr>
          <w:rFonts w:ascii="Arial" w:hAnsi="Arial" w:cs="Arial"/>
          <w:sz w:val="20"/>
          <w:szCs w:val="20"/>
        </w:rPr>
        <w:t>microorganisms</w:t>
      </w:r>
      <w:r w:rsidR="00B97B33">
        <w:rPr>
          <w:rFonts w:ascii="Arial" w:hAnsi="Arial" w:cs="Arial"/>
          <w:sz w:val="20"/>
          <w:szCs w:val="20"/>
        </w:rPr>
        <w:t xml:space="preserve"> </w:t>
      </w:r>
      <w:r w:rsidR="00997AE0">
        <w:rPr>
          <w:rFonts w:ascii="Arial" w:hAnsi="Arial" w:cs="Arial"/>
          <w:sz w:val="20"/>
          <w:szCs w:val="20"/>
        </w:rPr>
        <w:t xml:space="preserve">as well as in the hospital traffic </w:t>
      </w:r>
      <w:r w:rsidR="005069FE">
        <w:rPr>
          <w:rFonts w:ascii="Arial" w:hAnsi="Arial" w:cs="Arial"/>
          <w:sz w:val="20"/>
          <w:szCs w:val="20"/>
        </w:rPr>
        <w:t>features</w:t>
      </w:r>
      <w:r>
        <w:rPr>
          <w:rFonts w:ascii="Arial" w:hAnsi="Arial" w:cs="Arial"/>
          <w:sz w:val="20"/>
          <w:szCs w:val="20"/>
        </w:rPr>
        <w:t>, a complication compounded by</w:t>
      </w:r>
      <w:r w:rsidR="000120EB">
        <w:rPr>
          <w:rFonts w:ascii="Arial" w:hAnsi="Arial" w:cs="Arial"/>
          <w:sz w:val="20"/>
          <w:szCs w:val="20"/>
        </w:rPr>
        <w:t xml:space="preserve"> patient</w:t>
      </w:r>
      <w:r w:rsidR="00C9582B">
        <w:rPr>
          <w:rFonts w:ascii="Arial" w:hAnsi="Arial" w:cs="Arial"/>
          <w:sz w:val="20"/>
          <w:szCs w:val="20"/>
        </w:rPr>
        <w:t xml:space="preserve"> </w:t>
      </w:r>
      <w:r>
        <w:rPr>
          <w:rFonts w:ascii="Arial" w:hAnsi="Arial" w:cs="Arial"/>
          <w:sz w:val="20"/>
          <w:szCs w:val="20"/>
        </w:rPr>
        <w:t>transfers between wards and hospital</w:t>
      </w:r>
      <w:r w:rsidR="00707155">
        <w:rPr>
          <w:rFonts w:ascii="Arial" w:hAnsi="Arial" w:cs="Arial"/>
          <w:sz w:val="20"/>
          <w:szCs w:val="20"/>
        </w:rPr>
        <w:t xml:space="preserve"> buildings</w:t>
      </w:r>
      <w:r w:rsidR="00884D5F">
        <w:rPr>
          <w:rFonts w:ascii="Arial" w:hAnsi="Arial" w:cs="Arial"/>
          <w:sz w:val="20"/>
          <w:szCs w:val="20"/>
        </w:rPr>
        <w:t xml:space="preserve"> </w:t>
      </w:r>
      <w:r w:rsidR="00EE1F7C">
        <w:rPr>
          <w:rFonts w:ascii="Arial" w:hAnsi="Arial" w:cs="Arial"/>
          <w:sz w:val="20"/>
          <w:szCs w:val="20"/>
        </w:rPr>
        <w:t>(see</w:t>
      </w:r>
      <w:r w:rsidR="00707155">
        <w:rPr>
          <w:rFonts w:ascii="Arial" w:hAnsi="Arial" w:cs="Arial"/>
          <w:sz w:val="20"/>
          <w:szCs w:val="20"/>
        </w:rPr>
        <w:t xml:space="preserve"> SI</w:t>
      </w:r>
      <w:r w:rsidR="00EE1F7C">
        <w:rPr>
          <w:rFonts w:ascii="Arial" w:hAnsi="Arial" w:cs="Arial"/>
          <w:sz w:val="20"/>
          <w:szCs w:val="20"/>
        </w:rPr>
        <w:t xml:space="preserve"> Figure S</w:t>
      </w:r>
      <w:r w:rsidR="00707155">
        <w:rPr>
          <w:rFonts w:ascii="Arial" w:hAnsi="Arial" w:cs="Arial"/>
          <w:sz w:val="20"/>
          <w:szCs w:val="20"/>
        </w:rPr>
        <w:t>5</w:t>
      </w:r>
      <w:r w:rsidR="00DE19F5">
        <w:rPr>
          <w:rFonts w:ascii="Arial" w:hAnsi="Arial" w:cs="Arial"/>
          <w:sz w:val="20"/>
          <w:szCs w:val="20"/>
        </w:rPr>
        <w:t xml:space="preserve"> for the patient transfer matrix at both spatial scales</w:t>
      </w:r>
      <w:r w:rsidR="00EE1F7C">
        <w:rPr>
          <w:rFonts w:ascii="Arial" w:hAnsi="Arial" w:cs="Arial"/>
          <w:sz w:val="20"/>
          <w:szCs w:val="20"/>
        </w:rPr>
        <w:t>)</w:t>
      </w:r>
      <w:r w:rsidR="00DA367F">
        <w:rPr>
          <w:rFonts w:ascii="Arial" w:hAnsi="Arial" w:cs="Arial"/>
          <w:sz w:val="20"/>
          <w:szCs w:val="20"/>
        </w:rPr>
        <w:t xml:space="preserve"> </w:t>
      </w:r>
      <w:r w:rsidRPr="00E141BA">
        <w:rPr>
          <w:rFonts w:ascii="Arial" w:hAnsi="Arial" w:cs="Arial"/>
          <w:sz w:val="20"/>
          <w:szCs w:val="20"/>
        </w:rPr>
        <w:fldChar w:fldCharType="begin"/>
      </w:r>
      <w:r w:rsidR="0088305A">
        <w:rPr>
          <w:rFonts w:ascii="Arial" w:hAnsi="Arial" w:cs="Arial"/>
          <w:sz w:val="20"/>
          <w:szCs w:val="20"/>
        </w:rPr>
        <w:instrText xml:space="preserve"> ADDIN ZOTERO_ITEM CSL_CITATION {"citationID":"igZ21RXh","properties":{"formattedCitation":"\\super 39,40\\nosupersub{}","plainCitation":"39,40","noteIndex":0},"citationItems":[{"id":144,"uris":["http://zotero.org/users/9551388/items/4Z8P8X96"],"itemData":{"id":144,"type":"article-journal","abstract":"The increasing frequency of antibiotic resistance in hospital-acquired infections is a major public health concern that has both biological and economic causes. Here we develop conceptual mathematical models that couple the economic incentives and population biology of hospital infection control (HIC). We show that the optimal investment by a hospital for HIC changes with the proportion of patients already colonized with antibiotic-resistant bacteria (ARB) at the time of admission. As that proportion increases, the optimal behavior of a hospital is to increase spending to control ARB with low transmissibility and decrease spending on those with high transmissibility. In some cases, the global optimum investment in HIC can shift discontinuously from one that contains transmission to a do-nothing policy once the proportion already colonized at the time of admission becomes too great. We also show that investments in HIC are determined by a strategic game when several hospitals share patients. Hospitals acting selfishly and rationally will free-ride on the investments of other hospitals, and the level of free-riding should increase with the number of other hospitals in the area. Thus, in areas with many hospitals, the rational strategy for each hospital is to spend less than in areas with few hospitals. Thus, we predict that transmission rates and the prevalence of ARB should be higher in urban hospitals, for instance, compared with rural hospitals. We conclude that regional coordination and planning for HIC is an essential element of public health planning for hospital-acquired infections.","container-title":"Proceedings of the National Academy of Sciences of the United States of America","DOI":"10.1073/pnas.0409523102","issue":"8","journalAbbreviation":"Proc Natl Acad Sci U S A","page":"3153","title":"Strategic interactions in multi-institutional epidemics of antibiotic resistance","volume":"102","author":[{"family":"Smith","given":"David L."},{"family":"Levin","given":"Simon A."},{"family":"Laxminarayan","given":"Ramanan"}],"issued":{"date-parts":[["2005",2,22]]}}},{"id":153,"uris":["http://zotero.org/users/9551388/items/AITB46I6"],"itemData":{"id":153,"type":"article-journal","container-title":"Nature Microbiology","DOI":"10.1038/s41564-019-0492-8","ISSN":"2058-5276","issue":"11","journalAbbreviation":"Nat Microbiol","language":"en","page":"1919-1929","source":"DOI.org (Crossref)","title":"Epidemic of carbapenem-resistant Klebsiella pneumoniae in Europe is driven by nosocomial spread","volume":"4","author":[{"literal":"the EuSCAPE Working Group"},{"literal":"the ESGEM Study Group"},{"family":"David","given":"Sophia"},{"family":"Reuter","given":"Sandra"},{"family":"Harris","given":"Simon R."},{"family":"Glasner","given":"Corinna"},{"family":"Feltwell","given":"Theresa"},{"family":"Argimon","given":"Silvia"},{"family":"Abudahab","given":"Khalil"},{"family":"Goater","given":"Richard"},{"family":"Giani","given":"Tommaso"},{"family":"Errico","given":"Giulia"},{"family":"Aspbury","given":"Marianne"},{"family":"Sjunnebo","given":"Sara"},{"family":"Feil","given":"Edward J."},{"family":"Rossolini","given":"Gian Maria"},{"family":"Aanensen","given":"David M."},{"family":"Grundmann","given":"Hajo"}],"issued":{"date-parts":[["2019",11]]}}}],"schema":"https://github.com/citation-style-language/schema/raw/master/csl-citation.json"} </w:instrText>
      </w:r>
      <w:r w:rsidRPr="00E141BA">
        <w:rPr>
          <w:rFonts w:ascii="Arial" w:hAnsi="Arial" w:cs="Arial"/>
          <w:sz w:val="20"/>
          <w:szCs w:val="20"/>
        </w:rPr>
        <w:fldChar w:fldCharType="separate"/>
      </w:r>
      <w:r w:rsidR="0088305A" w:rsidRPr="0088305A">
        <w:rPr>
          <w:rFonts w:ascii="Arial" w:hAnsi="Arial" w:cs="Arial"/>
          <w:sz w:val="20"/>
          <w:vertAlign w:val="superscript"/>
          <w:lang w:val="en-GB"/>
        </w:rPr>
        <w:t>39,40</w:t>
      </w:r>
      <w:r w:rsidRPr="00E141BA">
        <w:rPr>
          <w:rFonts w:ascii="Arial" w:hAnsi="Arial" w:cs="Arial"/>
          <w:sz w:val="20"/>
          <w:szCs w:val="20"/>
        </w:rPr>
        <w:fldChar w:fldCharType="end"/>
      </w:r>
      <w:r w:rsidRPr="00E141BA">
        <w:rPr>
          <w:rFonts w:ascii="Arial" w:hAnsi="Arial" w:cs="Arial"/>
          <w:sz w:val="20"/>
          <w:szCs w:val="20"/>
        </w:rPr>
        <w:t>.</w:t>
      </w:r>
      <w:r>
        <w:rPr>
          <w:rFonts w:ascii="Arial" w:hAnsi="Arial" w:cs="Arial"/>
          <w:sz w:val="20"/>
          <w:szCs w:val="20"/>
        </w:rPr>
        <w:t xml:space="preserve"> Fourth, a lack of observational </w:t>
      </w:r>
      <w:r w:rsidRPr="00027E61">
        <w:rPr>
          <w:rFonts w:ascii="Arial" w:hAnsi="Arial" w:cs="Arial"/>
          <w:sz w:val="20"/>
          <w:szCs w:val="20"/>
        </w:rPr>
        <w:t xml:space="preserve">data </w:t>
      </w:r>
      <w:r>
        <w:rPr>
          <w:rFonts w:ascii="Arial" w:hAnsi="Arial" w:cs="Arial"/>
          <w:sz w:val="20"/>
          <w:szCs w:val="20"/>
        </w:rPr>
        <w:t>for</w:t>
      </w:r>
      <w:r w:rsidR="009D326C">
        <w:rPr>
          <w:rFonts w:ascii="Arial" w:hAnsi="Arial" w:cs="Arial"/>
          <w:sz w:val="20"/>
          <w:szCs w:val="20"/>
        </w:rPr>
        <w:t xml:space="preserve"> </w:t>
      </w:r>
      <w:r w:rsidR="005F23B0">
        <w:rPr>
          <w:rFonts w:ascii="Arial" w:hAnsi="Arial" w:cs="Arial"/>
          <w:sz w:val="20"/>
          <w:szCs w:val="20"/>
        </w:rPr>
        <w:t>communit</w:t>
      </w:r>
      <w:r w:rsidR="009725B1">
        <w:rPr>
          <w:rFonts w:ascii="Arial" w:hAnsi="Arial" w:cs="Arial"/>
          <w:sz w:val="20"/>
          <w:szCs w:val="20"/>
        </w:rPr>
        <w:t>ies</w:t>
      </w:r>
      <w:r w:rsidR="005F23B0">
        <w:rPr>
          <w:rFonts w:ascii="Arial" w:hAnsi="Arial" w:cs="Arial"/>
          <w:sz w:val="20"/>
          <w:szCs w:val="20"/>
        </w:rPr>
        <w:t xml:space="preserve"> of</w:t>
      </w:r>
      <w:r w:rsidR="005F23B0" w:rsidRPr="00027E61">
        <w:rPr>
          <w:rFonts w:ascii="Arial" w:hAnsi="Arial" w:cs="Arial"/>
          <w:sz w:val="20"/>
          <w:szCs w:val="20"/>
        </w:rPr>
        <w:t xml:space="preserve"> </w:t>
      </w:r>
      <w:r w:rsidR="00271336">
        <w:rPr>
          <w:rFonts w:ascii="Arial" w:hAnsi="Arial" w:cs="Arial"/>
          <w:sz w:val="20"/>
          <w:szCs w:val="20"/>
        </w:rPr>
        <w:t>microorganisms</w:t>
      </w:r>
      <w:r w:rsidR="005F23B0">
        <w:rPr>
          <w:rFonts w:ascii="Arial" w:hAnsi="Arial" w:cs="Arial"/>
          <w:sz w:val="20"/>
          <w:szCs w:val="20"/>
        </w:rPr>
        <w:t xml:space="preserve"> spreading among patients and the </w:t>
      </w:r>
      <w:r w:rsidR="006A7251">
        <w:rPr>
          <w:rFonts w:ascii="Arial" w:hAnsi="Arial" w:cs="Arial"/>
          <w:sz w:val="20"/>
          <w:szCs w:val="20"/>
        </w:rPr>
        <w:t>environment</w:t>
      </w:r>
      <w:r w:rsidR="00271336">
        <w:rPr>
          <w:rFonts w:ascii="Arial" w:hAnsi="Arial" w:cs="Arial"/>
          <w:sz w:val="20"/>
          <w:szCs w:val="20"/>
        </w:rPr>
        <w:t xml:space="preserve"> </w:t>
      </w:r>
      <w:r w:rsidRPr="00027E61">
        <w:rPr>
          <w:rFonts w:ascii="Arial" w:hAnsi="Arial" w:cs="Arial"/>
          <w:sz w:val="20"/>
          <w:szCs w:val="20"/>
        </w:rPr>
        <w:t>in the same hospital system</w:t>
      </w:r>
      <w:r>
        <w:rPr>
          <w:rFonts w:ascii="Arial" w:hAnsi="Arial" w:cs="Arial"/>
          <w:sz w:val="20"/>
          <w:szCs w:val="20"/>
        </w:rPr>
        <w:t xml:space="preserve"> often imposes further challenges in comparing </w:t>
      </w:r>
      <w:r w:rsidR="00635F45">
        <w:rPr>
          <w:rFonts w:ascii="Arial" w:hAnsi="Arial" w:cs="Arial"/>
          <w:sz w:val="20"/>
          <w:szCs w:val="20"/>
        </w:rPr>
        <w:t>its</w:t>
      </w:r>
      <w:r w:rsidR="00341689">
        <w:rPr>
          <w:rFonts w:ascii="Arial" w:hAnsi="Arial" w:cs="Arial"/>
          <w:sz w:val="20"/>
          <w:szCs w:val="20"/>
        </w:rPr>
        <w:t xml:space="preserve"> </w:t>
      </w:r>
      <w:r>
        <w:rPr>
          <w:rFonts w:ascii="Arial" w:hAnsi="Arial" w:cs="Arial"/>
          <w:sz w:val="20"/>
          <w:szCs w:val="20"/>
        </w:rPr>
        <w:t>epidemiological features</w:t>
      </w:r>
      <w:r w:rsidR="00341689">
        <w:rPr>
          <w:rFonts w:ascii="Arial" w:hAnsi="Arial" w:cs="Arial"/>
          <w:sz w:val="20"/>
          <w:szCs w:val="20"/>
        </w:rPr>
        <w:t>.</w:t>
      </w:r>
      <w:r w:rsidR="00DA37E2">
        <w:rPr>
          <w:rFonts w:ascii="Arial" w:hAnsi="Arial" w:cs="Arial"/>
          <w:sz w:val="20"/>
          <w:szCs w:val="20"/>
          <w:lang w:val="en-US"/>
        </w:rPr>
        <w:t xml:space="preserve"> Lastly, the emergence of strains that were once confined to hospital circulation such as</w:t>
      </w:r>
      <w:r w:rsidR="00635F45">
        <w:rPr>
          <w:rFonts w:ascii="Arial" w:hAnsi="Arial" w:cs="Arial"/>
          <w:sz w:val="20"/>
          <w:szCs w:val="20"/>
          <w:lang w:val="en-US"/>
        </w:rPr>
        <w:t xml:space="preserve"> CA-MRSA clone-USA300 in the United States with </w:t>
      </w:r>
      <w:r w:rsidR="00635F45">
        <w:rPr>
          <w:rFonts w:ascii="Arial" w:hAnsi="Arial" w:cs="Arial"/>
          <w:sz w:val="20"/>
          <w:szCs w:val="20"/>
          <w:lang w:val="en-US"/>
        </w:rPr>
        <w:lastRenderedPageBreak/>
        <w:t xml:space="preserve">enhanced features compared to HA-MRSA </w:t>
      </w:r>
      <w:r w:rsidR="003805F6">
        <w:rPr>
          <w:rFonts w:ascii="Arial" w:hAnsi="Arial" w:cs="Arial"/>
          <w:sz w:val="20"/>
          <w:szCs w:val="20"/>
          <w:lang w:val="en-US"/>
        </w:rPr>
        <w:t>contributes</w:t>
      </w:r>
      <w:r w:rsidR="00635F45">
        <w:rPr>
          <w:rFonts w:ascii="Arial" w:hAnsi="Arial" w:cs="Arial"/>
          <w:sz w:val="20"/>
          <w:szCs w:val="20"/>
          <w:lang w:val="en-US"/>
        </w:rPr>
        <w:t xml:space="preserve"> to its success as a pathogen tiding up the HA-CA </w:t>
      </w:r>
      <w:r w:rsidR="003805F6">
        <w:rPr>
          <w:rFonts w:ascii="Arial" w:hAnsi="Arial" w:cs="Arial"/>
          <w:sz w:val="20"/>
          <w:szCs w:val="20"/>
          <w:lang w:val="en-US"/>
        </w:rPr>
        <w:t>dynamical outcomes</w:t>
      </w:r>
      <w:r w:rsidR="003805F6">
        <w:rPr>
          <w:rFonts w:ascii="Arial" w:hAnsi="Arial" w:cs="Arial"/>
          <w:sz w:val="20"/>
          <w:szCs w:val="20"/>
          <w:lang w:val="en-US"/>
        </w:rPr>
        <w:t xml:space="preserve"> </w:t>
      </w:r>
      <w:r w:rsidR="00635F45">
        <w:rPr>
          <w:rFonts w:ascii="Arial" w:hAnsi="Arial" w:cs="Arial"/>
          <w:sz w:val="20"/>
          <w:szCs w:val="20"/>
          <w:lang w:val="en-US"/>
        </w:rPr>
        <w:fldChar w:fldCharType="begin"/>
      </w:r>
      <w:r w:rsidR="003805F6">
        <w:rPr>
          <w:rFonts w:ascii="Arial" w:hAnsi="Arial" w:cs="Arial"/>
          <w:sz w:val="20"/>
          <w:szCs w:val="20"/>
          <w:lang w:val="en-US"/>
        </w:rPr>
        <w:instrText xml:space="preserve"> ADDIN ZOTERO_ITEM CSL_CITATION {"citationID":"a2bflm0f21v","properties":{"formattedCitation":"\\uldash{\\super 1,2\\nosupersub{}}","plainCitation":"1,2","noteIndex":0},"citationItems":[{"id":909,"uris":["http://zotero.org/users/9551388/items/92WNR89D"],"itemData":{"id":909,"type":"article-journal","abstract":"Methicillin-resistant Staphylococcus aureus (MRSA) is an important cause of morbidity and mortality in both hospitals and the community. Traditionally, MRSA was mainly hospital-associated (HA-MRSA), but in the past decade communityassociated strains (CA-MRSA) have spread widely. CA-MRSA strains seem to have significantly lower biological costs of resistance, and hence it has been speculated that they may replace HA-MRSA strains in the hospital. Such a replacement could potentially have major consequences for public health, as there are differences in the resistance spectra of the two strains as well as possible differences in their clinical effects. Here we assess the impact of competition between HA- and CAMRSA using epidemiological models which integrate realistic data on drug-usage frequencies, resistance profiles, contact, and age structures. By explicitly accounting for the differing antibiotic usage frequencies in the hospital and the community, we find that coexistence between the strains is a possible outcome, as selection favors CA-MRSA in the community, because of its lower cost of resistance, while it favors HA-MRSA in the hospital, because of its broader resistance spectrum. Incorporating realistic degrees of age- and treatment-structure into the model significantly increases the parameter ranges over which coexistence is possible. Thus, our results indicate that the large heterogeneities existing in human populations make coexistence between hospital- and community-associated strains of MRSA a likely outcome.","container-title":"PLoS Pathogens","DOI":"10.1371/journal.ppat.1003134","ISSN":"1553-7374","issue":"2","journalAbbreviation":"PLoS Pathog","language":"en","page":"e1003134","source":"DOI.org (Crossref)","title":"Hospital-Community Interactions Foster Coexistence between Methicillin-Resistant Strains of Staphylococcus aureus","volume":"9","author":[{"family":"Kouyos","given":"Roger"},{"family":"Klein","given":"Eili"},{"family":"Grenfell","given":"Bryan"}],"editor":[{"family":"Levin","given":"Bruce R."}],"issued":{"date-parts":[["2013",2,28]]}}},{"id":139,"uris":["http://zotero.org/users/9551388/items/8YH6PN76"],"itemData":{"id":139,"type":"article-journal","abstract":"Staphylococcus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00635F45">
        <w:rPr>
          <w:rFonts w:ascii="Arial" w:hAnsi="Arial" w:cs="Arial"/>
          <w:sz w:val="20"/>
          <w:szCs w:val="20"/>
          <w:lang w:val="en-US"/>
        </w:rPr>
        <w:fldChar w:fldCharType="separate"/>
      </w:r>
      <w:r w:rsidR="003805F6" w:rsidRPr="003805F6">
        <w:rPr>
          <w:rFonts w:ascii="Arial" w:hAnsi="Arial" w:cs="Arial"/>
          <w:sz w:val="20"/>
          <w:u w:val="dash"/>
          <w:vertAlign w:val="superscript"/>
          <w:lang w:val="en-GB"/>
        </w:rPr>
        <w:t>1,2</w:t>
      </w:r>
      <w:r w:rsidR="00635F45">
        <w:rPr>
          <w:rFonts w:ascii="Arial" w:hAnsi="Arial" w:cs="Arial"/>
          <w:sz w:val="20"/>
          <w:szCs w:val="20"/>
          <w:lang w:val="en-US"/>
        </w:rPr>
        <w:fldChar w:fldCharType="end"/>
      </w:r>
      <w:r w:rsidR="00635F45">
        <w:rPr>
          <w:rFonts w:ascii="Arial" w:hAnsi="Arial" w:cs="Arial"/>
          <w:sz w:val="20"/>
          <w:szCs w:val="20"/>
          <w:lang w:val="en-US"/>
        </w:rPr>
        <w:t>.</w:t>
      </w:r>
    </w:p>
    <w:p w14:paraId="6E2096DB" w14:textId="77777777" w:rsidR="00BD2D9C" w:rsidRDefault="00BD2D9C" w:rsidP="001D37D4">
      <w:pPr>
        <w:spacing w:line="360" w:lineRule="auto"/>
        <w:jc w:val="both"/>
        <w:rPr>
          <w:rFonts w:ascii="Arial" w:hAnsi="Arial" w:cs="Arial"/>
          <w:sz w:val="20"/>
          <w:szCs w:val="20"/>
        </w:rPr>
      </w:pPr>
    </w:p>
    <w:p w14:paraId="6499A67E" w14:textId="7A29DC40" w:rsidR="008C00CA" w:rsidRDefault="005E4095" w:rsidP="00375E79">
      <w:pPr>
        <w:spacing w:line="360" w:lineRule="auto"/>
        <w:jc w:val="both"/>
        <w:rPr>
          <w:rFonts w:ascii="Arial" w:hAnsi="Arial" w:cs="Arial"/>
          <w:sz w:val="20"/>
          <w:szCs w:val="20"/>
        </w:rPr>
      </w:pPr>
      <w:r>
        <w:rPr>
          <w:rFonts w:ascii="Arial" w:hAnsi="Arial" w:cs="Arial"/>
          <w:sz w:val="20"/>
          <w:szCs w:val="20"/>
        </w:rPr>
        <w:t xml:space="preserve">In this study, we use </w:t>
      </w:r>
      <w:r w:rsidR="00D4740B">
        <w:rPr>
          <w:rFonts w:ascii="Arial" w:hAnsi="Arial" w:cs="Arial"/>
          <w:sz w:val="20"/>
          <w:szCs w:val="20"/>
        </w:rPr>
        <w:t xml:space="preserve">a </w:t>
      </w:r>
      <w:r w:rsidR="00C7084A">
        <w:rPr>
          <w:rFonts w:ascii="Arial" w:hAnsi="Arial" w:cs="Arial"/>
          <w:sz w:val="20"/>
          <w:szCs w:val="20"/>
        </w:rPr>
        <w:t xml:space="preserve">process </w:t>
      </w:r>
      <w:r>
        <w:rPr>
          <w:rFonts w:ascii="Arial" w:hAnsi="Arial" w:cs="Arial"/>
          <w:sz w:val="20"/>
          <w:szCs w:val="20"/>
        </w:rPr>
        <w:t xml:space="preserve">agent-based model (ABM) and </w:t>
      </w:r>
      <w:r w:rsidR="00AD67B1">
        <w:rPr>
          <w:rFonts w:ascii="Arial" w:hAnsi="Arial" w:cs="Arial"/>
          <w:sz w:val="20"/>
          <w:szCs w:val="20"/>
          <w:lang w:val="en-US"/>
        </w:rPr>
        <w:t>patient</w:t>
      </w:r>
      <w:r>
        <w:rPr>
          <w:rFonts w:ascii="Arial" w:hAnsi="Arial" w:cs="Arial"/>
          <w:sz w:val="20"/>
          <w:szCs w:val="20"/>
        </w:rPr>
        <w:t xml:space="preserve"> </w:t>
      </w:r>
      <w:r w:rsidR="00AD67B1">
        <w:rPr>
          <w:rFonts w:ascii="Arial" w:hAnsi="Arial" w:cs="Arial"/>
          <w:sz w:val="20"/>
          <w:szCs w:val="20"/>
          <w:lang w:val="en-US"/>
        </w:rPr>
        <w:t>clinical culture</w:t>
      </w:r>
      <w:r>
        <w:rPr>
          <w:rFonts w:ascii="Arial" w:hAnsi="Arial" w:cs="Arial"/>
          <w:sz w:val="20"/>
          <w:szCs w:val="20"/>
        </w:rPr>
        <w:t xml:space="preserve"> data for </w:t>
      </w:r>
      <w:r w:rsidR="00341689">
        <w:rPr>
          <w:rFonts w:ascii="Arial" w:hAnsi="Arial" w:cs="Arial"/>
          <w:sz w:val="20"/>
          <w:szCs w:val="20"/>
        </w:rPr>
        <w:t xml:space="preserve">seven </w:t>
      </w:r>
      <w:r>
        <w:rPr>
          <w:rFonts w:ascii="Arial" w:hAnsi="Arial" w:cs="Arial"/>
          <w:sz w:val="20"/>
          <w:szCs w:val="20"/>
        </w:rPr>
        <w:t xml:space="preserve">prevalent </w:t>
      </w:r>
      <w:r w:rsidR="006649E3">
        <w:rPr>
          <w:rFonts w:ascii="Arial" w:hAnsi="Arial" w:cs="Arial"/>
          <w:sz w:val="20"/>
          <w:szCs w:val="20"/>
        </w:rPr>
        <w:t xml:space="preserve">pathogenic </w:t>
      </w:r>
      <w:r w:rsidR="00341689">
        <w:rPr>
          <w:rFonts w:ascii="Arial" w:hAnsi="Arial" w:cs="Arial"/>
          <w:sz w:val="20"/>
          <w:szCs w:val="20"/>
        </w:rPr>
        <w:t xml:space="preserve">bacterial </w:t>
      </w:r>
      <w:r w:rsidR="00925FE4">
        <w:rPr>
          <w:rFonts w:ascii="Arial" w:hAnsi="Arial" w:cs="Arial"/>
          <w:sz w:val="20"/>
          <w:szCs w:val="20"/>
        </w:rPr>
        <w:t>species</w:t>
      </w:r>
      <w:r w:rsidR="00A3144C">
        <w:rPr>
          <w:rFonts w:ascii="Arial" w:hAnsi="Arial" w:cs="Arial"/>
          <w:sz w:val="20"/>
          <w:szCs w:val="20"/>
        </w:rPr>
        <w:t xml:space="preserve"> </w:t>
      </w:r>
      <w:r>
        <w:rPr>
          <w:rFonts w:ascii="Arial" w:hAnsi="Arial" w:cs="Arial"/>
          <w:sz w:val="20"/>
          <w:szCs w:val="20"/>
        </w:rPr>
        <w:t>collected</w:t>
      </w:r>
      <w:r w:rsidRPr="005723A1">
        <w:t xml:space="preserve"> </w:t>
      </w:r>
      <w:r w:rsidR="00271336">
        <w:rPr>
          <w:rFonts w:ascii="Arial" w:hAnsi="Arial" w:cs="Arial"/>
          <w:sz w:val="20"/>
          <w:szCs w:val="20"/>
        </w:rPr>
        <w:t>in</w:t>
      </w:r>
      <w:r w:rsidR="00271336" w:rsidRPr="005723A1">
        <w:rPr>
          <w:rFonts w:ascii="Arial" w:hAnsi="Arial" w:cs="Arial"/>
          <w:sz w:val="20"/>
          <w:szCs w:val="20"/>
        </w:rPr>
        <w:t xml:space="preserve"> </w:t>
      </w:r>
      <w:r w:rsidRPr="005723A1">
        <w:rPr>
          <w:rFonts w:ascii="Arial" w:hAnsi="Arial" w:cs="Arial"/>
          <w:sz w:val="20"/>
          <w:szCs w:val="20"/>
        </w:rPr>
        <w:t xml:space="preserve">a </w:t>
      </w:r>
      <w:r>
        <w:rPr>
          <w:rFonts w:ascii="Arial" w:hAnsi="Arial" w:cs="Arial"/>
          <w:sz w:val="20"/>
          <w:szCs w:val="20"/>
        </w:rPr>
        <w:t>major</w:t>
      </w:r>
      <w:r w:rsidRPr="005723A1">
        <w:rPr>
          <w:rFonts w:ascii="Arial" w:hAnsi="Arial" w:cs="Arial"/>
          <w:sz w:val="20"/>
          <w:szCs w:val="20"/>
        </w:rPr>
        <w:t xml:space="preserve"> New York City </w:t>
      </w:r>
      <w:r>
        <w:rPr>
          <w:rFonts w:ascii="Arial" w:hAnsi="Arial" w:cs="Arial"/>
          <w:sz w:val="20"/>
          <w:szCs w:val="20"/>
        </w:rPr>
        <w:t xml:space="preserve">(NYC) </w:t>
      </w:r>
      <w:r w:rsidRPr="005723A1">
        <w:rPr>
          <w:rFonts w:ascii="Arial" w:hAnsi="Arial" w:cs="Arial"/>
          <w:sz w:val="20"/>
          <w:szCs w:val="20"/>
        </w:rPr>
        <w:t>hospital system</w:t>
      </w:r>
      <w:r>
        <w:rPr>
          <w:rFonts w:ascii="Arial" w:hAnsi="Arial" w:cs="Arial"/>
          <w:sz w:val="20"/>
          <w:szCs w:val="20"/>
        </w:rPr>
        <w:t xml:space="preserve"> to address these challenges. The </w:t>
      </w:r>
      <w:r w:rsidR="007C2D8A">
        <w:rPr>
          <w:rFonts w:ascii="Arial" w:hAnsi="Arial" w:cs="Arial"/>
          <w:sz w:val="20"/>
          <w:szCs w:val="20"/>
        </w:rPr>
        <w:t>ABM</w:t>
      </w:r>
      <w:r>
        <w:rPr>
          <w:rFonts w:ascii="Arial" w:hAnsi="Arial" w:cs="Arial"/>
          <w:sz w:val="20"/>
          <w:szCs w:val="20"/>
        </w:rPr>
        <w:t xml:space="preserve"> is informed by real-world patient movement in the hospital system and incorporates importation of </w:t>
      </w:r>
      <w:r w:rsidR="00271336">
        <w:rPr>
          <w:rFonts w:ascii="Arial" w:hAnsi="Arial" w:cs="Arial"/>
          <w:sz w:val="20"/>
          <w:szCs w:val="20"/>
        </w:rPr>
        <w:t xml:space="preserve">microorganisms </w:t>
      </w:r>
      <w:r>
        <w:rPr>
          <w:rFonts w:ascii="Arial" w:hAnsi="Arial" w:cs="Arial"/>
          <w:sz w:val="20"/>
          <w:szCs w:val="20"/>
        </w:rPr>
        <w:t xml:space="preserve">from the community, </w:t>
      </w:r>
      <w:r w:rsidR="00B16C08">
        <w:rPr>
          <w:rFonts w:ascii="Arial" w:hAnsi="Arial" w:cs="Arial"/>
          <w:sz w:val="20"/>
          <w:szCs w:val="20"/>
        </w:rPr>
        <w:t>nosocomial</w:t>
      </w:r>
      <w:r>
        <w:rPr>
          <w:rFonts w:ascii="Arial" w:hAnsi="Arial" w:cs="Arial"/>
          <w:sz w:val="20"/>
          <w:szCs w:val="20"/>
        </w:rPr>
        <w:t xml:space="preserve"> transmission,</w:t>
      </w:r>
      <w:r w:rsidR="00E621AE">
        <w:rPr>
          <w:rFonts w:ascii="Arial" w:hAnsi="Arial" w:cs="Arial"/>
          <w:sz w:val="20"/>
          <w:szCs w:val="20"/>
        </w:rPr>
        <w:t xml:space="preserve"> </w:t>
      </w:r>
      <w:r>
        <w:rPr>
          <w:rFonts w:ascii="Arial" w:hAnsi="Arial" w:cs="Arial"/>
          <w:sz w:val="20"/>
          <w:szCs w:val="20"/>
        </w:rPr>
        <w:t xml:space="preserve"> patient transfer across hospital wards</w:t>
      </w:r>
      <w:r w:rsidR="00334830">
        <w:rPr>
          <w:rFonts w:ascii="Arial" w:hAnsi="Arial" w:cs="Arial"/>
          <w:sz w:val="20"/>
          <w:szCs w:val="20"/>
        </w:rPr>
        <w:t xml:space="preserve"> and decolonization via host </w:t>
      </w:r>
      <w:r w:rsidR="003F5F0B">
        <w:rPr>
          <w:rFonts w:ascii="Arial" w:hAnsi="Arial" w:cs="Arial"/>
          <w:sz w:val="20"/>
          <w:szCs w:val="20"/>
        </w:rPr>
        <w:t>clearance</w:t>
      </w:r>
      <w:r>
        <w:rPr>
          <w:rFonts w:ascii="Arial" w:hAnsi="Arial" w:cs="Arial"/>
          <w:sz w:val="20"/>
          <w:szCs w:val="20"/>
        </w:rPr>
        <w:t xml:space="preserve">. To account for the heterogeneity of testing frequency and </w:t>
      </w:r>
      <w:r w:rsidR="00271336">
        <w:rPr>
          <w:rFonts w:ascii="Arial" w:hAnsi="Arial" w:cs="Arial"/>
          <w:sz w:val="20"/>
          <w:szCs w:val="20"/>
        </w:rPr>
        <w:t xml:space="preserve">microorganism </w:t>
      </w:r>
      <w:r>
        <w:rPr>
          <w:rFonts w:ascii="Arial" w:hAnsi="Arial" w:cs="Arial"/>
          <w:sz w:val="20"/>
          <w:szCs w:val="20"/>
        </w:rPr>
        <w:t>prevalence among facilities, we use</w:t>
      </w:r>
      <w:r w:rsidR="009F166D">
        <w:rPr>
          <w:rFonts w:ascii="Arial" w:hAnsi="Arial" w:cs="Arial"/>
          <w:sz w:val="20"/>
          <w:szCs w:val="20"/>
        </w:rPr>
        <w:t>d</w:t>
      </w:r>
      <w:r>
        <w:rPr>
          <w:rFonts w:ascii="Arial" w:hAnsi="Arial" w:cs="Arial"/>
          <w:sz w:val="20"/>
          <w:szCs w:val="20"/>
        </w:rPr>
        <w:t xml:space="preserve"> clinical testing records to design </w:t>
      </w:r>
      <w:r w:rsidR="00772B93">
        <w:rPr>
          <w:rFonts w:ascii="Arial" w:hAnsi="Arial" w:cs="Arial"/>
          <w:sz w:val="20"/>
          <w:szCs w:val="20"/>
        </w:rPr>
        <w:t>a patient-level</w:t>
      </w:r>
      <w:r>
        <w:rPr>
          <w:rFonts w:ascii="Arial" w:hAnsi="Arial" w:cs="Arial"/>
          <w:sz w:val="20"/>
          <w:szCs w:val="20"/>
        </w:rPr>
        <w:t xml:space="preserve"> observational model that mimics the detection of </w:t>
      </w:r>
      <w:r w:rsidR="00271336">
        <w:rPr>
          <w:rFonts w:ascii="Arial" w:hAnsi="Arial" w:cs="Arial"/>
          <w:sz w:val="20"/>
          <w:szCs w:val="20"/>
        </w:rPr>
        <w:t xml:space="preserve">microorganisms </w:t>
      </w:r>
      <w:r>
        <w:rPr>
          <w:rFonts w:ascii="Arial" w:hAnsi="Arial" w:cs="Arial"/>
          <w:sz w:val="20"/>
          <w:szCs w:val="20"/>
        </w:rPr>
        <w:t>in hospitals</w:t>
      </w:r>
      <w:r w:rsidR="00EB143A">
        <w:rPr>
          <w:rFonts w:ascii="Arial" w:hAnsi="Arial" w:cs="Arial"/>
          <w:sz w:val="20"/>
          <w:szCs w:val="20"/>
        </w:rPr>
        <w:t>.</w:t>
      </w:r>
      <w:r w:rsidR="00BE7E8B">
        <w:rPr>
          <w:rFonts w:ascii="Arial" w:hAnsi="Arial" w:cs="Arial"/>
          <w:sz w:val="20"/>
          <w:szCs w:val="20"/>
        </w:rPr>
        <w:t xml:space="preserve"> Assuming</w:t>
      </w:r>
      <w:r w:rsidR="00E00E29">
        <w:rPr>
          <w:rFonts w:ascii="Arial" w:hAnsi="Arial" w:cs="Arial"/>
          <w:sz w:val="20"/>
          <w:szCs w:val="20"/>
        </w:rPr>
        <w:t xml:space="preserve"> human</w:t>
      </w:r>
      <w:r w:rsidR="00BE7E8B">
        <w:rPr>
          <w:rFonts w:ascii="Arial" w:hAnsi="Arial" w:cs="Arial"/>
          <w:sz w:val="20"/>
          <w:szCs w:val="20"/>
        </w:rPr>
        <w:t xml:space="preserve"> prevalences of bacteria across </w:t>
      </w:r>
      <w:r w:rsidR="00E00E29">
        <w:rPr>
          <w:rFonts w:ascii="Arial" w:hAnsi="Arial" w:cs="Arial"/>
          <w:sz w:val="20"/>
          <w:szCs w:val="20"/>
        </w:rPr>
        <w:t>humans are consistent we fixed the importation rates surveying the literature and estimated nosocomial transmission and the likelihood of detection given carriage upon testing.</w:t>
      </w:r>
    </w:p>
    <w:p w14:paraId="0EAE9AF9" w14:textId="77777777" w:rsidR="00BA68D3" w:rsidRDefault="00BA68D3" w:rsidP="00375E79">
      <w:pPr>
        <w:spacing w:line="360" w:lineRule="auto"/>
        <w:jc w:val="both"/>
        <w:rPr>
          <w:rFonts w:ascii="Arial" w:hAnsi="Arial" w:cs="Arial"/>
          <w:sz w:val="20"/>
          <w:szCs w:val="20"/>
        </w:rPr>
      </w:pPr>
    </w:p>
    <w:p w14:paraId="41217EF1" w14:textId="08CD7962" w:rsidR="00A5510E" w:rsidRDefault="005E4095" w:rsidP="00375E79">
      <w:pPr>
        <w:spacing w:line="360" w:lineRule="auto"/>
        <w:jc w:val="both"/>
        <w:rPr>
          <w:rFonts w:ascii="Arial" w:hAnsi="Arial" w:cs="Arial"/>
          <w:sz w:val="20"/>
          <w:szCs w:val="20"/>
        </w:rPr>
      </w:pPr>
      <w:r>
        <w:rPr>
          <w:rFonts w:ascii="Arial" w:hAnsi="Arial" w:cs="Arial"/>
          <w:sz w:val="20"/>
          <w:szCs w:val="20"/>
        </w:rPr>
        <w:t xml:space="preserve">We couple the ABM with a Bayesian inference algorithm, validate the system against simulated </w:t>
      </w:r>
      <w:r w:rsidR="00C16FEC">
        <w:rPr>
          <w:rFonts w:ascii="Arial" w:hAnsi="Arial" w:cs="Arial"/>
          <w:sz w:val="20"/>
          <w:szCs w:val="20"/>
        </w:rPr>
        <w:t xml:space="preserve">nosocomial infections detections </w:t>
      </w:r>
      <w:r>
        <w:rPr>
          <w:rFonts w:ascii="Arial" w:hAnsi="Arial" w:cs="Arial"/>
          <w:sz w:val="20"/>
          <w:szCs w:val="20"/>
        </w:rPr>
        <w:t>and estimate</w:t>
      </w:r>
      <w:r w:rsidR="002A1ABE">
        <w:rPr>
          <w:rFonts w:ascii="Arial" w:hAnsi="Arial" w:cs="Arial"/>
          <w:sz w:val="20"/>
          <w:szCs w:val="20"/>
        </w:rPr>
        <w:t xml:space="preserve"> the</w:t>
      </w:r>
      <w:r>
        <w:rPr>
          <w:rFonts w:ascii="Arial" w:hAnsi="Arial" w:cs="Arial"/>
          <w:sz w:val="20"/>
          <w:szCs w:val="20"/>
        </w:rPr>
        <w:t xml:space="preserve"> </w:t>
      </w:r>
      <w:r w:rsidR="005417E0">
        <w:rPr>
          <w:rFonts w:ascii="Arial" w:hAnsi="Arial" w:cs="Arial"/>
          <w:sz w:val="20"/>
          <w:szCs w:val="20"/>
        </w:rPr>
        <w:t>likelihood of detection given carriage</w:t>
      </w:r>
      <w:r w:rsidR="005C61C2">
        <w:rPr>
          <w:rFonts w:ascii="Arial" w:hAnsi="Arial" w:cs="Arial"/>
          <w:sz w:val="20"/>
          <w:szCs w:val="20"/>
        </w:rPr>
        <w:t xml:space="preserve"> </w:t>
      </w:r>
      <w:r>
        <w:rPr>
          <w:rFonts w:ascii="Arial" w:hAnsi="Arial" w:cs="Arial"/>
          <w:sz w:val="20"/>
          <w:szCs w:val="20"/>
        </w:rPr>
        <w:t xml:space="preserve">and nosocomial transmission rates for the eight </w:t>
      </w:r>
      <w:r w:rsidR="00154996">
        <w:rPr>
          <w:rFonts w:ascii="Arial" w:hAnsi="Arial" w:cs="Arial"/>
          <w:sz w:val="20"/>
          <w:szCs w:val="20"/>
        </w:rPr>
        <w:t>micro</w:t>
      </w:r>
      <w:r>
        <w:rPr>
          <w:rFonts w:ascii="Arial" w:hAnsi="Arial" w:cs="Arial"/>
          <w:sz w:val="20"/>
          <w:szCs w:val="20"/>
        </w:rPr>
        <w:t xml:space="preserve">organisms, which cause substantial mortality associated with AMR worldwide </w:t>
      </w:r>
      <w:r>
        <w:rPr>
          <w:rFonts w:ascii="Arial" w:hAnsi="Arial" w:cs="Arial"/>
          <w:sz w:val="20"/>
          <w:szCs w:val="20"/>
        </w:rPr>
        <w:fldChar w:fldCharType="begin"/>
      </w:r>
      <w:r w:rsidR="00013879">
        <w:rPr>
          <w:rFonts w:ascii="Arial" w:hAnsi="Arial" w:cs="Arial"/>
          <w:sz w:val="20"/>
          <w:szCs w:val="20"/>
        </w:rPr>
        <w:instrText xml:space="preserve"> ADDIN ZOTERO_ITEM CSL_CITATION {"citationID":"K7AJv6PU","properties":{"formattedCitation":"\\super 2\\nosupersub{}","plainCitation":"2","noteIndex":0},"citationItems":[{"id":151,"uris":["http://zotero.org/users/9551388/items/MRY9H4V7"],"itemData":{"id":151,"type":"article-journal","abstract":"Background Antimicrobial resistance (AMR) poses a major threat to human health around the world. Previous publications have estimated the effect of AMR on incidence, deaths, hospital length of stay, and health-care costs for specific pathogen–drug combinations in select locations. To our knowledge, this study presents the most comprehensive estimates of AMR burden to date.","container-title":"The Lancet","DOI":"10.1016/S0140-6736(21)02724-0","ISSN":"01406736","issue":"10325","journalAbbreviation":"The Lancet","language":"en","page":"629-655","source":"DOI.org (Crossref)","title":"Global burden of bacterial antimicrobial resistance in 2019: a systematic analysis","title-short":"Global burden of bacterial antimicrobial resistance in 2019","volume":"399","author":[{"family":"Murray","given":"Christopher JL"},{"family":"Ikuta","given":"Kevin Shunji"},{"family":"Sharara","given":"Fablina"},{"family":"Swetschinski","given":"Lucien"},{"family":"Robles Aguilar","given":"Gisela"},{"family":"Gray","given":"Authia"},{"family":"Han","given":"Chieh"},{"family":"Bisignano","given":"Catherine"},{"family":"Rao","given":"Puja"},{"family":"Wool","given":"Eve"},{"family":"Johnson","given":"Sarah C"},{"family":"Browne","given":"Annie J"},{"family":"Chipeta","given":"Michael Give"},{"family":"Fell","given":"Frederick"},{"family":"Hackett","given":"Sean"},{"family":"Haines-Woodhouse","given":"Georgina"},{"family":"Kashef Hamadani","given":"Bahar H"},{"family":"Kumaran","given":"Emmanuelle A P"},{"family":"McManigal","given":"Barney"},{"family":"Agarwal","given":"Ramesh"},{"family":"Akech","given":"Samuel"},{"family":"Albertson","given":"Samuel"},{"family":"Amuasi","given":"John"},{"family":"Andrews","given":"Jason"},{"family":"Aravkin","given":"Aleskandr"},{"family":"Ashley","given":"Elizabeth"},{"family":"Bailey","given":"Freddie"},{"family":"Baker","given":"Stephen"},{"family":"Basnyat","given":"Buddha"},{"family":"Bekker","given":"Adrie"},{"family":"Bender","given":"Rose"},{"family":"Bethou","given":"Adhisivam"},{"family":"Bielicki","given":"Julia"},{"family":"Boonkasidecha","given":"Suppawat"},{"family":"Bukosia","given":"James"},{"family":"Carvalheiro","given":"Cristina"},{"family":"Castañeda-Orjuela","given":"Carlos"},{"family":"Chansamouth","given":"Vilada"},{"family":"Chaurasia","given":"Suman"},{"family":"Chiurchiù","given":"Sara"},{"family":"Chowdhury","given":"Fazle"},{"family":"Cook","given":"Aislinn J"},{"family":"Cooper","given":"Ben"},{"family":"Cressey","given":"Tim R"},{"family":"Criollo-Mora","given":"Elia"},{"family":"Cunningham","given":"Matthew"},{"family":"Darboe","given":"Saffiatou"},{"family":"Day","given":"Nicholas P J"},{"family":"De Luca","given":"Maia"},{"family":"Dokova","given":"Klara"},{"family":"Dramowski","given":"Angela"},{"family":"Dunachie","given":"Susanna J"},{"family":"Eckmanns","given":"Tim"},{"family":"Eibach","given":"Daniel"},{"family":"Emami","given":"Amir"},{"family":"Feasey","given":"Nicholas"},{"family":"Fisher-Pearson","given":"Natasha"},{"family":"Forrest","given":"Karen"},{"family":"Garrett","given":"Denise"},{"family":"Gastmeier","given":"Petra"},{"family":"Giref","given":"Ababi Zergaw"},{"family":"Greer","given":"Rachel Claire"},{"family":"Gupta","given":"Vikas"},{"family":"Haller","given":"Sebastian"},{"family":"Haselbeck","given":"Andrea"},{"family":"Hay","given":"Simon I"},{"family":"Holm","given":"Marianne"},{"family":"Hopkins","given":"Susan"},{"family":"Iregbu","given":"Kenneth C"},{"family":"Jacobs","given":"Jan"},{"family":"Jarovsky","given":"Daniel"},{"family":"Javanmardi","given":"Fatemeh"},{"family":"Khorana","given":"Meera"},{"family":"Kissoon","given":"Niranjan"},{"family":"Kobeissi","given":"Elsa"},{"family":"Kostyanev","given":"Tomislav"},{"family":"Krapp","given":"Fiorella"},{"family":"Krumkamp","given":"Ralf"},{"family":"Kumar","given":"Ajay"},{"family":"Kyu","given":"Hmwe Hmwe"},{"family":"Lim","given":"Cherry"},{"family":"Limmathurotsakul","given":"Direk"},{"family":"Loftus","given":"Michael James"},{"family":"Lunn","given":"Miles"},{"family":"Ma","given":"Jianing"},{"family":"Mturi","given":"Neema"},{"family":"Munera-Huertas","given":"Tatiana"},{"family":"Musicha","given":"Patrick"},{"family":"Mussi-Pinhata","given":"Marisa Marcia"},{"family":"Nakamura","given":"Tomoka"},{"family":"Nanavati","given":"Ruchi"},{"family":"Nangia","given":"Sushma"},{"family":"Newton","given":"Paul"},{"family":"Ngoun","given":"Chanpheaktra"},{"family":"Novotney","given":"Amanda"},{"family":"Nwakanma","given":"Davis"},{"family":"Obiero","given":"Christina W"},{"family":"Olivas-Martinez","given":"Antonio"},{"family":"Olliaro","given":"Piero"},{"family":"Ooko","given":"Ednah"},{"family":"Ortiz-Brizuela","given":"Edgar"},{"family":"Peleg","given":"Anton Yariv"},{"family":"Perrone","given":"Carlo"},{"family":"Plakkal","given":"Nishad"},{"family":"Ponce-de-Leon","given":"Alfredo"},{"family":"Raad","given":"Mathieu"},{"family":"Ramdin","given":"Tanusha"},{"family":"Riddell","given":"Amy"},{"family":"Roberts","given":"Tamalee"},{"family":"Robotham","given":"Julie Victoria"},{"family":"Roca","given":"Anna"},{"family":"Rudd","given":"Kristina E"},{"family":"Russell","given":"Neal"},{"family":"Schnall","given":"Jesse"},{"family":"Scott","given":"John Anthony Gerard"},{"family":"Shivamallappa","given":"Madhusudhan"},{"family":"Sifuentes-Osornio","given":"Jose"},{"family":"Steenkeste","given":"Nicolas"},{"family":"Stewardson","given":"Andrew James"},{"family":"Stoeva","given":"Temenuga"},{"family":"Tasak","given":"Nidanuch"},{"family":"Thaiprakong","given":"Areerat"},{"family":"Thwaites","given":"Guy"},{"family":"Turner","given":"Claudia"},{"family":"Turner","given":"Paul"},{"family":"Doorn","given":"H Rogier","non-dropping-particle":"van"},{"family":"Velaphi","given":"Sithembiso"},{"family":"Vongpradith","given":"Avina"},{"family":"Vu","given":"Huong"},{"family":"Walsh","given":"Timothy"},{"family":"Waner","given":"Seymour"},{"family":"Wangrangsimakul","given":"Tri"},{"family":"Wozniak","given":"Teresa"},{"family":"Zheng","given":"Peng"},{"family":"Sartorius","given":"Benn"},{"family":"Lopez","given":"Alan D"},{"family":"Stergachis","given":"Andy"},{"family":"Moore","given":"Catrin"},{"family":"Dolecek","given":"Christiane"},{"family":"Naghavi","given":"Mohsen"}],"issued":{"date-parts":[["2022",2]]}}}],"schema":"https://github.com/citation-style-language/schema/raw/master/csl-citation.json"} </w:instrText>
      </w:r>
      <w:r>
        <w:rPr>
          <w:rFonts w:ascii="Arial" w:hAnsi="Arial" w:cs="Arial"/>
          <w:sz w:val="20"/>
          <w:szCs w:val="20"/>
        </w:rPr>
        <w:fldChar w:fldCharType="separate"/>
      </w:r>
      <w:r w:rsidR="00013879" w:rsidRPr="00013879">
        <w:rPr>
          <w:rFonts w:ascii="Arial" w:hAnsi="Arial" w:cs="Arial"/>
          <w:sz w:val="20"/>
          <w:vertAlign w:val="superscript"/>
          <w:lang w:val="en-GB"/>
        </w:rPr>
        <w:t>2</w:t>
      </w:r>
      <w:r>
        <w:rPr>
          <w:rFonts w:ascii="Arial" w:hAnsi="Arial" w:cs="Arial"/>
          <w:sz w:val="20"/>
          <w:szCs w:val="20"/>
        </w:rPr>
        <w:fldChar w:fldCharType="end"/>
      </w:r>
      <w:r>
        <w:rPr>
          <w:rFonts w:ascii="Arial" w:hAnsi="Arial" w:cs="Arial"/>
          <w:sz w:val="20"/>
          <w:szCs w:val="20"/>
        </w:rPr>
        <w:t>.</w:t>
      </w:r>
      <w:r w:rsidR="00D744E8">
        <w:rPr>
          <w:rFonts w:ascii="Arial" w:hAnsi="Arial" w:cs="Arial"/>
          <w:sz w:val="20"/>
          <w:szCs w:val="20"/>
        </w:rPr>
        <w:t xml:space="preserve"> </w:t>
      </w:r>
      <w:r w:rsidR="00A8536A">
        <w:rPr>
          <w:rFonts w:ascii="Arial" w:hAnsi="Arial" w:cs="Arial"/>
          <w:sz w:val="20"/>
          <w:szCs w:val="20"/>
        </w:rPr>
        <w:t>We explored whether bias in the inferences was inherent to structural identifiability</w:t>
      </w:r>
      <w:r w:rsidR="006F2D38">
        <w:rPr>
          <w:rFonts w:ascii="Arial" w:hAnsi="Arial" w:cs="Arial"/>
          <w:sz w:val="20"/>
          <w:szCs w:val="20"/>
        </w:rPr>
        <w:t xml:space="preserve"> </w:t>
      </w:r>
      <w:r w:rsidR="006F2D38">
        <w:rPr>
          <w:rFonts w:ascii="Arial" w:hAnsi="Arial" w:cs="Arial"/>
          <w:sz w:val="20"/>
          <w:szCs w:val="20"/>
        </w:rPr>
        <w:fldChar w:fldCharType="begin"/>
      </w:r>
      <w:r w:rsidR="0088305A">
        <w:rPr>
          <w:rFonts w:ascii="Arial" w:hAnsi="Arial" w:cs="Arial"/>
          <w:sz w:val="20"/>
          <w:szCs w:val="20"/>
        </w:rPr>
        <w:instrText xml:space="preserve"> ADDIN ZOTERO_ITEM CSL_CITATION {"citationID":"a2ohhd2bj5j","properties":{"formattedCitation":"\\super 37\\nosupersub{}","plainCitation":"37","noteIndex":0},"citationItems":[{"id":426,"uris":["http://zotero.org/users/9551388/items/9PYZS3I5"],"itemData":{"id":426,"type":"article-journal","abstract":"We discuss issues of structural and practical identifiability of partially observed differential equations, which are often applied in systems biology. The development of mathematical methods to investigate structural nonidentifiability has a long tradition. Computationally efficient methods to detect and cure it have been developed recently. Practical nonidentifiability, on the other hand, has not been investigated at the same conceptually clear level. We argue that practical identifiability is more challenging than structural identifiability when it comes to modeling experimental data. We discuss that the classical approach based on the Fisher information matrix has severe shortcomings. As an alternative, we propose using the profile likelihood, which is a powerful approach to detect and resolve practical nonidentifiability.","container-title":"Current Opinion in Systems Biology","DOI":"10.1016/j.coisb.2021.03.005","ISSN":"24523100","journalAbbreviation":"Current Opinion in Systems Biology","language":"en","page":"60-69","source":"DOI.org (Crossref)","title":"On structural and practical identifiability","volume":"25","author":[{"family":"Wieland","given":"Franz-Georg"},{"family":"Hauber","given":"Adrian L."},{"family":"Rosenblatt","given":"Marcus"},{"family":"Tönsing","given":"Christian"},{"family":"Timmer","given":"Jens"}],"issued":{"date-parts":[["2021",3]]}}}],"schema":"https://github.com/citation-style-language/schema/raw/master/csl-citation.json"} </w:instrText>
      </w:r>
      <w:r w:rsidR="006F2D38">
        <w:rPr>
          <w:rFonts w:ascii="Arial" w:hAnsi="Arial" w:cs="Arial"/>
          <w:sz w:val="20"/>
          <w:szCs w:val="20"/>
        </w:rPr>
        <w:fldChar w:fldCharType="separate"/>
      </w:r>
      <w:r w:rsidR="0088305A" w:rsidRPr="0088305A">
        <w:rPr>
          <w:rFonts w:ascii="Arial" w:hAnsi="Arial" w:cs="Arial"/>
          <w:sz w:val="20"/>
          <w:vertAlign w:val="superscript"/>
          <w:lang w:val="en-GB"/>
        </w:rPr>
        <w:t>37</w:t>
      </w:r>
      <w:r w:rsidR="006F2D38">
        <w:rPr>
          <w:rFonts w:ascii="Arial" w:hAnsi="Arial" w:cs="Arial"/>
          <w:sz w:val="20"/>
          <w:szCs w:val="20"/>
        </w:rPr>
        <w:fldChar w:fldCharType="end"/>
      </w:r>
      <w:r w:rsidR="00A8536A">
        <w:rPr>
          <w:rFonts w:ascii="Arial" w:hAnsi="Arial" w:cs="Arial"/>
          <w:sz w:val="20"/>
          <w:szCs w:val="20"/>
        </w:rPr>
        <w:t xml:space="preserve"> or caused by Monte Carlo error</w:t>
      </w:r>
      <w:r w:rsidR="004B7551">
        <w:rPr>
          <w:rFonts w:ascii="Arial" w:hAnsi="Arial" w:cs="Arial"/>
          <w:sz w:val="20"/>
          <w:szCs w:val="20"/>
        </w:rPr>
        <w:t xml:space="preserve"> </w:t>
      </w:r>
      <w:r w:rsidR="004B7551">
        <w:rPr>
          <w:rFonts w:ascii="Arial" w:hAnsi="Arial" w:cs="Arial"/>
          <w:sz w:val="20"/>
          <w:szCs w:val="20"/>
        </w:rPr>
        <w:fldChar w:fldCharType="begin"/>
      </w:r>
      <w:r w:rsidR="0088305A">
        <w:rPr>
          <w:rFonts w:ascii="Arial" w:hAnsi="Arial" w:cs="Arial"/>
          <w:sz w:val="20"/>
          <w:szCs w:val="20"/>
        </w:rPr>
        <w:instrText xml:space="preserve"> ADDIN ZOTERO_ITEM CSL_CITATION {"citationID":"amso8q6cfk","properties":{"formattedCitation":"\\super 41\\nosupersub{}","plainCitation":"41","noteIndex":0},"citationItems":[{"id":203,"uris":["http://zotero.org/users/9551388/items/EQB5FSRS"],"itemData":{"id":203,"type":"article-journal","abstract":"Monte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4B7551">
        <w:rPr>
          <w:rFonts w:ascii="Arial" w:hAnsi="Arial" w:cs="Arial"/>
          <w:sz w:val="20"/>
          <w:szCs w:val="20"/>
        </w:rPr>
        <w:fldChar w:fldCharType="separate"/>
      </w:r>
      <w:r w:rsidR="0088305A" w:rsidRPr="0088305A">
        <w:rPr>
          <w:rFonts w:ascii="Arial" w:hAnsi="Arial" w:cs="Arial"/>
          <w:sz w:val="20"/>
          <w:vertAlign w:val="superscript"/>
          <w:lang w:val="en-GB"/>
        </w:rPr>
        <w:t>41</w:t>
      </w:r>
      <w:r w:rsidR="004B7551">
        <w:rPr>
          <w:rFonts w:ascii="Arial" w:hAnsi="Arial" w:cs="Arial"/>
          <w:sz w:val="20"/>
          <w:szCs w:val="20"/>
        </w:rPr>
        <w:fldChar w:fldCharType="end"/>
      </w:r>
      <w:r w:rsidR="00A8536A">
        <w:rPr>
          <w:rFonts w:ascii="Arial" w:hAnsi="Arial" w:cs="Arial"/>
          <w:sz w:val="20"/>
          <w:szCs w:val="20"/>
        </w:rPr>
        <w:t xml:space="preserve">. </w:t>
      </w:r>
      <w:r w:rsidR="00D744E8">
        <w:rPr>
          <w:rFonts w:ascii="Arial" w:hAnsi="Arial" w:cs="Arial"/>
          <w:sz w:val="20"/>
          <w:szCs w:val="20"/>
        </w:rPr>
        <w:t>We used 3 different values for the importation rates</w:t>
      </w:r>
      <w:r w:rsidR="00423CC5">
        <w:rPr>
          <w:rFonts w:ascii="Arial" w:hAnsi="Arial" w:cs="Arial"/>
          <w:sz w:val="20"/>
          <w:szCs w:val="20"/>
        </w:rPr>
        <w:t xml:space="preserve"> to </w:t>
      </w:r>
      <w:r w:rsidR="00720DDF">
        <w:rPr>
          <w:rFonts w:ascii="Arial" w:hAnsi="Arial" w:cs="Arial"/>
          <w:sz w:val="20"/>
          <w:szCs w:val="20"/>
        </w:rPr>
        <w:t xml:space="preserve">both </w:t>
      </w:r>
      <w:r w:rsidR="00423CC5">
        <w:rPr>
          <w:rFonts w:ascii="Arial" w:hAnsi="Arial" w:cs="Arial"/>
          <w:sz w:val="20"/>
          <w:szCs w:val="20"/>
        </w:rPr>
        <w:t>account for the</w:t>
      </w:r>
      <w:r w:rsidR="00D744E8">
        <w:rPr>
          <w:rFonts w:ascii="Arial" w:hAnsi="Arial" w:cs="Arial"/>
          <w:sz w:val="20"/>
          <w:szCs w:val="20"/>
        </w:rPr>
        <w:t xml:space="preserve"> </w:t>
      </w:r>
      <w:r w:rsidR="008C00CA">
        <w:rPr>
          <w:rFonts w:ascii="Arial" w:hAnsi="Arial" w:cs="Arial"/>
          <w:sz w:val="20"/>
          <w:szCs w:val="20"/>
        </w:rPr>
        <w:t xml:space="preserve">uncertainty </w:t>
      </w:r>
      <w:r w:rsidR="00AF5E14">
        <w:rPr>
          <w:rFonts w:ascii="Arial" w:hAnsi="Arial" w:cs="Arial"/>
          <w:sz w:val="20"/>
          <w:szCs w:val="20"/>
        </w:rPr>
        <w:t>in prevalence</w:t>
      </w:r>
      <w:r w:rsidR="008C00CA">
        <w:rPr>
          <w:rFonts w:ascii="Arial" w:hAnsi="Arial" w:cs="Arial"/>
          <w:sz w:val="20"/>
          <w:szCs w:val="20"/>
        </w:rPr>
        <w:t xml:space="preserve"> </w:t>
      </w:r>
      <w:r w:rsidR="00720DDF">
        <w:rPr>
          <w:rFonts w:ascii="Arial" w:hAnsi="Arial" w:cs="Arial"/>
          <w:sz w:val="20"/>
          <w:szCs w:val="20"/>
        </w:rPr>
        <w:t>and to</w:t>
      </w:r>
      <w:r w:rsidR="008C00CA">
        <w:rPr>
          <w:rFonts w:ascii="Arial" w:hAnsi="Arial" w:cs="Arial"/>
          <w:sz w:val="20"/>
          <w:szCs w:val="20"/>
        </w:rPr>
        <w:t xml:space="preserve"> study the sensitivity of the model-inference constr</w:t>
      </w:r>
      <w:r w:rsidR="00423CC5">
        <w:rPr>
          <w:rFonts w:ascii="Arial" w:hAnsi="Arial" w:cs="Arial"/>
          <w:sz w:val="20"/>
          <w:szCs w:val="20"/>
        </w:rPr>
        <w:t>u</w:t>
      </w:r>
      <w:r w:rsidR="008C00CA">
        <w:rPr>
          <w:rFonts w:ascii="Arial" w:hAnsi="Arial" w:cs="Arial"/>
          <w:sz w:val="20"/>
          <w:szCs w:val="20"/>
        </w:rPr>
        <w:t xml:space="preserve">ct to </w:t>
      </w:r>
      <w:r w:rsidR="00CC039C">
        <w:rPr>
          <w:rFonts w:ascii="Arial" w:hAnsi="Arial" w:cs="Arial"/>
          <w:sz w:val="20"/>
          <w:szCs w:val="20"/>
        </w:rPr>
        <w:t>th</w:t>
      </w:r>
      <w:r w:rsidR="004B7551">
        <w:rPr>
          <w:rFonts w:ascii="Arial" w:hAnsi="Arial" w:cs="Arial"/>
          <w:sz w:val="20"/>
          <w:szCs w:val="20"/>
        </w:rPr>
        <w:t>is</w:t>
      </w:r>
      <w:r w:rsidR="008C00CA">
        <w:rPr>
          <w:rFonts w:ascii="Arial" w:hAnsi="Arial" w:cs="Arial"/>
          <w:sz w:val="20"/>
          <w:szCs w:val="20"/>
        </w:rPr>
        <w:t xml:space="preserve"> parameter.</w:t>
      </w:r>
    </w:p>
    <w:p w14:paraId="5DCF2D18" w14:textId="02700ED9" w:rsidR="00154996" w:rsidRPr="00FD368C" w:rsidRDefault="00154996" w:rsidP="006D723C">
      <w:pPr>
        <w:spacing w:line="360" w:lineRule="auto"/>
        <w:jc w:val="both"/>
        <w:rPr>
          <w:rFonts w:ascii="Arial" w:hAnsi="Arial" w:cs="Arial"/>
          <w:sz w:val="20"/>
          <w:szCs w:val="20"/>
        </w:rPr>
      </w:pPr>
    </w:p>
    <w:p w14:paraId="538688E5" w14:textId="77777777" w:rsidR="005E4095" w:rsidRDefault="00E6133D"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80C22">
        <w:rPr>
          <w:rFonts w:ascii="Arial" w:hAnsi="Arial" w:cs="Arial"/>
          <w:b/>
          <w:color w:val="000000"/>
          <w:sz w:val="20"/>
          <w:szCs w:val="20"/>
        </w:rPr>
        <w:t>Results</w:t>
      </w:r>
      <w:bookmarkStart w:id="6" w:name="_Hlk120132095"/>
    </w:p>
    <w:p w14:paraId="0F9DCA8E" w14:textId="034FC81F" w:rsidR="005E4095" w:rsidRPr="00496FEB" w:rsidRDefault="005E4095" w:rsidP="009D3DD5">
      <w:pPr>
        <w:pStyle w:val="Heading3"/>
        <w:spacing w:line="360" w:lineRule="auto"/>
        <w:jc w:val="both"/>
        <w:rPr>
          <w:i/>
          <w:iCs/>
          <w:sz w:val="20"/>
          <w:szCs w:val="20"/>
          <w:lang w:val="en-US"/>
        </w:rPr>
      </w:pPr>
      <w:r w:rsidRPr="00496FEB">
        <w:rPr>
          <w:i/>
          <w:iCs/>
          <w:sz w:val="20"/>
          <w:szCs w:val="20"/>
          <w:lang w:val="en-US"/>
        </w:rPr>
        <w:t xml:space="preserve">Empirical patterns and heterogeneity of </w:t>
      </w:r>
      <w:r w:rsidR="00221DF0">
        <w:rPr>
          <w:i/>
          <w:iCs/>
          <w:sz w:val="20"/>
          <w:szCs w:val="20"/>
          <w:lang w:val="en-US"/>
        </w:rPr>
        <w:t>nosocomial infections</w:t>
      </w:r>
      <w:r w:rsidR="00221DF0" w:rsidRPr="00496FEB">
        <w:rPr>
          <w:i/>
          <w:iCs/>
          <w:sz w:val="20"/>
          <w:szCs w:val="20"/>
          <w:lang w:val="en-US"/>
        </w:rPr>
        <w:t xml:space="preserve"> </w:t>
      </w:r>
      <w:r w:rsidRPr="00496FEB">
        <w:rPr>
          <w:i/>
          <w:iCs/>
          <w:sz w:val="20"/>
          <w:szCs w:val="20"/>
          <w:lang w:val="en-US"/>
        </w:rPr>
        <w:t>burden</w:t>
      </w:r>
    </w:p>
    <w:bookmarkEnd w:id="6"/>
    <w:p w14:paraId="308267D7" w14:textId="7483D4C5" w:rsidR="008C3CA7" w:rsidRDefault="008C3CA7" w:rsidP="009D3DD5">
      <w:pPr>
        <w:spacing w:line="360" w:lineRule="auto"/>
        <w:jc w:val="both"/>
        <w:rPr>
          <w:rFonts w:ascii="Arial" w:hAnsi="Arial" w:cs="Arial"/>
          <w:sz w:val="20"/>
          <w:szCs w:val="20"/>
        </w:rPr>
      </w:pPr>
      <w:r w:rsidRPr="001331B3">
        <w:rPr>
          <w:rFonts w:ascii="Arial" w:hAnsi="Arial" w:cs="Arial"/>
          <w:sz w:val="20"/>
          <w:szCs w:val="20"/>
        </w:rPr>
        <w:t xml:space="preserve">In Figure </w:t>
      </w:r>
      <w:r>
        <w:rPr>
          <w:rFonts w:ascii="Arial" w:hAnsi="Arial" w:cs="Arial"/>
          <w:sz w:val="20"/>
          <w:szCs w:val="20"/>
        </w:rPr>
        <w:t>1</w:t>
      </w:r>
      <w:r w:rsidRPr="001331B3">
        <w:rPr>
          <w:rFonts w:ascii="Arial" w:hAnsi="Arial" w:cs="Arial"/>
          <w:sz w:val="20"/>
          <w:szCs w:val="20"/>
        </w:rPr>
        <w:t xml:space="preserve">A, we plot </w:t>
      </w:r>
      <w:r w:rsidR="00681C0C">
        <w:rPr>
          <w:rFonts w:ascii="Arial" w:hAnsi="Arial" w:cs="Arial"/>
          <w:sz w:val="20"/>
          <w:szCs w:val="20"/>
        </w:rPr>
        <w:t>weekly</w:t>
      </w:r>
      <w:r w:rsidR="00681C0C" w:rsidRPr="001331B3">
        <w:rPr>
          <w:rFonts w:ascii="Arial" w:hAnsi="Arial" w:cs="Arial"/>
          <w:sz w:val="20"/>
          <w:szCs w:val="20"/>
        </w:rPr>
        <w:t xml:space="preserve"> </w:t>
      </w:r>
      <w:r w:rsidRPr="001331B3">
        <w:rPr>
          <w:rFonts w:ascii="Arial" w:hAnsi="Arial" w:cs="Arial"/>
          <w:sz w:val="20"/>
          <w:szCs w:val="20"/>
        </w:rPr>
        <w:t xml:space="preserve">incidence </w:t>
      </w:r>
      <w:r w:rsidR="001901DC">
        <w:rPr>
          <w:rFonts w:ascii="Arial" w:hAnsi="Arial" w:cs="Arial"/>
          <w:sz w:val="20"/>
          <w:szCs w:val="20"/>
        </w:rPr>
        <w:t>color-coded</w:t>
      </w:r>
      <w:r w:rsidR="00681C0C">
        <w:rPr>
          <w:rFonts w:ascii="Arial" w:hAnsi="Arial" w:cs="Arial"/>
          <w:sz w:val="20"/>
          <w:szCs w:val="20"/>
        </w:rPr>
        <w:t xml:space="preserve"> </w:t>
      </w:r>
      <w:r w:rsidRPr="001331B3">
        <w:rPr>
          <w:rFonts w:ascii="Arial" w:hAnsi="Arial" w:cs="Arial"/>
          <w:sz w:val="20"/>
          <w:szCs w:val="20"/>
        </w:rPr>
        <w:t xml:space="preserve">by </w:t>
      </w:r>
      <w:r w:rsidR="00681C0C">
        <w:rPr>
          <w:rFonts w:ascii="Arial" w:hAnsi="Arial" w:cs="Arial"/>
          <w:sz w:val="20"/>
          <w:szCs w:val="20"/>
        </w:rPr>
        <w:t>building</w:t>
      </w:r>
      <w:r w:rsidRPr="001331B3">
        <w:rPr>
          <w:rFonts w:ascii="Arial" w:hAnsi="Arial" w:cs="Arial"/>
          <w:sz w:val="20"/>
          <w:szCs w:val="20"/>
        </w:rPr>
        <w:t xml:space="preserve"> for </w:t>
      </w:r>
      <w:r w:rsidRPr="00ED640F">
        <w:rPr>
          <w:rFonts w:ascii="Arial" w:hAnsi="Arial" w:cs="Arial"/>
          <w:i/>
          <w:iCs/>
          <w:sz w:val="20"/>
          <w:szCs w:val="20"/>
        </w:rPr>
        <w:t>E. coli</w:t>
      </w:r>
      <w:r w:rsidRPr="001331B3">
        <w:rPr>
          <w:rFonts w:ascii="Arial" w:hAnsi="Arial" w:cs="Arial"/>
          <w:sz w:val="20"/>
          <w:szCs w:val="20"/>
        </w:rPr>
        <w:t xml:space="preserve"> (total positives cultures, n=), </w:t>
      </w:r>
      <w:r w:rsidRPr="00ED640F">
        <w:rPr>
          <w:rFonts w:ascii="Arial" w:hAnsi="Arial" w:cs="Arial"/>
          <w:i/>
          <w:iCs/>
          <w:sz w:val="20"/>
          <w:szCs w:val="20"/>
        </w:rPr>
        <w:t>K. pneumoniae</w:t>
      </w:r>
      <w:r w:rsidRPr="001331B3">
        <w:rPr>
          <w:rFonts w:ascii="Arial" w:hAnsi="Arial" w:cs="Arial"/>
          <w:sz w:val="20"/>
          <w:szCs w:val="20"/>
        </w:rPr>
        <w:t xml:space="preserve"> (n=), </w:t>
      </w:r>
      <w:r w:rsidRPr="00ED640F">
        <w:rPr>
          <w:rFonts w:ascii="Arial" w:hAnsi="Arial" w:cs="Arial"/>
          <w:i/>
          <w:iCs/>
          <w:sz w:val="20"/>
          <w:szCs w:val="20"/>
        </w:rPr>
        <w:t xml:space="preserve">P. aeruginosa </w:t>
      </w:r>
      <w:r w:rsidRPr="001331B3">
        <w:rPr>
          <w:rFonts w:ascii="Arial" w:hAnsi="Arial" w:cs="Arial"/>
          <w:sz w:val="20"/>
          <w:szCs w:val="20"/>
        </w:rPr>
        <w:t xml:space="preserve">(n=), MSSA (n=), MRSA (n=), </w:t>
      </w:r>
      <w:r w:rsidRPr="00ED640F">
        <w:rPr>
          <w:rFonts w:ascii="Arial" w:hAnsi="Arial" w:cs="Arial"/>
          <w:i/>
          <w:iCs/>
          <w:sz w:val="20"/>
          <w:szCs w:val="20"/>
        </w:rPr>
        <w:t>S. epidermidis</w:t>
      </w:r>
      <w:r w:rsidRPr="001331B3">
        <w:rPr>
          <w:rFonts w:ascii="Arial" w:hAnsi="Arial" w:cs="Arial"/>
          <w:sz w:val="20"/>
          <w:szCs w:val="20"/>
        </w:rPr>
        <w:t xml:space="preserve"> (n=), </w:t>
      </w:r>
      <w:r w:rsidRPr="00ED640F">
        <w:rPr>
          <w:rFonts w:ascii="Arial" w:hAnsi="Arial" w:cs="Arial"/>
          <w:i/>
          <w:iCs/>
          <w:sz w:val="20"/>
          <w:szCs w:val="20"/>
        </w:rPr>
        <w:t>E. faecalis</w:t>
      </w:r>
      <w:r w:rsidRPr="001331B3">
        <w:rPr>
          <w:rFonts w:ascii="Arial" w:hAnsi="Arial" w:cs="Arial"/>
          <w:sz w:val="20"/>
          <w:szCs w:val="20"/>
        </w:rPr>
        <w:t xml:space="preserve"> (n=)</w:t>
      </w:r>
      <w:r w:rsidR="0059670D">
        <w:rPr>
          <w:rFonts w:ascii="Arial" w:hAnsi="Arial" w:cs="Arial"/>
          <w:sz w:val="20"/>
          <w:szCs w:val="20"/>
        </w:rPr>
        <w:t xml:space="preserve"> and </w:t>
      </w:r>
      <w:r w:rsidR="0059670D">
        <w:rPr>
          <w:rFonts w:ascii="Arial" w:hAnsi="Arial" w:cs="Arial"/>
          <w:i/>
          <w:iCs/>
          <w:sz w:val="20"/>
          <w:szCs w:val="20"/>
        </w:rPr>
        <w:t>E. faecium</w:t>
      </w:r>
      <w:r w:rsidR="00EF6003">
        <w:rPr>
          <w:rFonts w:ascii="Arial" w:hAnsi="Arial" w:cs="Arial"/>
          <w:i/>
          <w:iCs/>
          <w:sz w:val="20"/>
          <w:szCs w:val="20"/>
        </w:rPr>
        <w:t xml:space="preserve"> (n=)</w:t>
      </w:r>
      <w:r w:rsidR="0059670D">
        <w:rPr>
          <w:rFonts w:ascii="Arial" w:hAnsi="Arial" w:cs="Arial"/>
          <w:sz w:val="20"/>
          <w:szCs w:val="20"/>
        </w:rPr>
        <w:t xml:space="preserve"> </w:t>
      </w:r>
      <w:r w:rsidRPr="001331B3">
        <w:rPr>
          <w:rFonts w:ascii="Arial" w:hAnsi="Arial" w:cs="Arial"/>
          <w:sz w:val="20"/>
          <w:szCs w:val="20"/>
        </w:rPr>
        <w:t>.</w:t>
      </w:r>
      <w:r>
        <w:rPr>
          <w:rFonts w:ascii="Arial" w:hAnsi="Arial" w:cs="Arial"/>
          <w:sz w:val="20"/>
          <w:szCs w:val="20"/>
        </w:rPr>
        <w:t xml:space="preserve"> </w:t>
      </w:r>
      <w:r w:rsidR="00E6790E">
        <w:rPr>
          <w:rFonts w:ascii="Arial" w:hAnsi="Arial" w:cs="Arial"/>
          <w:sz w:val="20"/>
          <w:szCs w:val="20"/>
        </w:rPr>
        <w:t xml:space="preserve">We deduplicated </w:t>
      </w:r>
      <w:r w:rsidR="003F1101">
        <w:rPr>
          <w:rFonts w:ascii="Arial" w:hAnsi="Arial" w:cs="Arial"/>
          <w:sz w:val="20"/>
          <w:szCs w:val="20"/>
        </w:rPr>
        <w:t>multiple</w:t>
      </w:r>
      <w:r w:rsidR="00E6790E">
        <w:rPr>
          <w:rFonts w:ascii="Arial" w:hAnsi="Arial" w:cs="Arial"/>
          <w:sz w:val="20"/>
          <w:szCs w:val="20"/>
        </w:rPr>
        <w:t xml:space="preserve"> positives results during a patient visit</w:t>
      </w:r>
      <w:r w:rsidR="003F1101">
        <w:rPr>
          <w:rFonts w:ascii="Arial" w:hAnsi="Arial" w:cs="Arial"/>
          <w:sz w:val="20"/>
          <w:szCs w:val="20"/>
        </w:rPr>
        <w:t xml:space="preserve">, and consistently deduplicated </w:t>
      </w:r>
      <w:r w:rsidR="007526D3">
        <w:rPr>
          <w:rFonts w:ascii="Arial" w:hAnsi="Arial" w:cs="Arial"/>
          <w:sz w:val="20"/>
          <w:szCs w:val="20"/>
          <w:lang w:val="en-US"/>
        </w:rPr>
        <w:t>them</w:t>
      </w:r>
      <w:r w:rsidR="003F1101">
        <w:rPr>
          <w:rFonts w:ascii="Arial" w:hAnsi="Arial" w:cs="Arial"/>
          <w:sz w:val="20"/>
          <w:szCs w:val="20"/>
        </w:rPr>
        <w:t xml:space="preserve"> in the observational model</w:t>
      </w:r>
      <w:r w:rsidR="00E6790E">
        <w:rPr>
          <w:rFonts w:ascii="Arial" w:hAnsi="Arial" w:cs="Arial"/>
          <w:sz w:val="20"/>
          <w:szCs w:val="20"/>
        </w:rPr>
        <w:t xml:space="preserve">. </w:t>
      </w:r>
      <w:r w:rsidR="005E4095">
        <w:rPr>
          <w:rFonts w:ascii="Arial" w:hAnsi="Arial" w:cs="Arial"/>
          <w:sz w:val="20"/>
          <w:szCs w:val="20"/>
        </w:rPr>
        <w:t xml:space="preserve">During the study period, the daily number of </w:t>
      </w:r>
      <w:r w:rsidR="00E6790E">
        <w:rPr>
          <w:rFonts w:ascii="Arial" w:hAnsi="Arial" w:cs="Arial"/>
          <w:sz w:val="20"/>
          <w:szCs w:val="20"/>
        </w:rPr>
        <w:t>hospitalized patients</w:t>
      </w:r>
      <w:r w:rsidR="005E4095">
        <w:rPr>
          <w:rFonts w:ascii="Arial" w:hAnsi="Arial" w:cs="Arial"/>
          <w:sz w:val="20"/>
          <w:szCs w:val="20"/>
        </w:rPr>
        <w:t xml:space="preserve"> fluctuated between 1,000 and 2,500</w:t>
      </w:r>
      <w:r w:rsidR="00AE5082">
        <w:rPr>
          <w:rFonts w:ascii="Arial" w:hAnsi="Arial" w:cs="Arial"/>
          <w:sz w:val="20"/>
          <w:szCs w:val="20"/>
        </w:rPr>
        <w:t xml:space="preserve"> with most of the variation explained by differences in </w:t>
      </w:r>
      <w:r w:rsidR="009D3121">
        <w:rPr>
          <w:rFonts w:ascii="Arial" w:hAnsi="Arial" w:cs="Arial"/>
          <w:sz w:val="20"/>
          <w:szCs w:val="20"/>
        </w:rPr>
        <w:t xml:space="preserve">the </w:t>
      </w:r>
      <w:r w:rsidR="00AE5082">
        <w:rPr>
          <w:rFonts w:ascii="Arial" w:hAnsi="Arial" w:cs="Arial"/>
          <w:sz w:val="20"/>
          <w:szCs w:val="20"/>
        </w:rPr>
        <w:t>day of the week (See solid line for daily and dashed line for weekly in Figure 1B)</w:t>
      </w:r>
      <w:r w:rsidR="000209A5">
        <w:rPr>
          <w:rFonts w:ascii="Arial" w:hAnsi="Arial" w:cs="Arial"/>
          <w:sz w:val="20"/>
          <w:szCs w:val="20"/>
        </w:rPr>
        <w:t>.</w:t>
      </w:r>
      <w:r w:rsidR="005E4095">
        <w:rPr>
          <w:rFonts w:ascii="Arial" w:hAnsi="Arial" w:cs="Arial"/>
          <w:sz w:val="20"/>
          <w:szCs w:val="20"/>
        </w:rPr>
        <w:t xml:space="preserve"> </w:t>
      </w:r>
      <w:r w:rsidR="000209A5">
        <w:rPr>
          <w:rFonts w:ascii="Arial" w:hAnsi="Arial" w:cs="Arial"/>
          <w:sz w:val="20"/>
          <w:szCs w:val="20"/>
        </w:rPr>
        <w:t>D</w:t>
      </w:r>
      <w:r w:rsidR="005E4095">
        <w:rPr>
          <w:rFonts w:ascii="Arial" w:hAnsi="Arial" w:cs="Arial"/>
          <w:sz w:val="20"/>
          <w:szCs w:val="20"/>
        </w:rPr>
        <w:t>aily number</w:t>
      </w:r>
      <w:r>
        <w:rPr>
          <w:rFonts w:ascii="Arial" w:hAnsi="Arial" w:cs="Arial"/>
          <w:sz w:val="20"/>
          <w:szCs w:val="20"/>
        </w:rPr>
        <w:t>s</w:t>
      </w:r>
      <w:r w:rsidR="005E4095">
        <w:rPr>
          <w:rFonts w:ascii="Arial" w:hAnsi="Arial" w:cs="Arial"/>
          <w:sz w:val="20"/>
          <w:szCs w:val="20"/>
        </w:rPr>
        <w:t xml:space="preserve"> of new admissions ranged between 100 and 1,000, including outpatient</w:t>
      </w:r>
      <w:r w:rsidR="00CF77B0">
        <w:rPr>
          <w:rFonts w:ascii="Arial" w:hAnsi="Arial" w:cs="Arial"/>
          <w:sz w:val="20"/>
          <w:szCs w:val="20"/>
        </w:rPr>
        <w:t>s</w:t>
      </w:r>
      <w:r w:rsidR="005E4095">
        <w:rPr>
          <w:rFonts w:ascii="Arial" w:hAnsi="Arial" w:cs="Arial"/>
          <w:sz w:val="20"/>
          <w:szCs w:val="20"/>
        </w:rPr>
        <w:t>.</w:t>
      </w:r>
      <w:r w:rsidR="00BD5857">
        <w:rPr>
          <w:rFonts w:ascii="Arial" w:hAnsi="Arial" w:cs="Arial"/>
          <w:sz w:val="20"/>
          <w:szCs w:val="20"/>
        </w:rPr>
        <w:t xml:space="preserve"> </w:t>
      </w:r>
      <w:r w:rsidR="005E4095">
        <w:rPr>
          <w:rFonts w:ascii="Arial" w:hAnsi="Arial" w:cs="Arial"/>
          <w:sz w:val="20"/>
          <w:szCs w:val="20"/>
        </w:rPr>
        <w:t>During the first COVID-19 wave in New York City, the numbers of in-patients and admissions were generally lower; after June 2020, patient traffic was higher and relatively stationary. Ward size, defined as the average occupancy per day during the study period,</w:t>
      </w:r>
      <w:r w:rsidR="005E4095" w:rsidDel="00F35B3A">
        <w:rPr>
          <w:rFonts w:ascii="Arial" w:hAnsi="Arial" w:cs="Arial"/>
          <w:sz w:val="20"/>
          <w:szCs w:val="20"/>
        </w:rPr>
        <w:t xml:space="preserve"> </w:t>
      </w:r>
      <w:r w:rsidR="005E4095">
        <w:rPr>
          <w:rFonts w:ascii="Arial" w:hAnsi="Arial" w:cs="Arial"/>
          <w:sz w:val="20"/>
          <w:szCs w:val="20"/>
        </w:rPr>
        <w:t>was heterogeneous (</w:t>
      </w:r>
      <w:r w:rsidR="0038158A">
        <w:rPr>
          <w:rFonts w:ascii="Arial" w:hAnsi="Arial" w:cs="Arial"/>
          <w:sz w:val="20"/>
          <w:szCs w:val="20"/>
        </w:rPr>
        <w:t xml:space="preserve">SI </w:t>
      </w:r>
      <w:r w:rsidR="005E4095">
        <w:rPr>
          <w:rFonts w:ascii="Arial" w:hAnsi="Arial" w:cs="Arial"/>
          <w:sz w:val="20"/>
          <w:szCs w:val="20"/>
        </w:rPr>
        <w:t>Fig</w:t>
      </w:r>
      <w:r w:rsidR="0038158A">
        <w:rPr>
          <w:rFonts w:ascii="Arial" w:hAnsi="Arial" w:cs="Arial"/>
          <w:sz w:val="20"/>
          <w:szCs w:val="20"/>
        </w:rPr>
        <w:t>ure</w:t>
      </w:r>
      <w:r w:rsidR="005E4095">
        <w:rPr>
          <w:rFonts w:ascii="Arial" w:hAnsi="Arial" w:cs="Arial"/>
          <w:sz w:val="20"/>
          <w:szCs w:val="20"/>
        </w:rPr>
        <w:t xml:space="preserve"> </w:t>
      </w:r>
      <w:r w:rsidR="006A0BFF">
        <w:rPr>
          <w:rFonts w:ascii="Arial" w:hAnsi="Arial" w:cs="Arial"/>
          <w:sz w:val="20"/>
          <w:szCs w:val="20"/>
        </w:rPr>
        <w:t>S</w:t>
      </w:r>
      <w:r w:rsidR="00ED710F">
        <w:rPr>
          <w:rFonts w:ascii="Arial" w:hAnsi="Arial" w:cs="Arial"/>
          <w:sz w:val="20"/>
          <w:szCs w:val="20"/>
        </w:rPr>
        <w:t>4</w:t>
      </w:r>
      <w:r w:rsidR="005E4095">
        <w:rPr>
          <w:rFonts w:ascii="Arial" w:hAnsi="Arial" w:cs="Arial"/>
          <w:sz w:val="20"/>
          <w:szCs w:val="20"/>
        </w:rPr>
        <w:t xml:space="preserve">) with the majority of wards </w:t>
      </w:r>
      <w:r w:rsidR="0083724F">
        <w:rPr>
          <w:rFonts w:ascii="Arial" w:hAnsi="Arial" w:cs="Arial"/>
          <w:sz w:val="20"/>
          <w:szCs w:val="20"/>
        </w:rPr>
        <w:t xml:space="preserve">experiencing </w:t>
      </w:r>
      <w:r w:rsidR="005E4095">
        <w:rPr>
          <w:rFonts w:ascii="Arial" w:hAnsi="Arial" w:cs="Arial"/>
          <w:sz w:val="20"/>
          <w:szCs w:val="20"/>
        </w:rPr>
        <w:t>an occupancy below 10 patients</w:t>
      </w:r>
      <w:r w:rsidR="00AE77B1">
        <w:rPr>
          <w:rFonts w:ascii="Arial" w:hAnsi="Arial" w:cs="Arial"/>
          <w:sz w:val="20"/>
          <w:szCs w:val="20"/>
        </w:rPr>
        <w:t xml:space="preserve">. </w:t>
      </w:r>
      <w:r w:rsidR="005E4095">
        <w:rPr>
          <w:rFonts w:ascii="Arial" w:hAnsi="Arial" w:cs="Arial"/>
          <w:sz w:val="20"/>
          <w:szCs w:val="20"/>
        </w:rPr>
        <w:t>However, a few wards (e.g., emergency rooms) could admit over 100 patients each day</w:t>
      </w:r>
      <w:r w:rsidR="00AE5082">
        <w:rPr>
          <w:rFonts w:ascii="Arial" w:hAnsi="Arial" w:cs="Arial"/>
          <w:sz w:val="20"/>
          <w:szCs w:val="20"/>
        </w:rPr>
        <w:t>.</w:t>
      </w:r>
      <w:r w:rsidR="005E4095">
        <w:rPr>
          <w:rFonts w:ascii="Arial" w:hAnsi="Arial" w:cs="Arial"/>
          <w:sz w:val="20"/>
          <w:szCs w:val="20"/>
        </w:rPr>
        <w:t xml:space="preserve"> </w:t>
      </w:r>
      <w:r w:rsidR="00E47C7B">
        <w:rPr>
          <w:rFonts w:ascii="Arial" w:hAnsi="Arial" w:cs="Arial"/>
          <w:sz w:val="20"/>
          <w:szCs w:val="20"/>
        </w:rPr>
        <w:lastRenderedPageBreak/>
        <w:t xml:space="preserve">Average ward size was 9 considering all the wards and 20 excluding wards with ward size equal to 1. </w:t>
      </w:r>
      <w:r w:rsidR="005E4095">
        <w:rPr>
          <w:rFonts w:ascii="Arial" w:hAnsi="Arial" w:cs="Arial"/>
          <w:sz w:val="20"/>
          <w:szCs w:val="20"/>
        </w:rPr>
        <w:t xml:space="preserve">To visualize patient traffic within each ward, we investigated temporal occupancy. Fig </w:t>
      </w:r>
      <w:r w:rsidR="006A0BFF">
        <w:rPr>
          <w:rFonts w:ascii="Arial" w:hAnsi="Arial" w:cs="Arial"/>
          <w:sz w:val="20"/>
          <w:szCs w:val="20"/>
        </w:rPr>
        <w:t>1</w:t>
      </w:r>
      <w:r w:rsidR="005E4095">
        <w:rPr>
          <w:rFonts w:ascii="Arial" w:hAnsi="Arial" w:cs="Arial"/>
          <w:sz w:val="20"/>
          <w:szCs w:val="20"/>
        </w:rPr>
        <w:t xml:space="preserve">C shows the </w:t>
      </w:r>
      <w:r w:rsidR="009F166D">
        <w:rPr>
          <w:rFonts w:ascii="Arial" w:hAnsi="Arial" w:cs="Arial"/>
          <w:sz w:val="20"/>
          <w:szCs w:val="20"/>
        </w:rPr>
        <w:t xml:space="preserve">weekly </w:t>
      </w:r>
      <w:r w:rsidR="005E4095">
        <w:rPr>
          <w:rFonts w:ascii="Arial" w:hAnsi="Arial" w:cs="Arial"/>
          <w:sz w:val="20"/>
          <w:szCs w:val="20"/>
        </w:rPr>
        <w:t xml:space="preserve">number of patients relative to average occupancy for each ward and highlights the </w:t>
      </w:r>
      <w:r w:rsidR="00AE5082">
        <w:rPr>
          <w:rFonts w:ascii="Arial" w:hAnsi="Arial" w:cs="Arial"/>
          <w:sz w:val="20"/>
          <w:szCs w:val="20"/>
        </w:rPr>
        <w:t>5</w:t>
      </w:r>
      <w:r w:rsidR="005E4095">
        <w:rPr>
          <w:rFonts w:ascii="Arial" w:hAnsi="Arial" w:cs="Arial"/>
          <w:sz w:val="20"/>
          <w:szCs w:val="20"/>
        </w:rPr>
        <w:t xml:space="preserve"> most and least populated wards</w:t>
      </w:r>
      <w:r w:rsidR="00AE5082">
        <w:rPr>
          <w:rFonts w:ascii="Arial" w:hAnsi="Arial" w:cs="Arial"/>
          <w:sz w:val="20"/>
          <w:szCs w:val="20"/>
        </w:rPr>
        <w:t xml:space="preserve"> (see red and blue lines respectively)</w:t>
      </w:r>
      <w:r w:rsidR="00D94E29">
        <w:rPr>
          <w:rFonts w:ascii="Arial" w:hAnsi="Arial" w:cs="Arial"/>
          <w:sz w:val="20"/>
          <w:szCs w:val="20"/>
        </w:rPr>
        <w:t>; we</w:t>
      </w:r>
      <w:r w:rsidR="00E05CC3">
        <w:rPr>
          <w:rFonts w:ascii="Arial" w:hAnsi="Arial" w:cs="Arial"/>
          <w:sz w:val="20"/>
          <w:szCs w:val="20"/>
        </w:rPr>
        <w:t xml:space="preserve"> only included wards with sizes greater than one</w:t>
      </w:r>
      <w:r w:rsidR="00AE77B1">
        <w:rPr>
          <w:rFonts w:ascii="Arial" w:hAnsi="Arial" w:cs="Arial"/>
          <w:sz w:val="20"/>
          <w:szCs w:val="20"/>
        </w:rPr>
        <w:t xml:space="preserve"> for better visualization</w:t>
      </w:r>
      <w:r w:rsidR="005E4095">
        <w:rPr>
          <w:rFonts w:ascii="Arial" w:hAnsi="Arial" w:cs="Arial"/>
          <w:sz w:val="20"/>
          <w:szCs w:val="20"/>
        </w:rPr>
        <w:t>. The least populated wards were empty most of the time</w:t>
      </w:r>
      <w:r w:rsidR="00E05CC3">
        <w:rPr>
          <w:rFonts w:ascii="Arial" w:hAnsi="Arial" w:cs="Arial"/>
          <w:sz w:val="20"/>
          <w:szCs w:val="20"/>
        </w:rPr>
        <w:t xml:space="preserve"> with </w:t>
      </w:r>
      <w:r w:rsidR="00AE5082">
        <w:rPr>
          <w:rFonts w:ascii="Arial" w:hAnsi="Arial" w:cs="Arial"/>
          <w:sz w:val="20"/>
          <w:szCs w:val="20"/>
        </w:rPr>
        <w:t>irregular</w:t>
      </w:r>
      <w:r w:rsidR="00E05CC3">
        <w:rPr>
          <w:rFonts w:ascii="Arial" w:hAnsi="Arial" w:cs="Arial"/>
          <w:sz w:val="20"/>
          <w:szCs w:val="20"/>
        </w:rPr>
        <w:t xml:space="preserve"> occupancy during the study period</w:t>
      </w:r>
      <w:r w:rsidR="005E4095">
        <w:rPr>
          <w:rFonts w:ascii="Arial" w:hAnsi="Arial" w:cs="Arial"/>
          <w:sz w:val="20"/>
          <w:szCs w:val="20"/>
        </w:rPr>
        <w:t xml:space="preserve">, </w:t>
      </w:r>
      <w:r w:rsidR="0083724F">
        <w:rPr>
          <w:rFonts w:ascii="Arial" w:hAnsi="Arial" w:cs="Arial"/>
          <w:sz w:val="20"/>
          <w:szCs w:val="20"/>
        </w:rPr>
        <w:t xml:space="preserve">whereas </w:t>
      </w:r>
      <w:r w:rsidR="00AE5082">
        <w:rPr>
          <w:rFonts w:ascii="Arial" w:hAnsi="Arial" w:cs="Arial"/>
          <w:sz w:val="20"/>
          <w:szCs w:val="20"/>
        </w:rPr>
        <w:t>hospitalizations</w:t>
      </w:r>
      <w:r w:rsidR="005E4095">
        <w:rPr>
          <w:rFonts w:ascii="Arial" w:hAnsi="Arial" w:cs="Arial"/>
          <w:sz w:val="20"/>
          <w:szCs w:val="20"/>
        </w:rPr>
        <w:t xml:space="preserve"> in the most populated wards were relatively stable. The relationship between </w:t>
      </w:r>
      <w:r w:rsidR="0083724F">
        <w:rPr>
          <w:rFonts w:ascii="Arial" w:hAnsi="Arial" w:cs="Arial"/>
          <w:sz w:val="20"/>
          <w:szCs w:val="20"/>
        </w:rPr>
        <w:t>newly admitted</w:t>
      </w:r>
      <w:r w:rsidR="005E4095">
        <w:rPr>
          <w:rFonts w:ascii="Arial" w:hAnsi="Arial" w:cs="Arial"/>
          <w:sz w:val="20"/>
          <w:szCs w:val="20"/>
        </w:rPr>
        <w:t xml:space="preserve"> and </w:t>
      </w:r>
      <w:r w:rsidR="007526D3">
        <w:rPr>
          <w:rFonts w:ascii="Arial" w:hAnsi="Arial" w:cs="Arial"/>
          <w:sz w:val="20"/>
          <w:szCs w:val="20"/>
          <w:lang w:val="en-US"/>
        </w:rPr>
        <w:t>hospitalized</w:t>
      </w:r>
      <w:r w:rsidR="005E4095">
        <w:rPr>
          <w:rFonts w:ascii="Arial" w:hAnsi="Arial" w:cs="Arial"/>
          <w:sz w:val="20"/>
          <w:szCs w:val="20"/>
        </w:rPr>
        <w:t xml:space="preserve"> patients (Figures </w:t>
      </w:r>
      <w:r w:rsidR="009C558C">
        <w:rPr>
          <w:rFonts w:ascii="Arial" w:hAnsi="Arial" w:cs="Arial"/>
          <w:sz w:val="20"/>
          <w:szCs w:val="20"/>
        </w:rPr>
        <w:t>1</w:t>
      </w:r>
      <w:r w:rsidR="005E4095">
        <w:rPr>
          <w:rFonts w:ascii="Arial" w:hAnsi="Arial" w:cs="Arial"/>
          <w:sz w:val="20"/>
          <w:szCs w:val="20"/>
        </w:rPr>
        <w:t xml:space="preserve">D and </w:t>
      </w:r>
      <w:r w:rsidR="009C558C">
        <w:rPr>
          <w:rFonts w:ascii="Arial" w:hAnsi="Arial" w:cs="Arial"/>
          <w:sz w:val="20"/>
          <w:szCs w:val="20"/>
        </w:rPr>
        <w:t>1</w:t>
      </w:r>
      <w:r w:rsidR="005E4095">
        <w:rPr>
          <w:rFonts w:ascii="Arial" w:hAnsi="Arial" w:cs="Arial"/>
          <w:sz w:val="20"/>
          <w:szCs w:val="20"/>
        </w:rPr>
        <w:t>E) was linear and depended on ward size (</w:t>
      </w:r>
      <w:r w:rsidR="00C641D4">
        <w:rPr>
          <w:rFonts w:ascii="Arial" w:hAnsi="Arial" w:cs="Arial"/>
          <w:sz w:val="20"/>
          <w:szCs w:val="20"/>
        </w:rPr>
        <w:t xml:space="preserve">see </w:t>
      </w:r>
      <w:r w:rsidR="00DB5F34">
        <w:rPr>
          <w:rFonts w:ascii="Arial" w:hAnsi="Arial" w:cs="Arial"/>
          <w:sz w:val="20"/>
          <w:szCs w:val="20"/>
        </w:rPr>
        <w:t xml:space="preserve">SI </w:t>
      </w:r>
      <w:r w:rsidR="005E4095">
        <w:rPr>
          <w:rFonts w:ascii="Arial" w:hAnsi="Arial" w:cs="Arial"/>
          <w:sz w:val="20"/>
          <w:szCs w:val="20"/>
        </w:rPr>
        <w:t>Figure S</w:t>
      </w:r>
      <w:r w:rsidR="006A0BFF">
        <w:rPr>
          <w:rFonts w:ascii="Arial" w:hAnsi="Arial" w:cs="Arial"/>
          <w:sz w:val="20"/>
          <w:szCs w:val="20"/>
        </w:rPr>
        <w:t>3</w:t>
      </w:r>
      <w:r w:rsidR="005E4095">
        <w:rPr>
          <w:rFonts w:ascii="Arial" w:hAnsi="Arial" w:cs="Arial"/>
          <w:sz w:val="20"/>
          <w:szCs w:val="20"/>
        </w:rPr>
        <w:t>)</w:t>
      </w:r>
      <w:r w:rsidR="00C641D4">
        <w:rPr>
          <w:rFonts w:ascii="Arial" w:hAnsi="Arial" w:cs="Arial"/>
          <w:sz w:val="20"/>
          <w:szCs w:val="20"/>
        </w:rPr>
        <w:t>.</w:t>
      </w:r>
      <w:r w:rsidR="00625E23">
        <w:rPr>
          <w:rFonts w:ascii="Arial" w:hAnsi="Arial" w:cs="Arial"/>
          <w:sz w:val="20"/>
          <w:szCs w:val="20"/>
        </w:rPr>
        <w:t xml:space="preserve"> </w:t>
      </w:r>
      <w:r w:rsidR="001B35D9">
        <w:rPr>
          <w:rFonts w:ascii="Arial" w:hAnsi="Arial" w:cs="Arial"/>
          <w:sz w:val="20"/>
          <w:szCs w:val="20"/>
        </w:rPr>
        <w:t xml:space="preserve">Clinical culture </w:t>
      </w:r>
      <w:r w:rsidR="005E4095">
        <w:rPr>
          <w:rFonts w:ascii="Arial" w:hAnsi="Arial" w:cs="Arial"/>
          <w:sz w:val="20"/>
          <w:szCs w:val="20"/>
        </w:rPr>
        <w:t>numbers were also heterogeneous across wards. Most cultures were sampled from a small subset of wards, as shown by the weekly number of cultures collected in each (</w:t>
      </w:r>
      <w:r w:rsidR="00FF00A6">
        <w:rPr>
          <w:rFonts w:ascii="Arial" w:hAnsi="Arial" w:cs="Arial"/>
          <w:sz w:val="20"/>
          <w:szCs w:val="20"/>
        </w:rPr>
        <w:t xml:space="preserve">see </w:t>
      </w:r>
      <w:r w:rsidR="005E4095">
        <w:rPr>
          <w:rFonts w:ascii="Arial" w:hAnsi="Arial" w:cs="Arial"/>
          <w:sz w:val="20"/>
          <w:szCs w:val="20"/>
        </w:rPr>
        <w:t xml:space="preserve">Fig. </w:t>
      </w:r>
      <w:r w:rsidR="006A0BFF">
        <w:rPr>
          <w:rFonts w:ascii="Arial" w:hAnsi="Arial" w:cs="Arial"/>
          <w:sz w:val="20"/>
          <w:szCs w:val="20"/>
        </w:rPr>
        <w:t>1</w:t>
      </w:r>
      <w:r w:rsidR="005E4095">
        <w:rPr>
          <w:rFonts w:ascii="Arial" w:hAnsi="Arial" w:cs="Arial"/>
          <w:sz w:val="20"/>
          <w:szCs w:val="20"/>
        </w:rPr>
        <w:t>D).</w:t>
      </w:r>
    </w:p>
    <w:p w14:paraId="68506A95" w14:textId="77777777" w:rsidR="00816BA8" w:rsidRDefault="00816BA8" w:rsidP="009D3DD5">
      <w:pPr>
        <w:spacing w:line="360" w:lineRule="auto"/>
        <w:jc w:val="both"/>
        <w:rPr>
          <w:rFonts w:ascii="Arial" w:hAnsi="Arial" w:cs="Arial"/>
          <w:sz w:val="20"/>
          <w:szCs w:val="20"/>
        </w:rPr>
      </w:pPr>
    </w:p>
    <w:p w14:paraId="258DDBCA" w14:textId="3A1A4872" w:rsidR="005E4095" w:rsidRDefault="00F60D76" w:rsidP="00AF2500">
      <w:pPr>
        <w:spacing w:line="360" w:lineRule="auto"/>
        <w:jc w:val="both"/>
        <w:rPr>
          <w:rFonts w:ascii="Arial" w:hAnsi="Arial" w:cs="Arial"/>
          <w:sz w:val="20"/>
          <w:szCs w:val="20"/>
        </w:rPr>
      </w:pPr>
      <w:r>
        <w:rPr>
          <w:rFonts w:ascii="Arial" w:hAnsi="Arial" w:cs="Arial"/>
          <w:sz w:val="20"/>
          <w:szCs w:val="20"/>
        </w:rPr>
        <w:t xml:space="preserve">The process model, as is an ABM, </w:t>
      </w:r>
      <w:r w:rsidR="007B22C1">
        <w:rPr>
          <w:rFonts w:ascii="Arial" w:hAnsi="Arial" w:cs="Arial"/>
          <w:sz w:val="20"/>
          <w:szCs w:val="20"/>
        </w:rPr>
        <w:t>tracks</w:t>
      </w:r>
      <w:r>
        <w:rPr>
          <w:rFonts w:ascii="Arial" w:hAnsi="Arial" w:cs="Arial"/>
          <w:sz w:val="20"/>
          <w:szCs w:val="20"/>
        </w:rPr>
        <w:t xml:space="preserve"> the state of patients at daily time scales</w:t>
      </w:r>
      <w:r w:rsidR="007B22C1">
        <w:rPr>
          <w:rFonts w:ascii="Arial" w:hAnsi="Arial" w:cs="Arial"/>
          <w:sz w:val="20"/>
          <w:szCs w:val="20"/>
        </w:rPr>
        <w:t>. Patients</w:t>
      </w:r>
      <w:r w:rsidR="00594567">
        <w:rPr>
          <w:rFonts w:ascii="Arial" w:hAnsi="Arial" w:cs="Arial"/>
          <w:sz w:val="20"/>
          <w:szCs w:val="20"/>
        </w:rPr>
        <w:t xml:space="preserve"> were either</w:t>
      </w:r>
      <w:r w:rsidR="00EA4D48">
        <w:rPr>
          <w:rFonts w:ascii="Arial" w:hAnsi="Arial" w:cs="Arial"/>
          <w:sz w:val="20"/>
          <w:szCs w:val="20"/>
        </w:rPr>
        <w:t xml:space="preserve"> susceptible to colonization or carriers with a microorganism (See </w:t>
      </w:r>
      <w:r w:rsidR="00EA4D48">
        <w:rPr>
          <w:rFonts w:ascii="Arial" w:hAnsi="Arial" w:cs="Arial"/>
          <w:i/>
          <w:iCs/>
          <w:sz w:val="20"/>
          <w:szCs w:val="20"/>
        </w:rPr>
        <w:t xml:space="preserve">The transmission model </w:t>
      </w:r>
      <w:r w:rsidR="00EA4D48">
        <w:rPr>
          <w:rFonts w:ascii="Arial" w:hAnsi="Arial" w:cs="Arial"/>
          <w:sz w:val="20"/>
          <w:szCs w:val="20"/>
        </w:rPr>
        <w:t xml:space="preserve">in </w:t>
      </w:r>
      <w:r w:rsidR="00EA4D48" w:rsidRPr="009914B1">
        <w:rPr>
          <w:rFonts w:ascii="Arial" w:hAnsi="Arial" w:cs="Arial"/>
          <w:sz w:val="20"/>
          <w:szCs w:val="20"/>
        </w:rPr>
        <w:t>Methods</w:t>
      </w:r>
      <w:r w:rsidR="00EA4D48">
        <w:rPr>
          <w:rFonts w:ascii="Arial" w:hAnsi="Arial" w:cs="Arial"/>
          <w:sz w:val="20"/>
          <w:szCs w:val="20"/>
        </w:rPr>
        <w:t>)</w:t>
      </w:r>
      <w:r w:rsidR="003C4174">
        <w:rPr>
          <w:rFonts w:ascii="Arial" w:hAnsi="Arial" w:cs="Arial"/>
          <w:sz w:val="20"/>
          <w:szCs w:val="20"/>
        </w:rPr>
        <w:t xml:space="preserve">. </w:t>
      </w:r>
      <w:r w:rsidR="00720A6E">
        <w:rPr>
          <w:rFonts w:ascii="Arial" w:hAnsi="Arial" w:cs="Arial"/>
          <w:sz w:val="20"/>
          <w:szCs w:val="20"/>
        </w:rPr>
        <w:t xml:space="preserve">The observational model </w:t>
      </w:r>
      <w:r w:rsidR="00790332">
        <w:rPr>
          <w:rFonts w:ascii="Arial" w:hAnsi="Arial" w:cs="Arial"/>
          <w:sz w:val="20"/>
          <w:szCs w:val="20"/>
        </w:rPr>
        <w:t xml:space="preserve">designed at the individual level allows us to map from the carriers to detected individuals via a simulated </w:t>
      </w:r>
      <w:r w:rsidR="007526D3">
        <w:rPr>
          <w:rFonts w:ascii="Arial" w:hAnsi="Arial" w:cs="Arial"/>
          <w:sz w:val="20"/>
          <w:szCs w:val="20"/>
          <w:lang w:val="en-US"/>
        </w:rPr>
        <w:t xml:space="preserve">clinical </w:t>
      </w:r>
      <w:r w:rsidR="00790332">
        <w:rPr>
          <w:rFonts w:ascii="Arial" w:hAnsi="Arial" w:cs="Arial"/>
          <w:sz w:val="20"/>
          <w:szCs w:val="20"/>
        </w:rPr>
        <w:t>culture</w:t>
      </w:r>
      <w:r w:rsidR="009F388B">
        <w:rPr>
          <w:rFonts w:ascii="Arial" w:hAnsi="Arial" w:cs="Arial"/>
          <w:sz w:val="20"/>
          <w:szCs w:val="20"/>
        </w:rPr>
        <w:t>.</w:t>
      </w:r>
      <w:r w:rsidR="00EC6859">
        <w:rPr>
          <w:rFonts w:ascii="Arial" w:hAnsi="Arial" w:cs="Arial"/>
          <w:sz w:val="20"/>
          <w:szCs w:val="20"/>
        </w:rPr>
        <w:t xml:space="preserve"> We parametrize the patient observational model with a likelihood of detection given carriage</w:t>
      </w:r>
      <w:r w:rsidR="00706D79">
        <w:rPr>
          <w:rFonts w:ascii="Arial" w:hAnsi="Arial" w:cs="Arial"/>
          <w:sz w:val="20"/>
          <w:szCs w:val="20"/>
        </w:rPr>
        <w:t xml:space="preserve"> </w:t>
      </w:r>
      <w:r w:rsidR="00BF1544">
        <w:rPr>
          <w:rFonts w:ascii="Arial" w:hAnsi="Arial" w:cs="Arial"/>
          <w:sz w:val="20"/>
          <w:szCs w:val="20"/>
        </w:rPr>
        <w:t>upon testing</w:t>
      </w:r>
      <w:r w:rsidR="00940CAF">
        <w:rPr>
          <w:rFonts w:ascii="Arial" w:hAnsi="Arial" w:cs="Arial"/>
          <w:sz w:val="20"/>
          <w:szCs w:val="20"/>
        </w:rPr>
        <w:t xml:space="preserve"> </w:t>
      </w:r>
      <w:r w:rsidR="00706D79">
        <w:rPr>
          <w:rFonts w:ascii="Arial" w:hAnsi="Arial" w:cs="Arial"/>
          <w:sz w:val="20"/>
          <w:szCs w:val="20"/>
        </w:rPr>
        <w:t>-</w:t>
      </w:r>
      <w:r w:rsidR="00EC6859">
        <w:rPr>
          <w:rFonts w:ascii="Arial" w:hAnsi="Arial" w:cs="Arial"/>
          <w:sz w:val="20"/>
          <w:szCs w:val="20"/>
        </w:rPr>
        <w:t xml:space="preserve"> </w:t>
      </w:r>
      <m:oMath>
        <m:r>
          <m:rPr>
            <m:sty m:val="p"/>
          </m:rPr>
          <w:rPr>
            <w:rFonts w:ascii="Cambria Math" w:hAnsi="Cambria Math" w:cs="Arial"/>
            <w:sz w:val="20"/>
            <w:szCs w:val="20"/>
          </w:rPr>
          <m:t>ρ</m:t>
        </m:r>
      </m:oMath>
      <w:r w:rsidR="0044643D">
        <w:rPr>
          <w:rFonts w:ascii="Arial" w:eastAsiaTheme="minorEastAsia" w:hAnsi="Arial" w:cs="Arial"/>
          <w:sz w:val="20"/>
          <w:szCs w:val="20"/>
        </w:rPr>
        <w:t xml:space="preserve"> (See </w:t>
      </w:r>
      <w:r w:rsidR="0044643D">
        <w:rPr>
          <w:rFonts w:ascii="Arial" w:eastAsiaTheme="minorEastAsia" w:hAnsi="Arial" w:cs="Arial"/>
          <w:i/>
          <w:iCs/>
          <w:sz w:val="20"/>
          <w:szCs w:val="20"/>
        </w:rPr>
        <w:t xml:space="preserve">The individual observational model </w:t>
      </w:r>
      <w:r w:rsidR="0044643D">
        <w:rPr>
          <w:rFonts w:ascii="Arial" w:eastAsiaTheme="minorEastAsia" w:hAnsi="Arial" w:cs="Arial"/>
          <w:sz w:val="20"/>
          <w:szCs w:val="20"/>
        </w:rPr>
        <w:t>in</w:t>
      </w:r>
      <w:r w:rsidR="0044643D">
        <w:rPr>
          <w:rFonts w:ascii="Arial" w:eastAsiaTheme="minorEastAsia" w:hAnsi="Arial" w:cs="Arial"/>
          <w:i/>
          <w:iCs/>
          <w:sz w:val="20"/>
          <w:szCs w:val="20"/>
        </w:rPr>
        <w:t xml:space="preserve"> </w:t>
      </w:r>
      <w:r w:rsidR="0044643D">
        <w:rPr>
          <w:rFonts w:ascii="Arial" w:eastAsiaTheme="minorEastAsia" w:hAnsi="Arial" w:cs="Arial"/>
          <w:sz w:val="20"/>
          <w:szCs w:val="20"/>
        </w:rPr>
        <w:t>Methods).</w:t>
      </w:r>
      <w:r w:rsidR="00EC6859">
        <w:rPr>
          <w:rFonts w:ascii="Arial" w:eastAsiaTheme="minorEastAsia" w:hAnsi="Arial" w:cs="Arial"/>
          <w:sz w:val="20"/>
          <w:szCs w:val="20"/>
        </w:rPr>
        <w:t xml:space="preserve"> </w:t>
      </w:r>
      <w:r w:rsidR="00FB35C3">
        <w:rPr>
          <w:rFonts w:ascii="Arial" w:eastAsiaTheme="minorEastAsia" w:hAnsi="Arial" w:cs="Arial"/>
          <w:sz w:val="20"/>
          <w:szCs w:val="20"/>
        </w:rPr>
        <w:t xml:space="preserve">Data assimilation is </w:t>
      </w:r>
      <w:r w:rsidR="00ED710F">
        <w:rPr>
          <w:rFonts w:ascii="Arial" w:eastAsiaTheme="minorEastAsia" w:hAnsi="Arial" w:cs="Arial"/>
          <w:sz w:val="20"/>
          <w:szCs w:val="20"/>
        </w:rPr>
        <w:t>conducted</w:t>
      </w:r>
      <w:r w:rsidR="00FB35C3">
        <w:rPr>
          <w:rFonts w:ascii="Arial" w:eastAsiaTheme="minorEastAsia" w:hAnsi="Arial" w:cs="Arial"/>
          <w:sz w:val="20"/>
          <w:szCs w:val="20"/>
        </w:rPr>
        <w:t xml:space="preserve"> </w:t>
      </w:r>
      <w:r w:rsidR="00EC6859">
        <w:rPr>
          <w:rFonts w:ascii="Arial" w:eastAsiaTheme="minorEastAsia" w:hAnsi="Arial" w:cs="Arial"/>
          <w:sz w:val="20"/>
          <w:szCs w:val="20"/>
        </w:rPr>
        <w:t>at the building level</w:t>
      </w:r>
      <w:r w:rsidR="00FB35C3">
        <w:rPr>
          <w:rFonts w:ascii="Arial" w:eastAsiaTheme="minorEastAsia" w:hAnsi="Arial" w:cs="Arial"/>
          <w:sz w:val="20"/>
          <w:szCs w:val="20"/>
        </w:rPr>
        <w:t xml:space="preserve"> therefore</w:t>
      </w:r>
      <w:r w:rsidR="00EC6859">
        <w:rPr>
          <w:rFonts w:ascii="Arial" w:eastAsiaTheme="minorEastAsia" w:hAnsi="Arial" w:cs="Arial"/>
          <w:sz w:val="20"/>
          <w:szCs w:val="20"/>
        </w:rPr>
        <w:t xml:space="preserve"> we</w:t>
      </w:r>
      <w:r w:rsidR="00706D79">
        <w:rPr>
          <w:rFonts w:ascii="Arial" w:eastAsiaTheme="minorEastAsia" w:hAnsi="Arial" w:cs="Arial"/>
          <w:sz w:val="20"/>
          <w:szCs w:val="20"/>
        </w:rPr>
        <w:t xml:space="preserve"> consistently</w:t>
      </w:r>
      <w:r w:rsidR="00EC6859">
        <w:rPr>
          <w:rFonts w:ascii="Arial" w:eastAsiaTheme="minorEastAsia" w:hAnsi="Arial" w:cs="Arial"/>
          <w:sz w:val="20"/>
          <w:szCs w:val="20"/>
        </w:rPr>
        <w:t xml:space="preserve"> aggregate </w:t>
      </w:r>
      <w:r w:rsidR="00CA17E4">
        <w:rPr>
          <w:rFonts w:ascii="Arial" w:eastAsiaTheme="minorEastAsia" w:hAnsi="Arial" w:cs="Arial"/>
          <w:sz w:val="20"/>
          <w:szCs w:val="20"/>
        </w:rPr>
        <w:t>simul</w:t>
      </w:r>
      <w:r w:rsidR="004546BD">
        <w:rPr>
          <w:rFonts w:ascii="Arial" w:eastAsiaTheme="minorEastAsia" w:hAnsi="Arial" w:cs="Arial"/>
          <w:sz w:val="20"/>
          <w:szCs w:val="20"/>
        </w:rPr>
        <w:t>a</w:t>
      </w:r>
      <w:r w:rsidR="00CA17E4">
        <w:rPr>
          <w:rFonts w:ascii="Arial" w:eastAsiaTheme="minorEastAsia" w:hAnsi="Arial" w:cs="Arial"/>
          <w:sz w:val="20"/>
          <w:szCs w:val="20"/>
        </w:rPr>
        <w:t xml:space="preserve">ted </w:t>
      </w:r>
      <w:r w:rsidR="00EC6859">
        <w:rPr>
          <w:rFonts w:ascii="Arial" w:eastAsiaTheme="minorEastAsia" w:hAnsi="Arial" w:cs="Arial"/>
          <w:sz w:val="20"/>
          <w:szCs w:val="20"/>
        </w:rPr>
        <w:t xml:space="preserve">patient detections </w:t>
      </w:r>
      <w:r w:rsidR="00DB1394">
        <w:rPr>
          <w:rFonts w:ascii="Arial" w:eastAsiaTheme="minorEastAsia" w:hAnsi="Arial" w:cs="Arial"/>
          <w:sz w:val="20"/>
          <w:szCs w:val="20"/>
        </w:rPr>
        <w:t>at this scale</w:t>
      </w:r>
      <w:r w:rsidR="00EC6859">
        <w:rPr>
          <w:rFonts w:ascii="Arial" w:eastAsiaTheme="minorEastAsia" w:hAnsi="Arial" w:cs="Arial"/>
          <w:sz w:val="20"/>
          <w:szCs w:val="20"/>
        </w:rPr>
        <w:t xml:space="preserve">. </w:t>
      </w:r>
      <w:r w:rsidR="00706D79">
        <w:rPr>
          <w:rFonts w:ascii="Arial" w:eastAsiaTheme="minorEastAsia" w:hAnsi="Arial" w:cs="Arial"/>
          <w:sz w:val="20"/>
          <w:szCs w:val="20"/>
        </w:rPr>
        <w:t xml:space="preserve">Weekly and monthly </w:t>
      </w:r>
      <w:r w:rsidR="0047735C">
        <w:rPr>
          <w:rFonts w:ascii="Arial" w:eastAsiaTheme="minorEastAsia" w:hAnsi="Arial" w:cs="Arial"/>
          <w:sz w:val="20"/>
          <w:szCs w:val="20"/>
        </w:rPr>
        <w:t>incidences</w:t>
      </w:r>
      <w:r w:rsidR="00706D79">
        <w:rPr>
          <w:rFonts w:ascii="Arial" w:eastAsiaTheme="minorEastAsia" w:hAnsi="Arial" w:cs="Arial"/>
          <w:sz w:val="20"/>
          <w:szCs w:val="20"/>
        </w:rPr>
        <w:t xml:space="preserve"> of positive cultures for each building are shown in Fig 1A</w:t>
      </w:r>
      <w:r w:rsidR="00620F75">
        <w:rPr>
          <w:rFonts w:ascii="Arial" w:eastAsiaTheme="minorEastAsia" w:hAnsi="Arial" w:cs="Arial"/>
          <w:sz w:val="20"/>
          <w:szCs w:val="20"/>
        </w:rPr>
        <w:t xml:space="preserve">, faded and strong solid lines respectively. </w:t>
      </w:r>
      <w:r w:rsidR="0047735C">
        <w:rPr>
          <w:rFonts w:ascii="Arial" w:eastAsiaTheme="minorEastAsia" w:hAnsi="Arial" w:cs="Arial"/>
          <w:sz w:val="20"/>
          <w:szCs w:val="20"/>
        </w:rPr>
        <w:t>We subsequently used these six building time series to perform parameter estimat</w:t>
      </w:r>
      <w:r w:rsidR="00CC36BB">
        <w:rPr>
          <w:rFonts w:ascii="Arial" w:eastAsiaTheme="minorEastAsia" w:hAnsi="Arial" w:cs="Arial"/>
          <w:sz w:val="20"/>
          <w:szCs w:val="20"/>
        </w:rPr>
        <w:t>ion</w:t>
      </w:r>
      <w:r w:rsidR="00AF2500">
        <w:rPr>
          <w:rFonts w:ascii="Arial" w:eastAsiaTheme="minorEastAsia" w:hAnsi="Arial" w:cs="Arial"/>
          <w:sz w:val="20"/>
          <w:szCs w:val="20"/>
        </w:rPr>
        <w:t>.</w:t>
      </w:r>
    </w:p>
    <w:p w14:paraId="5C1D2FE0" w14:textId="60CCA418" w:rsidR="004E3538" w:rsidRPr="003234E4" w:rsidRDefault="004E3538" w:rsidP="004E3538">
      <w:pPr>
        <w:pStyle w:val="Heading3"/>
        <w:spacing w:line="360" w:lineRule="auto"/>
        <w:jc w:val="both"/>
        <w:rPr>
          <w:i/>
          <w:iCs/>
          <w:sz w:val="20"/>
          <w:szCs w:val="20"/>
          <w:lang w:val="en-US"/>
        </w:rPr>
      </w:pPr>
      <w:commentRangeStart w:id="7"/>
      <w:commentRangeStart w:id="8"/>
      <w:commentRangeStart w:id="9"/>
      <w:r>
        <w:rPr>
          <w:i/>
          <w:iCs/>
          <w:sz w:val="20"/>
          <w:szCs w:val="20"/>
          <w:lang w:val="en-US"/>
        </w:rPr>
        <w:t>Microoganism prevalence</w:t>
      </w:r>
    </w:p>
    <w:p w14:paraId="7F8E9979" w14:textId="0BFC9E30" w:rsidR="004E3538" w:rsidRPr="00472623" w:rsidRDefault="004E3538" w:rsidP="009D3DD5">
      <w:pPr>
        <w:pStyle w:val="Heading3"/>
        <w:spacing w:line="360" w:lineRule="auto"/>
        <w:jc w:val="both"/>
        <w:rPr>
          <w:i/>
          <w:iCs/>
          <w:color w:val="000000" w:themeColor="text1"/>
          <w:sz w:val="20"/>
          <w:szCs w:val="20"/>
          <w:lang w:val="en-US"/>
        </w:rPr>
      </w:pPr>
      <w:r w:rsidRPr="00472623">
        <w:rPr>
          <w:color w:val="000000" w:themeColor="text1"/>
          <w:sz w:val="20"/>
          <w:szCs w:val="20"/>
        </w:rPr>
        <w:t xml:space="preserve">We searched the literature to set the importation rate of each microorganism as a proxy of the community prevalence. Our search terms included 'prevalence', 'colonization', 'carriage rate', and used reviews for some of the </w:t>
      </w:r>
      <w:r w:rsidR="007B6430">
        <w:rPr>
          <w:color w:val="000000" w:themeColor="text1"/>
          <w:sz w:val="20"/>
          <w:szCs w:val="20"/>
        </w:rPr>
        <w:t xml:space="preserve">microparasites </w:t>
      </w:r>
      <w:r w:rsidRPr="00472623">
        <w:rPr>
          <w:color w:val="000000" w:themeColor="text1"/>
          <w:sz w:val="20"/>
          <w:szCs w:val="20"/>
        </w:rPr>
        <w:t xml:space="preserve">that reported pooled estimates across different geographical locations. In the Supplementary Information section </w:t>
      </w:r>
      <w:r w:rsidRPr="00472623">
        <w:rPr>
          <w:i/>
          <w:iCs/>
          <w:color w:val="000000" w:themeColor="text1"/>
          <w:sz w:val="20"/>
          <w:szCs w:val="20"/>
        </w:rPr>
        <w:t>Prevalence estimates</w:t>
      </w:r>
      <w:r w:rsidRPr="00472623">
        <w:rPr>
          <w:color w:val="000000" w:themeColor="text1"/>
          <w:sz w:val="20"/>
          <w:szCs w:val="20"/>
        </w:rPr>
        <w:t xml:space="preserve"> we included the different values, sources, and a small description of the study, with the geographical location and population of interest; in Table 1 we consigned a resume with the values.</w:t>
      </w:r>
      <w:commentRangeEnd w:id="7"/>
      <w:r w:rsidR="00F372CF">
        <w:rPr>
          <w:rStyle w:val="CommentReference"/>
          <w:rFonts w:ascii="Times New Roman" w:eastAsia="Times New Roman" w:hAnsi="Times New Roman" w:cs="Times New Roman"/>
          <w:color w:val="auto"/>
          <w:lang w:val="en-US" w:eastAsia="en-US"/>
        </w:rPr>
        <w:commentReference w:id="7"/>
      </w:r>
      <w:commentRangeEnd w:id="8"/>
      <w:r w:rsidR="00CD15CE">
        <w:rPr>
          <w:rStyle w:val="CommentReference"/>
          <w:rFonts w:ascii="Times New Roman" w:eastAsia="Times New Roman" w:hAnsi="Times New Roman" w:cs="Times New Roman"/>
          <w:color w:val="auto"/>
          <w:lang w:val="en-US" w:eastAsia="en-US"/>
        </w:rPr>
        <w:commentReference w:id="8"/>
      </w:r>
      <w:commentRangeEnd w:id="9"/>
      <w:r w:rsidR="00441729">
        <w:rPr>
          <w:rStyle w:val="CommentReference"/>
          <w:rFonts w:ascii="Times New Roman" w:eastAsia="Times New Roman" w:hAnsi="Times New Roman" w:cs="Times New Roman"/>
          <w:color w:val="auto"/>
          <w:lang w:val="en-US" w:eastAsia="en-US"/>
        </w:rPr>
        <w:commentReference w:id="9"/>
      </w:r>
      <w:r w:rsidR="00ED48AD">
        <w:rPr>
          <w:color w:val="000000" w:themeColor="text1"/>
          <w:sz w:val="20"/>
          <w:szCs w:val="20"/>
        </w:rPr>
        <w:t xml:space="preserve"> </w:t>
      </w:r>
    </w:p>
    <w:p w14:paraId="51B319A4" w14:textId="2F7A3D4E"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186FF107" w14:textId="2045934A" w:rsidR="00FB775D" w:rsidRDefault="005E4095" w:rsidP="009D3DD5">
      <w:pPr>
        <w:spacing w:line="360" w:lineRule="auto"/>
        <w:jc w:val="both"/>
        <w:rPr>
          <w:rFonts w:ascii="Arial" w:eastAsiaTheme="minorEastAsia" w:hAnsi="Arial" w:cs="Arial"/>
          <w:sz w:val="20"/>
          <w:szCs w:val="20"/>
        </w:rPr>
      </w:pPr>
      <w:r w:rsidRPr="005E4095">
        <w:rPr>
          <w:rFonts w:ascii="Arial" w:hAnsi="Arial" w:cs="Arial"/>
          <w:sz w:val="20"/>
          <w:szCs w:val="20"/>
        </w:rPr>
        <w:t xml:space="preserve">To investigate the identifiability of the model-inference system, </w:t>
      </w:r>
      <w:r w:rsidR="00492812">
        <w:rPr>
          <w:rFonts w:ascii="Arial" w:hAnsi="Arial" w:cs="Arial"/>
          <w:sz w:val="20"/>
          <w:szCs w:val="20"/>
        </w:rPr>
        <w:t xml:space="preserve">we explored inference on a simulated trajectory </w:t>
      </w:r>
      <w:r w:rsidR="00492AF3">
        <w:rPr>
          <w:rFonts w:ascii="Arial" w:hAnsi="Arial" w:cs="Arial"/>
          <w:sz w:val="20"/>
          <w:szCs w:val="20"/>
        </w:rPr>
        <w:t xml:space="preserve">with known parameters. We </w:t>
      </w:r>
      <w:r w:rsidR="00AF2500">
        <w:rPr>
          <w:rFonts w:ascii="Arial" w:hAnsi="Arial" w:cs="Arial"/>
          <w:sz w:val="20"/>
          <w:szCs w:val="20"/>
        </w:rPr>
        <w:t xml:space="preserve">investigated </w:t>
      </w:r>
      <w:r w:rsidR="0099539E">
        <w:rPr>
          <w:rFonts w:ascii="Arial" w:hAnsi="Arial" w:cs="Arial"/>
          <w:sz w:val="20"/>
          <w:szCs w:val="20"/>
        </w:rPr>
        <w:t>if</w:t>
      </w:r>
      <w:r w:rsidR="00AF2500">
        <w:rPr>
          <w:rFonts w:ascii="Arial" w:hAnsi="Arial" w:cs="Arial"/>
          <w:sz w:val="20"/>
          <w:szCs w:val="20"/>
        </w:rPr>
        <w:t xml:space="preserve"> the </w:t>
      </w:r>
      <w:r w:rsidR="00162827">
        <w:rPr>
          <w:rFonts w:ascii="Arial" w:hAnsi="Arial" w:cs="Arial"/>
          <w:sz w:val="20"/>
          <w:szCs w:val="20"/>
        </w:rPr>
        <w:t>model inference</w:t>
      </w:r>
      <w:r w:rsidR="00AF2500">
        <w:rPr>
          <w:rFonts w:ascii="Arial" w:hAnsi="Arial" w:cs="Arial"/>
          <w:sz w:val="20"/>
          <w:szCs w:val="20"/>
        </w:rPr>
        <w:t xml:space="preserve"> is capable of recovering parameters fixing the importation rate </w:t>
      </w:r>
      <m:oMath>
        <m:r>
          <w:rPr>
            <w:rFonts w:ascii="Cambria Math" w:hAnsi="Cambria Math" w:cs="Arial"/>
            <w:sz w:val="20"/>
            <w:szCs w:val="20"/>
          </w:rPr>
          <m:t>γ</m:t>
        </m:r>
      </m:oMath>
      <w:r w:rsidR="00AF2500">
        <w:rPr>
          <w:rFonts w:ascii="Arial" w:eastAsiaTheme="minorEastAsia" w:hAnsi="Arial" w:cs="Arial"/>
          <w:sz w:val="20"/>
          <w:szCs w:val="20"/>
        </w:rPr>
        <w:t xml:space="preserve"> to 25% and 50%</w:t>
      </w:r>
      <w:r w:rsidR="008753F5">
        <w:rPr>
          <w:rFonts w:ascii="Arial" w:eastAsiaTheme="minorEastAsia" w:hAnsi="Arial" w:cs="Arial"/>
          <w:sz w:val="20"/>
          <w:szCs w:val="20"/>
        </w:rPr>
        <w:t>, and varying</w:t>
      </w:r>
      <w:r w:rsidR="00522C38">
        <w:rPr>
          <w:rFonts w:ascii="Arial" w:eastAsiaTheme="minorEastAsia" w:hAnsi="Arial" w:cs="Arial"/>
          <w:sz w:val="20"/>
          <w:szCs w:val="20"/>
        </w:rPr>
        <w:t xml:space="preserve"> the likelihood of</w:t>
      </w:r>
      <w:r w:rsidR="00E47C7B">
        <w:rPr>
          <w:rFonts w:ascii="Arial" w:eastAsiaTheme="minorEastAsia" w:hAnsi="Arial" w:cs="Arial"/>
          <w:sz w:val="20"/>
          <w:szCs w:val="20"/>
        </w:rPr>
        <w:t xml:space="preserve"> detection upon testing</w:t>
      </w:r>
      <w:r w:rsidR="008753F5">
        <w:rPr>
          <w:rFonts w:ascii="Arial" w:eastAsiaTheme="minorEastAsia" w:hAnsi="Arial" w:cs="Arial"/>
          <w:sz w:val="20"/>
          <w:szCs w:val="20"/>
        </w:rPr>
        <w:t xml:space="preserve"> </w:t>
      </w:r>
      <m:oMath>
        <m:r>
          <w:rPr>
            <w:rFonts w:ascii="Cambria Math" w:eastAsiaTheme="minorEastAsia" w:hAnsi="Cambria Math" w:cs="Arial"/>
            <w:sz w:val="20"/>
            <w:szCs w:val="20"/>
          </w:rPr>
          <m:t>ρ</m:t>
        </m:r>
        <m:r>
          <m:rPr>
            <m:sty m:val="p"/>
          </m:rPr>
          <w:rPr>
            <w:rFonts w:ascii="Cambria Math" w:eastAsiaTheme="minorEastAsia" w:hAnsi="Cambria Math" w:cs="Arial" w:hint="eastAsia"/>
            <w:sz w:val="20"/>
            <w:szCs w:val="20"/>
          </w:rPr>
          <m:t>∈</m:t>
        </m:r>
        <m:r>
          <m:rPr>
            <m:lit/>
            <m:sty m:val="p"/>
          </m:rPr>
          <w:rPr>
            <w:rFonts w:ascii="Cambria Math" w:eastAsiaTheme="minorEastAsia" w:hAnsi="Cambria Math" w:cs="Arial"/>
            <w:sz w:val="20"/>
            <w:szCs w:val="20"/>
          </w:rPr>
          <m:t>{</m:t>
        </m:r>
        <m:r>
          <w:rPr>
            <w:rFonts w:ascii="Cambria Math" w:eastAsiaTheme="minorEastAsia" w:hAnsi="Cambria Math" w:cs="Arial"/>
            <w:sz w:val="20"/>
            <w:szCs w:val="20"/>
          </w:rPr>
          <m:t>1%,5%,10%,18%</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and the nosocomial transmission rate </w:t>
      </w:r>
      <m:oMath>
        <m:r>
          <w:rPr>
            <w:rFonts w:ascii="Cambria Math" w:eastAsiaTheme="minorEastAsia" w:hAnsi="Cambria Math" w:cs="Arial"/>
            <w:sz w:val="20"/>
            <w:szCs w:val="20"/>
          </w:rPr>
          <m:t>β</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0.01, 0.05, 0.1</m:t>
        </m:r>
        <m:r>
          <m:rPr>
            <m:lit/>
          </m:rPr>
          <w:rPr>
            <w:rFonts w:ascii="Cambria Math" w:eastAsiaTheme="minorEastAsia" w:hAnsi="Cambria Math" w:cs="Arial"/>
            <w:sz w:val="20"/>
            <w:szCs w:val="20"/>
          </w:rPr>
          <m:t>}</m:t>
        </m:r>
      </m:oMath>
      <w:r w:rsidR="00522C38">
        <w:rPr>
          <w:rFonts w:ascii="Arial" w:eastAsiaTheme="minorEastAsia" w:hAnsi="Arial" w:cs="Arial"/>
          <w:sz w:val="20"/>
          <w:szCs w:val="20"/>
        </w:rPr>
        <w:t xml:space="preserve"> uniformly covering the prior range, but without forcing the simulated carriage detection to match the observed </w:t>
      </w:r>
      <w:r w:rsidR="003C2682">
        <w:rPr>
          <w:rFonts w:ascii="Arial" w:eastAsiaTheme="minorEastAsia" w:hAnsi="Arial" w:cs="Arial"/>
          <w:sz w:val="20"/>
          <w:szCs w:val="20"/>
        </w:rPr>
        <w:t>one</w:t>
      </w:r>
      <w:r w:rsidR="004536C0">
        <w:rPr>
          <w:rFonts w:ascii="Arial" w:eastAsiaTheme="minorEastAsia" w:hAnsi="Arial" w:cs="Arial"/>
          <w:sz w:val="20"/>
          <w:szCs w:val="20"/>
        </w:rPr>
        <w:t xml:space="preserve"> (Figure 1A),</w:t>
      </w:r>
      <w:r w:rsidR="00FB775D">
        <w:rPr>
          <w:rFonts w:ascii="Arial" w:eastAsiaTheme="minorEastAsia" w:hAnsi="Arial" w:cs="Arial"/>
          <w:sz w:val="20"/>
          <w:szCs w:val="20"/>
        </w:rPr>
        <w:t xml:space="preserve"> </w:t>
      </w:r>
      <w:r w:rsidR="004536C0">
        <w:rPr>
          <w:rFonts w:ascii="Arial" w:eastAsiaTheme="minorEastAsia" w:hAnsi="Arial" w:cs="Arial"/>
          <w:sz w:val="20"/>
          <w:szCs w:val="20"/>
        </w:rPr>
        <w:t>s</w:t>
      </w:r>
      <w:r w:rsidR="00522C38">
        <w:rPr>
          <w:rFonts w:ascii="Arial" w:eastAsiaTheme="minorEastAsia" w:hAnsi="Arial" w:cs="Arial"/>
          <w:sz w:val="20"/>
          <w:szCs w:val="20"/>
        </w:rPr>
        <w:t xml:space="preserve">ee SI section </w:t>
      </w:r>
      <w:r w:rsidR="00522C38">
        <w:rPr>
          <w:rFonts w:ascii="Arial" w:eastAsiaTheme="minorEastAsia" w:hAnsi="Arial" w:cs="Arial"/>
          <w:i/>
          <w:iCs/>
          <w:sz w:val="20"/>
          <w:szCs w:val="20"/>
        </w:rPr>
        <w:t>Model inference framework</w:t>
      </w:r>
      <w:r w:rsidR="004536C0">
        <w:rPr>
          <w:rFonts w:ascii="Arial" w:eastAsiaTheme="minorEastAsia" w:hAnsi="Arial" w:cs="Arial"/>
          <w:i/>
          <w:iCs/>
          <w:sz w:val="20"/>
          <w:szCs w:val="20"/>
        </w:rPr>
        <w:t xml:space="preserve"> </w:t>
      </w:r>
      <w:r w:rsidR="003C2682">
        <w:rPr>
          <w:rFonts w:ascii="Arial" w:eastAsiaTheme="minorEastAsia" w:hAnsi="Arial" w:cs="Arial"/>
          <w:sz w:val="20"/>
          <w:szCs w:val="20"/>
        </w:rPr>
        <w:t xml:space="preserve">. </w:t>
      </w:r>
      <w:commentRangeStart w:id="10"/>
      <w:commentRangeStart w:id="11"/>
      <w:commentRangeStart w:id="12"/>
      <w:commentRangeStart w:id="13"/>
      <w:r w:rsidR="003C2682">
        <w:rPr>
          <w:rFonts w:ascii="Arial" w:eastAsiaTheme="minorEastAsia" w:hAnsi="Arial" w:cs="Arial"/>
          <w:sz w:val="20"/>
          <w:szCs w:val="20"/>
        </w:rPr>
        <w:t xml:space="preserve">The </w:t>
      </w:r>
      <w:r w:rsidR="003C2682">
        <w:rPr>
          <w:rFonts w:ascii="Arial" w:eastAsiaTheme="minorEastAsia" w:hAnsi="Arial" w:cs="Arial"/>
          <w:sz w:val="20"/>
          <w:szCs w:val="20"/>
        </w:rPr>
        <w:lastRenderedPageBreak/>
        <w:t xml:space="preserve">posterior parameter estimates of the inference consistently capture the true parameter values for both detection rates </w:t>
      </w:r>
      <m:oMath>
        <m:r>
          <w:rPr>
            <w:rFonts w:ascii="Cambria Math" w:eastAsiaTheme="minorEastAsia" w:hAnsi="Cambria Math" w:cs="Arial"/>
            <w:sz w:val="20"/>
            <w:szCs w:val="20"/>
          </w:rPr>
          <m:t>ρ</m:t>
        </m:r>
      </m:oMath>
      <w:r w:rsidR="003C2682">
        <w:rPr>
          <w:rFonts w:ascii="Arial" w:eastAsiaTheme="minorEastAsia" w:hAnsi="Arial" w:cs="Arial"/>
          <w:sz w:val="20"/>
          <w:szCs w:val="20"/>
        </w:rPr>
        <w:t xml:space="preserve"> and nosocomial transmission rates </w:t>
      </w:r>
      <m:oMath>
        <m:r>
          <w:rPr>
            <w:rFonts w:ascii="Cambria Math" w:eastAsiaTheme="minorEastAsia" w:hAnsi="Cambria Math" w:cs="Arial"/>
            <w:sz w:val="20"/>
            <w:szCs w:val="20"/>
          </w:rPr>
          <m:t>β</m:t>
        </m:r>
      </m:oMath>
      <w:r w:rsidR="003C2682">
        <w:rPr>
          <w:rFonts w:ascii="Arial" w:eastAsiaTheme="minorEastAsia" w:hAnsi="Arial" w:cs="Arial"/>
          <w:sz w:val="20"/>
          <w:szCs w:val="20"/>
        </w:rPr>
        <w:t xml:space="preserve"> (See Figure 2A and 2B for </w:t>
      </w:r>
      <m:oMath>
        <m:r>
          <w:rPr>
            <w:rFonts w:ascii="Cambria Math" w:eastAsiaTheme="minorEastAsia" w:hAnsi="Cambria Math" w:cs="Arial"/>
            <w:sz w:val="20"/>
            <w:szCs w:val="20"/>
          </w:rPr>
          <m:t>γ</m:t>
        </m:r>
      </m:oMath>
      <w:r w:rsidR="003C2682">
        <w:rPr>
          <w:rFonts w:ascii="Arial" w:eastAsiaTheme="minorEastAsia" w:hAnsi="Arial" w:cs="Arial"/>
          <w:sz w:val="20"/>
          <w:szCs w:val="20"/>
        </w:rPr>
        <w:t xml:space="preserve"> </w:t>
      </w:r>
      <w:r w:rsidR="005256E8">
        <w:rPr>
          <w:rFonts w:ascii="Arial" w:eastAsiaTheme="minorEastAsia" w:hAnsi="Arial" w:cs="Arial"/>
          <w:sz w:val="20"/>
          <w:szCs w:val="20"/>
        </w:rPr>
        <w:t xml:space="preserve">equal to </w:t>
      </w:r>
      <w:r w:rsidR="003C2682">
        <w:rPr>
          <w:rFonts w:ascii="Arial" w:eastAsiaTheme="minorEastAsia" w:hAnsi="Arial" w:cs="Arial"/>
          <w:sz w:val="20"/>
          <w:szCs w:val="20"/>
        </w:rPr>
        <w:t xml:space="preserve">25 and 50% respectively). </w:t>
      </w:r>
      <w:commentRangeEnd w:id="10"/>
      <w:r w:rsidR="00E47C7B">
        <w:rPr>
          <w:rStyle w:val="CommentReference"/>
        </w:rPr>
        <w:commentReference w:id="10"/>
      </w:r>
      <w:commentRangeEnd w:id="11"/>
      <w:r w:rsidR="00B03E75">
        <w:rPr>
          <w:rStyle w:val="CommentReference"/>
        </w:rPr>
        <w:commentReference w:id="11"/>
      </w:r>
      <w:commentRangeEnd w:id="12"/>
      <w:r w:rsidR="002F5FF5">
        <w:rPr>
          <w:rStyle w:val="CommentReference"/>
        </w:rPr>
        <w:commentReference w:id="12"/>
      </w:r>
      <w:commentRangeEnd w:id="13"/>
      <w:r w:rsidR="008E3A41">
        <w:rPr>
          <w:rStyle w:val="CommentReference"/>
        </w:rPr>
        <w:commentReference w:id="13"/>
      </w:r>
      <w:r w:rsidR="006C1443">
        <w:rPr>
          <w:rFonts w:ascii="Arial" w:eastAsiaTheme="minorEastAsia" w:hAnsi="Arial" w:cs="Arial"/>
          <w:sz w:val="20"/>
          <w:szCs w:val="20"/>
        </w:rPr>
        <w:t xml:space="preserve">In </w:t>
      </w:r>
      <w:r w:rsidR="003C2682">
        <w:rPr>
          <w:rFonts w:ascii="Arial" w:eastAsiaTheme="minorEastAsia" w:hAnsi="Arial" w:cs="Arial"/>
          <w:sz w:val="20"/>
          <w:szCs w:val="20"/>
        </w:rPr>
        <w:t xml:space="preserve">Figure </w:t>
      </w:r>
      <w:r w:rsidR="00F72015">
        <w:rPr>
          <w:rFonts w:ascii="Arial" w:eastAsiaTheme="minorEastAsia" w:hAnsi="Arial" w:cs="Arial"/>
          <w:sz w:val="20"/>
          <w:szCs w:val="20"/>
        </w:rPr>
        <w:t xml:space="preserve">2 </w:t>
      </w:r>
      <w:r w:rsidR="006C1443">
        <w:rPr>
          <w:rFonts w:ascii="Arial" w:eastAsiaTheme="minorEastAsia" w:hAnsi="Arial" w:cs="Arial"/>
          <w:sz w:val="20"/>
          <w:szCs w:val="20"/>
        </w:rPr>
        <w:t>we show</w:t>
      </w:r>
      <w:r w:rsidR="003C2682">
        <w:rPr>
          <w:rFonts w:ascii="Arial" w:eastAsiaTheme="minorEastAsia" w:hAnsi="Arial" w:cs="Arial"/>
          <w:sz w:val="20"/>
          <w:szCs w:val="20"/>
        </w:rPr>
        <w:t xml:space="preserve"> first how the </w:t>
      </w:r>
      <w:r w:rsidR="001D6A67">
        <w:rPr>
          <w:rFonts w:ascii="Arial" w:eastAsiaTheme="minorEastAsia" w:hAnsi="Arial" w:cs="Arial"/>
          <w:sz w:val="20"/>
          <w:szCs w:val="20"/>
        </w:rPr>
        <w:t>model inference</w:t>
      </w:r>
      <w:r w:rsidR="003C2682">
        <w:rPr>
          <w:rFonts w:ascii="Arial" w:eastAsiaTheme="minorEastAsia" w:hAnsi="Arial" w:cs="Arial"/>
          <w:sz w:val="20"/>
          <w:szCs w:val="20"/>
        </w:rPr>
        <w:t xml:space="preserve"> is able to explore different regions of the prior</w:t>
      </w:r>
      <w:r w:rsidR="00A66999">
        <w:rPr>
          <w:rFonts w:ascii="Arial" w:eastAsiaTheme="minorEastAsia" w:hAnsi="Arial" w:cs="Arial"/>
          <w:sz w:val="20"/>
          <w:szCs w:val="20"/>
        </w:rPr>
        <w:t xml:space="preserve"> range</w:t>
      </w:r>
      <w:r w:rsidR="003C2682">
        <w:rPr>
          <w:rFonts w:ascii="Arial" w:eastAsiaTheme="minorEastAsia" w:hAnsi="Arial" w:cs="Arial"/>
          <w:sz w:val="20"/>
          <w:szCs w:val="20"/>
        </w:rPr>
        <w:t xml:space="preserve"> (limits of each axis), and second how the posterior captures the true parameter values. </w:t>
      </w:r>
      <w:r w:rsidR="00E47C7B">
        <w:rPr>
          <w:rFonts w:ascii="Arial" w:eastAsiaTheme="minorEastAsia" w:hAnsi="Arial" w:cs="Arial"/>
          <w:sz w:val="20"/>
          <w:szCs w:val="20"/>
        </w:rPr>
        <w:t>I</w:t>
      </w:r>
      <w:r w:rsidR="00F02D90">
        <w:rPr>
          <w:rFonts w:ascii="Arial" w:eastAsiaTheme="minorEastAsia" w:hAnsi="Arial" w:cs="Arial"/>
          <w:sz w:val="20"/>
          <w:szCs w:val="20"/>
        </w:rPr>
        <w:t xml:space="preserve">nferences with </w:t>
      </w:r>
      <m:oMath>
        <m:r>
          <w:rPr>
            <w:rFonts w:ascii="Cambria Math" w:eastAsiaTheme="minorEastAsia" w:hAnsi="Cambria Math" w:cs="Arial"/>
            <w:sz w:val="20"/>
            <w:szCs w:val="20"/>
          </w:rPr>
          <m:t xml:space="preserve">γ=25% </m:t>
        </m:r>
      </m:oMath>
      <w:r w:rsidR="0099539E">
        <w:rPr>
          <w:rFonts w:ascii="Arial" w:eastAsiaTheme="minorEastAsia" w:hAnsi="Arial" w:cs="Arial"/>
          <w:sz w:val="20"/>
          <w:szCs w:val="20"/>
        </w:rPr>
        <w:t>were</w:t>
      </w:r>
      <w:r w:rsidR="00F02D90">
        <w:rPr>
          <w:rFonts w:ascii="Arial" w:eastAsiaTheme="minorEastAsia" w:hAnsi="Arial" w:cs="Arial"/>
          <w:sz w:val="20"/>
          <w:szCs w:val="20"/>
        </w:rPr>
        <w:t xml:space="preserve"> more biased and less sharp than inferences with </w:t>
      </w:r>
      <m:oMath>
        <m:r>
          <w:rPr>
            <w:rFonts w:ascii="Cambria Math" w:eastAsiaTheme="minorEastAsia" w:hAnsi="Cambria Math" w:cs="Arial"/>
            <w:sz w:val="20"/>
            <w:szCs w:val="20"/>
          </w:rPr>
          <m:t>γ=50%</m:t>
        </m:r>
      </m:oMath>
      <w:r w:rsidR="0099539E">
        <w:rPr>
          <w:rFonts w:ascii="Arial" w:eastAsiaTheme="minorEastAsia" w:hAnsi="Arial" w:cs="Arial"/>
          <w:sz w:val="20"/>
          <w:szCs w:val="20"/>
        </w:rPr>
        <w:t>, although both estimates gravitate towards the truth</w:t>
      </w:r>
      <w:r w:rsidR="00DE170A">
        <w:rPr>
          <w:rFonts w:ascii="Arial" w:eastAsiaTheme="minorEastAsia" w:hAnsi="Arial" w:cs="Arial"/>
          <w:sz w:val="20"/>
          <w:szCs w:val="20"/>
        </w:rPr>
        <w:t xml:space="preserve"> and </w:t>
      </w:r>
      <w:r w:rsidR="005A1B3A">
        <w:rPr>
          <w:rFonts w:ascii="Arial" w:eastAsiaTheme="minorEastAsia" w:hAnsi="Arial" w:cs="Arial"/>
          <w:sz w:val="20"/>
          <w:szCs w:val="20"/>
        </w:rPr>
        <w:t>only in two instances it's substantially biased</w:t>
      </w:r>
      <w:r w:rsidR="00842C6E">
        <w:rPr>
          <w:rFonts w:ascii="Arial" w:eastAsiaTheme="minorEastAsia" w:hAnsi="Arial" w:cs="Arial"/>
          <w:sz w:val="20"/>
          <w:szCs w:val="20"/>
        </w:rPr>
        <w:t xml:space="preserve">, see </w:t>
      </w:r>
      <w:r w:rsidR="005A1B3A">
        <w:rPr>
          <w:rFonts w:ascii="Arial" w:eastAsiaTheme="minorEastAsia" w:hAnsi="Arial" w:cs="Arial"/>
          <w:sz w:val="20"/>
          <w:szCs w:val="20"/>
        </w:rPr>
        <w:t>scenarios 2 and 4 in Figure 2. We visually inspected if the</w:t>
      </w:r>
      <w:r w:rsidR="00F32955">
        <w:rPr>
          <w:rFonts w:ascii="Arial" w:eastAsiaTheme="minorEastAsia" w:hAnsi="Arial" w:cs="Arial"/>
          <w:sz w:val="20"/>
          <w:szCs w:val="20"/>
          <w:lang w:val="en-US"/>
        </w:rPr>
        <w:t xml:space="preserve"> marginal</w:t>
      </w:r>
      <w:r w:rsidR="005A1B3A">
        <w:rPr>
          <w:rFonts w:ascii="Arial" w:eastAsiaTheme="minorEastAsia" w:hAnsi="Arial" w:cs="Arial"/>
          <w:sz w:val="20"/>
          <w:szCs w:val="20"/>
        </w:rPr>
        <w:t xml:space="preserve"> posterior is </w:t>
      </w:r>
      <w:r w:rsidR="00842C6E">
        <w:rPr>
          <w:rFonts w:ascii="Arial" w:eastAsiaTheme="minorEastAsia" w:hAnsi="Arial" w:cs="Arial"/>
          <w:sz w:val="20"/>
          <w:szCs w:val="20"/>
        </w:rPr>
        <w:t xml:space="preserve">asymptotically reaching </w:t>
      </w:r>
      <w:r w:rsidR="005A1B3A">
        <w:rPr>
          <w:rFonts w:ascii="Arial" w:eastAsiaTheme="minorEastAsia" w:hAnsi="Arial" w:cs="Arial"/>
          <w:sz w:val="20"/>
          <w:szCs w:val="20"/>
        </w:rPr>
        <w:t xml:space="preserve">the true </w:t>
      </w:r>
      <w:r w:rsidR="00842C6E">
        <w:rPr>
          <w:rFonts w:ascii="Arial" w:eastAsiaTheme="minorEastAsia" w:hAnsi="Arial" w:cs="Arial"/>
          <w:sz w:val="20"/>
          <w:szCs w:val="20"/>
        </w:rPr>
        <w:t xml:space="preserve">parameter </w:t>
      </w:r>
      <w:r w:rsidR="005A1B3A">
        <w:rPr>
          <w:rFonts w:ascii="Arial" w:eastAsiaTheme="minorEastAsia" w:hAnsi="Arial" w:cs="Arial"/>
          <w:sz w:val="20"/>
          <w:szCs w:val="20"/>
        </w:rPr>
        <w:t>values as the inference algorithm advance</w:t>
      </w:r>
      <w:r w:rsidR="00FB775D">
        <w:rPr>
          <w:rFonts w:ascii="Arial" w:eastAsiaTheme="minorEastAsia" w:hAnsi="Arial" w:cs="Arial"/>
          <w:sz w:val="20"/>
          <w:szCs w:val="20"/>
        </w:rPr>
        <w:t xml:space="preserve"> see SI Figure S</w:t>
      </w:r>
      <w:r w:rsidR="009018E9">
        <w:rPr>
          <w:rFonts w:ascii="Arial" w:eastAsiaTheme="minorEastAsia" w:hAnsi="Arial" w:cs="Arial"/>
          <w:sz w:val="20"/>
          <w:szCs w:val="20"/>
        </w:rPr>
        <w:t>6</w:t>
      </w:r>
      <w:r w:rsidR="00FB775D">
        <w:rPr>
          <w:rFonts w:ascii="Arial" w:eastAsiaTheme="minorEastAsia" w:hAnsi="Arial" w:cs="Arial"/>
          <w:sz w:val="20"/>
          <w:szCs w:val="20"/>
        </w:rPr>
        <w:t>A and S</w:t>
      </w:r>
      <w:r w:rsidR="009018E9">
        <w:rPr>
          <w:rFonts w:ascii="Arial" w:eastAsiaTheme="minorEastAsia" w:hAnsi="Arial" w:cs="Arial"/>
          <w:sz w:val="20"/>
          <w:szCs w:val="20"/>
        </w:rPr>
        <w:t>6</w:t>
      </w:r>
      <w:r w:rsidR="00FB775D">
        <w:rPr>
          <w:rFonts w:ascii="Arial" w:eastAsiaTheme="minorEastAsia" w:hAnsi="Arial" w:cs="Arial"/>
          <w:sz w:val="20"/>
          <w:szCs w:val="20"/>
        </w:rPr>
        <w:t>B</w:t>
      </w:r>
      <w:r w:rsidR="00F02D90">
        <w:rPr>
          <w:rFonts w:ascii="Arial" w:eastAsiaTheme="minorEastAsia" w:hAnsi="Arial" w:cs="Arial"/>
          <w:sz w:val="20"/>
          <w:szCs w:val="20"/>
        </w:rPr>
        <w:t>.</w:t>
      </w:r>
    </w:p>
    <w:p w14:paraId="57E9C140" w14:textId="77777777" w:rsidR="00955019" w:rsidRDefault="00955019" w:rsidP="009D3DD5">
      <w:pPr>
        <w:spacing w:line="360" w:lineRule="auto"/>
        <w:jc w:val="both"/>
        <w:rPr>
          <w:rFonts w:ascii="Arial" w:eastAsiaTheme="minorEastAsia" w:hAnsi="Arial" w:cs="Arial"/>
          <w:sz w:val="20"/>
          <w:szCs w:val="20"/>
        </w:rPr>
      </w:pPr>
    </w:p>
    <w:p w14:paraId="26483EC8" w14:textId="3D3637C5" w:rsidR="00D245CE" w:rsidRDefault="00477952" w:rsidP="009D3DD5">
      <w:pPr>
        <w:spacing w:line="360" w:lineRule="auto"/>
        <w:jc w:val="both"/>
        <w:rPr>
          <w:rFonts w:ascii="Arial" w:eastAsiaTheme="minorEastAsia" w:hAnsi="Arial" w:cs="Arial"/>
          <w:sz w:val="20"/>
          <w:szCs w:val="20"/>
        </w:rPr>
      </w:pPr>
      <w:r>
        <w:rPr>
          <w:rFonts w:ascii="Arial" w:hAnsi="Arial" w:cs="Arial"/>
          <w:sz w:val="20"/>
          <w:szCs w:val="20"/>
        </w:rPr>
        <w:t>We studied the well-posedness of the</w:t>
      </w:r>
      <w:r w:rsidR="00830935">
        <w:rPr>
          <w:rFonts w:ascii="Arial" w:hAnsi="Arial" w:cs="Arial"/>
          <w:sz w:val="20"/>
          <w:szCs w:val="20"/>
        </w:rPr>
        <w:t xml:space="preserve"> </w:t>
      </w:r>
      <w:r w:rsidR="00F02D90">
        <w:rPr>
          <w:rFonts w:ascii="Arial" w:hAnsi="Arial" w:cs="Arial"/>
          <w:sz w:val="20"/>
          <w:szCs w:val="20"/>
        </w:rPr>
        <w:t xml:space="preserve">inverse </w:t>
      </w:r>
      <w:r w:rsidR="00E47C7B">
        <w:rPr>
          <w:rFonts w:ascii="Arial" w:hAnsi="Arial" w:cs="Arial"/>
          <w:sz w:val="20"/>
          <w:szCs w:val="20"/>
        </w:rPr>
        <w:t>problem</w:t>
      </w:r>
      <w:r w:rsidR="00897589">
        <w:rPr>
          <w:rFonts w:ascii="Arial" w:hAnsi="Arial" w:cs="Arial"/>
          <w:sz w:val="20"/>
          <w:szCs w:val="20"/>
          <w:lang w:val="en-US"/>
        </w:rPr>
        <w:t xml:space="preserve">, </w:t>
      </w:r>
      <w:r w:rsidR="006C1443">
        <w:rPr>
          <w:rFonts w:ascii="Arial" w:hAnsi="Arial" w:cs="Arial"/>
          <w:sz w:val="20"/>
          <w:szCs w:val="20"/>
        </w:rPr>
        <w:t>s</w:t>
      </w:r>
      <w:r w:rsidR="009E0461">
        <w:rPr>
          <w:rFonts w:ascii="Arial" w:hAnsi="Arial" w:cs="Arial"/>
          <w:sz w:val="20"/>
          <w:szCs w:val="20"/>
        </w:rPr>
        <w:t>ee</w:t>
      </w:r>
      <w:r w:rsidR="00893982">
        <w:rPr>
          <w:rFonts w:ascii="Arial" w:hAnsi="Arial" w:cs="Arial"/>
          <w:sz w:val="20"/>
          <w:szCs w:val="20"/>
        </w:rPr>
        <w:t xml:space="preserve"> </w:t>
      </w:r>
      <w:r w:rsidR="00441729">
        <w:rPr>
          <w:rFonts w:ascii="Arial" w:hAnsi="Arial" w:cs="Arial"/>
          <w:sz w:val="20"/>
          <w:szCs w:val="20"/>
        </w:rPr>
        <w:t>Chapter</w:t>
      </w:r>
      <w:r w:rsidR="00FE621B">
        <w:rPr>
          <w:rFonts w:ascii="Arial" w:hAnsi="Arial" w:cs="Arial"/>
          <w:sz w:val="20"/>
          <w:szCs w:val="20"/>
        </w:rPr>
        <w:t xml:space="preserve"> 7</w:t>
      </w:r>
      <w:r w:rsidR="008D30EE">
        <w:rPr>
          <w:rFonts w:ascii="Arial" w:hAnsi="Arial" w:cs="Arial"/>
          <w:sz w:val="20"/>
          <w:szCs w:val="20"/>
        </w:rPr>
        <w:t xml:space="preserve"> of </w:t>
      </w:r>
      <w:r w:rsidR="008D30EE">
        <w:rPr>
          <w:rFonts w:ascii="Arial" w:hAnsi="Arial" w:cs="Arial"/>
          <w:sz w:val="20"/>
          <w:szCs w:val="20"/>
        </w:rPr>
        <w:fldChar w:fldCharType="begin"/>
      </w:r>
      <w:r w:rsidR="0088305A">
        <w:rPr>
          <w:rFonts w:ascii="Arial" w:hAnsi="Arial" w:cs="Arial"/>
          <w:sz w:val="20"/>
          <w:szCs w:val="20"/>
        </w:rPr>
        <w:instrText xml:space="preserve"> ADDIN ZOTERO_ITEM CSL_CITATION {"citationID":"a1mamaee4o1","properties":{"formattedCitation":"\\super 42\\nosupersub{}","plainCitation":"42","noteIndex":0},"citationItems":[{"id":638,"uris":["http://zotero.org/users/9551388/items/JWTXMED3"],"itemData":{"id":638,"type":"article","abstract":"We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M."},{"family":"Taeb","given":"Armeen"}],"accessed":{"date-parts":[["2023",4,27]]},"issued":{"date-parts":[["2023",2,14]]}}}],"schema":"https://github.com/citation-style-language/schema/raw/master/csl-citation.json"} </w:instrText>
      </w:r>
      <w:r w:rsidR="008D30EE">
        <w:rPr>
          <w:rFonts w:ascii="Arial" w:hAnsi="Arial" w:cs="Arial"/>
          <w:sz w:val="20"/>
          <w:szCs w:val="20"/>
        </w:rPr>
        <w:fldChar w:fldCharType="separate"/>
      </w:r>
      <w:r w:rsidR="0088305A" w:rsidRPr="0088305A">
        <w:rPr>
          <w:rFonts w:ascii="Arial" w:hAnsi="Arial" w:cs="Arial"/>
          <w:sz w:val="20"/>
          <w:vertAlign w:val="superscript"/>
          <w:lang w:val="en-GB"/>
        </w:rPr>
        <w:t>42</w:t>
      </w:r>
      <w:r w:rsidR="008D30EE">
        <w:rPr>
          <w:rFonts w:ascii="Arial" w:hAnsi="Arial" w:cs="Arial"/>
          <w:sz w:val="20"/>
          <w:szCs w:val="20"/>
        </w:rPr>
        <w:fldChar w:fldCharType="end"/>
      </w:r>
      <w:r w:rsidR="00893982">
        <w:rPr>
          <w:rFonts w:ascii="Arial" w:hAnsi="Arial" w:cs="Arial"/>
          <w:sz w:val="20"/>
          <w:szCs w:val="20"/>
        </w:rPr>
        <w:t>.</w:t>
      </w:r>
      <w:r w:rsidR="00830935">
        <w:rPr>
          <w:rFonts w:ascii="Arial" w:hAnsi="Arial" w:cs="Arial"/>
          <w:sz w:val="20"/>
          <w:szCs w:val="20"/>
        </w:rPr>
        <w:t xml:space="preserve"> </w:t>
      </w:r>
      <w:r w:rsidR="00893982">
        <w:rPr>
          <w:rFonts w:ascii="Arial" w:hAnsi="Arial" w:cs="Arial"/>
          <w:sz w:val="20"/>
          <w:szCs w:val="20"/>
        </w:rPr>
        <w:t>Inference</w:t>
      </w:r>
      <w:r w:rsidR="00830935">
        <w:rPr>
          <w:rFonts w:ascii="Arial" w:hAnsi="Arial" w:cs="Arial"/>
          <w:sz w:val="20"/>
          <w:szCs w:val="20"/>
        </w:rPr>
        <w:t xml:space="preserve"> is conducted on a single trajectory</w:t>
      </w:r>
      <w:r w:rsidR="00472623">
        <w:rPr>
          <w:rFonts w:ascii="Arial" w:hAnsi="Arial" w:cs="Arial"/>
          <w:sz w:val="20"/>
          <w:szCs w:val="20"/>
        </w:rPr>
        <w:t xml:space="preserve"> of the stochastic process</w:t>
      </w:r>
      <w:r w:rsidR="00830935">
        <w:rPr>
          <w:rFonts w:ascii="Arial" w:hAnsi="Arial" w:cs="Arial"/>
          <w:sz w:val="20"/>
          <w:szCs w:val="20"/>
        </w:rPr>
        <w:t>, we investigated if the stochasticity has a substantial effect on the posterior inference</w:t>
      </w:r>
      <w:r w:rsidR="008F507C">
        <w:rPr>
          <w:rFonts w:ascii="Arial" w:hAnsi="Arial" w:cs="Arial"/>
          <w:sz w:val="20"/>
          <w:szCs w:val="20"/>
        </w:rPr>
        <w:t xml:space="preserve"> (also referred </w:t>
      </w:r>
      <w:r w:rsidR="00F02D90">
        <w:rPr>
          <w:rFonts w:ascii="Arial" w:hAnsi="Arial" w:cs="Arial"/>
          <w:sz w:val="20"/>
          <w:szCs w:val="20"/>
        </w:rPr>
        <w:t xml:space="preserve">to </w:t>
      </w:r>
      <w:r w:rsidR="008F507C">
        <w:rPr>
          <w:rFonts w:ascii="Arial" w:hAnsi="Arial" w:cs="Arial"/>
          <w:sz w:val="20"/>
          <w:szCs w:val="20"/>
        </w:rPr>
        <w:t>as Monte Carlo error)</w:t>
      </w:r>
      <w:r w:rsidR="00830935">
        <w:rPr>
          <w:rFonts w:ascii="Arial" w:hAnsi="Arial" w:cs="Arial"/>
          <w:sz w:val="20"/>
          <w:szCs w:val="20"/>
        </w:rPr>
        <w:t>.</w:t>
      </w:r>
      <w:r w:rsidR="00D9501D">
        <w:rPr>
          <w:rFonts w:ascii="Arial" w:hAnsi="Arial" w:cs="Arial"/>
          <w:sz w:val="20"/>
          <w:szCs w:val="20"/>
        </w:rPr>
        <w:t xml:space="preserve"> Guided </w:t>
      </w:r>
      <w:r w:rsidR="008D30EE">
        <w:rPr>
          <w:rFonts w:ascii="Arial" w:hAnsi="Arial" w:cs="Arial"/>
          <w:sz w:val="20"/>
          <w:szCs w:val="20"/>
        </w:rPr>
        <w:t>b</w:t>
      </w:r>
      <w:r w:rsidR="00D9501D">
        <w:rPr>
          <w:rFonts w:ascii="Arial" w:hAnsi="Arial" w:cs="Arial"/>
          <w:sz w:val="20"/>
          <w:szCs w:val="20"/>
        </w:rPr>
        <w:t>y numerical results</w:t>
      </w:r>
      <w:r w:rsidR="00830935">
        <w:rPr>
          <w:rFonts w:ascii="Arial" w:hAnsi="Arial" w:cs="Arial"/>
          <w:sz w:val="20"/>
          <w:szCs w:val="20"/>
        </w:rPr>
        <w:t xml:space="preserve"> </w:t>
      </w:r>
      <w:r w:rsidR="00CD18AD">
        <w:rPr>
          <w:rFonts w:ascii="Arial" w:hAnsi="Arial" w:cs="Arial"/>
          <w:sz w:val="20"/>
          <w:szCs w:val="20"/>
        </w:rPr>
        <w:t>SI Figure S</w:t>
      </w:r>
      <w:r w:rsidR="009018E9">
        <w:rPr>
          <w:rFonts w:ascii="Arial" w:hAnsi="Arial" w:cs="Arial"/>
          <w:sz w:val="20"/>
          <w:szCs w:val="20"/>
        </w:rPr>
        <w:t>7</w:t>
      </w:r>
      <w:r w:rsidR="00A21486">
        <w:rPr>
          <w:rFonts w:ascii="Arial" w:hAnsi="Arial" w:cs="Arial"/>
          <w:sz w:val="20"/>
          <w:szCs w:val="20"/>
        </w:rPr>
        <w:t>A</w:t>
      </w:r>
      <w:r w:rsidR="00CD18AD">
        <w:rPr>
          <w:rFonts w:ascii="Arial" w:hAnsi="Arial" w:cs="Arial"/>
          <w:sz w:val="20"/>
          <w:szCs w:val="20"/>
        </w:rPr>
        <w:t xml:space="preserve"> shows the goodness-of-fit </w:t>
      </w:r>
      <w:r w:rsidR="000929EE">
        <w:rPr>
          <w:rFonts w:ascii="Arial" w:hAnsi="Arial" w:cs="Arial"/>
          <w:sz w:val="20"/>
          <w:szCs w:val="20"/>
          <w:lang w:val="en-US"/>
        </w:rPr>
        <w:t>can be</w:t>
      </w:r>
      <w:r w:rsidR="00CD18AD">
        <w:rPr>
          <w:rFonts w:ascii="Arial" w:hAnsi="Arial" w:cs="Arial"/>
          <w:sz w:val="20"/>
          <w:szCs w:val="20"/>
        </w:rPr>
        <w:t xml:space="preserve"> </w:t>
      </w:r>
      <w:r w:rsidR="001C1BA3">
        <w:rPr>
          <w:rFonts w:ascii="Arial" w:hAnsi="Arial" w:cs="Arial"/>
          <w:sz w:val="20"/>
          <w:szCs w:val="20"/>
        </w:rPr>
        <w:t xml:space="preserve">linearly </w:t>
      </w:r>
      <w:r w:rsidR="00CD18AD">
        <w:rPr>
          <w:rFonts w:ascii="Arial" w:hAnsi="Arial" w:cs="Arial"/>
          <w:sz w:val="20"/>
          <w:szCs w:val="20"/>
        </w:rPr>
        <w:t xml:space="preserve">predicted by </w:t>
      </w:r>
      <w:r w:rsidR="0058171C">
        <w:rPr>
          <w:rFonts w:ascii="Arial" w:hAnsi="Arial" w:cs="Arial"/>
          <w:sz w:val="20"/>
          <w:szCs w:val="20"/>
        </w:rPr>
        <w:t xml:space="preserve">how </w:t>
      </w:r>
      <w:r w:rsidR="001A3D5F">
        <w:rPr>
          <w:rFonts w:ascii="Arial" w:hAnsi="Arial" w:cs="Arial"/>
          <w:sz w:val="20"/>
          <w:szCs w:val="20"/>
        </w:rPr>
        <w:t xml:space="preserve">probable </w:t>
      </w:r>
      <w:r w:rsidR="0058171C">
        <w:rPr>
          <w:rFonts w:ascii="Arial" w:hAnsi="Arial" w:cs="Arial"/>
          <w:sz w:val="20"/>
          <w:szCs w:val="20"/>
        </w:rPr>
        <w:t>the observation used to conduct inference</w:t>
      </w:r>
      <w:r w:rsidR="00D9501D">
        <w:rPr>
          <w:rFonts w:ascii="Arial" w:hAnsi="Arial" w:cs="Arial"/>
          <w:sz w:val="20"/>
          <w:szCs w:val="20"/>
        </w:rPr>
        <w:t xml:space="preserve"> was</w:t>
      </w:r>
      <w:r w:rsidR="0058171C">
        <w:rPr>
          <w:rFonts w:ascii="Arial" w:hAnsi="Arial" w:cs="Arial"/>
          <w:sz w:val="20"/>
          <w:szCs w:val="20"/>
        </w:rPr>
        <w:t xml:space="preserve"> (Methods)</w:t>
      </w:r>
      <w:r w:rsidR="005F0E97">
        <w:rPr>
          <w:rFonts w:ascii="Arial" w:hAnsi="Arial" w:cs="Arial"/>
          <w:sz w:val="20"/>
          <w:szCs w:val="20"/>
        </w:rPr>
        <w:t>.</w:t>
      </w:r>
      <w:r w:rsidR="001A3D5F">
        <w:rPr>
          <w:rFonts w:ascii="Arial" w:hAnsi="Arial" w:cs="Arial"/>
          <w:sz w:val="20"/>
          <w:szCs w:val="20"/>
        </w:rPr>
        <w:t xml:space="preserve"> </w:t>
      </w:r>
      <w:commentRangeStart w:id="14"/>
      <w:r w:rsidR="005F0E97">
        <w:rPr>
          <w:rFonts w:ascii="Arial" w:hAnsi="Arial" w:cs="Arial"/>
          <w:sz w:val="20"/>
          <w:szCs w:val="20"/>
        </w:rPr>
        <w:t>T</w:t>
      </w:r>
      <w:r w:rsidR="001A3D5F">
        <w:rPr>
          <w:rFonts w:ascii="Arial" w:hAnsi="Arial" w:cs="Arial"/>
          <w:sz w:val="20"/>
          <w:szCs w:val="20"/>
        </w:rPr>
        <w:t xml:space="preserve">his was </w:t>
      </w:r>
      <w:r w:rsidR="00D9501D">
        <w:rPr>
          <w:rFonts w:ascii="Arial" w:hAnsi="Arial" w:cs="Arial"/>
          <w:sz w:val="20"/>
          <w:szCs w:val="20"/>
        </w:rPr>
        <w:t xml:space="preserve">also </w:t>
      </w:r>
      <w:r w:rsidR="00B846E4">
        <w:rPr>
          <w:rFonts w:ascii="Arial" w:hAnsi="Arial" w:cs="Arial"/>
          <w:sz w:val="20"/>
          <w:szCs w:val="20"/>
        </w:rPr>
        <w:t>a function of</w:t>
      </w:r>
      <w:r w:rsidR="00D9501D">
        <w:rPr>
          <w:rFonts w:ascii="Arial" w:hAnsi="Arial" w:cs="Arial"/>
          <w:sz w:val="20"/>
          <w:szCs w:val="20"/>
        </w:rPr>
        <w:t xml:space="preserve"> </w:t>
      </w:r>
      <m:oMath>
        <m:r>
          <w:rPr>
            <w:rFonts w:ascii="Cambria Math" w:hAnsi="Cambria Math" w:cs="Arial"/>
            <w:sz w:val="20"/>
            <w:szCs w:val="20"/>
          </w:rPr>
          <m:t>γ</m:t>
        </m:r>
        <w:commentRangeEnd w:id="14"/>
        <m:r>
          <m:rPr>
            <m:sty m:val="p"/>
          </m:rPr>
          <w:rPr>
            <w:rStyle w:val="CommentReference"/>
            <w:rFonts w:ascii="Cambria Math" w:hAnsi="Cambria Math"/>
          </w:rPr>
          <w:commentReference w:id="14"/>
        </m:r>
        <m:r>
          <w:rPr>
            <w:rFonts w:ascii="Cambria Math" w:hAnsi="Cambria Math" w:cs="Arial"/>
            <w:sz w:val="20"/>
            <w:szCs w:val="20"/>
          </w:rPr>
          <m:t xml:space="preserve">, </m:t>
        </m:r>
      </m:oMath>
      <w:r w:rsidR="00E2673A">
        <w:rPr>
          <w:rFonts w:ascii="Arial" w:eastAsiaTheme="minorEastAsia" w:hAnsi="Arial" w:cs="Arial"/>
          <w:iCs/>
          <w:sz w:val="20"/>
          <w:szCs w:val="20"/>
        </w:rPr>
        <w:t xml:space="preserve"> with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=25%</m:t>
        </m:r>
      </m:oMath>
      <w:r w:rsidR="00E2673A">
        <w:rPr>
          <w:rFonts w:ascii="Arial" w:eastAsiaTheme="minorEastAsia" w:hAnsi="Arial" w:cs="Arial"/>
          <w:iCs/>
          <w:sz w:val="20"/>
          <w:szCs w:val="20"/>
        </w:rPr>
        <w:t xml:space="preserve"> showing a poorer goodness-of-fit</w:t>
      </w:r>
      <w:r w:rsidR="000929EE">
        <w:rPr>
          <w:rFonts w:ascii="Arial" w:eastAsiaTheme="minorEastAsia" w:hAnsi="Arial" w:cs="Arial"/>
          <w:iCs/>
          <w:sz w:val="20"/>
          <w:szCs w:val="20"/>
          <w:lang w:val="en-US"/>
        </w:rPr>
        <w:t xml:space="preserve">, </w:t>
      </w:r>
      <w:r w:rsidR="00B646AB">
        <w:rPr>
          <w:rFonts w:ascii="Arial" w:eastAsiaTheme="minorEastAsia" w:hAnsi="Arial" w:cs="Arial"/>
          <w:iCs/>
          <w:sz w:val="20"/>
          <w:szCs w:val="20"/>
          <w:lang w:val="en-US"/>
        </w:rPr>
        <w:t xml:space="preserve">a </w:t>
      </w:r>
      <w:r w:rsidR="000929EE">
        <w:rPr>
          <w:rFonts w:ascii="Arial" w:eastAsiaTheme="minorEastAsia" w:hAnsi="Arial" w:cs="Arial"/>
          <w:iCs/>
          <w:sz w:val="20"/>
          <w:szCs w:val="20"/>
          <w:lang w:val="en-US"/>
        </w:rPr>
        <w:t>product of wider</w:t>
      </w:r>
      <w:r w:rsidR="00C03057">
        <w:rPr>
          <w:rFonts w:ascii="Arial" w:eastAsiaTheme="minorEastAsia" w:hAnsi="Arial" w:cs="Arial"/>
          <w:iCs/>
          <w:sz w:val="20"/>
          <w:szCs w:val="20"/>
          <w:lang w:val="en-US"/>
        </w:rPr>
        <w:t xml:space="preserve"> and slightly more biases</w:t>
      </w:r>
      <w:r w:rsidR="000929EE">
        <w:rPr>
          <w:rFonts w:ascii="Arial" w:eastAsiaTheme="minorEastAsia" w:hAnsi="Arial" w:cs="Arial"/>
          <w:iCs/>
          <w:sz w:val="20"/>
          <w:szCs w:val="20"/>
          <w:lang w:val="en-US"/>
        </w:rPr>
        <w:t xml:space="preserve"> posteriors,</w:t>
      </w:r>
      <w:r w:rsidR="00E2673A">
        <w:rPr>
          <w:rFonts w:ascii="Arial" w:eastAsiaTheme="minorEastAsia" w:hAnsi="Arial" w:cs="Arial"/>
          <w:iCs/>
          <w:sz w:val="20"/>
          <w:szCs w:val="20"/>
        </w:rPr>
        <w:t xml:space="preserve"> than </w:t>
      </w:r>
      <m:oMath>
        <m:r>
          <m:rPr>
            <m:sty m:val="p"/>
          </m:rPr>
          <w:rPr>
            <w:rFonts w:ascii="Cambria Math" w:eastAsiaTheme="minorEastAsia" w:hAnsi="Cambria Math" w:cs="Arial"/>
            <w:sz w:val="20"/>
            <w:szCs w:val="20"/>
          </w:rPr>
          <m:t>γ</m:t>
        </m:r>
        <m:r>
          <w:rPr>
            <w:rFonts w:ascii="Cambria Math" w:eastAsiaTheme="minorEastAsia" w:hAnsi="Cambria Math" w:cs="Arial"/>
            <w:sz w:val="20"/>
            <w:szCs w:val="20"/>
          </w:rPr>
          <m:t>=50%</m:t>
        </m:r>
      </m:oMath>
      <w:r w:rsidR="00FE06F4">
        <w:rPr>
          <w:rFonts w:ascii="Arial" w:eastAsiaTheme="minorEastAsia" w:hAnsi="Arial" w:cs="Arial"/>
          <w:iCs/>
          <w:sz w:val="20"/>
          <w:szCs w:val="20"/>
        </w:rPr>
        <w:t xml:space="preserve"> </w:t>
      </w:r>
      <w:r w:rsidR="009A3033">
        <w:rPr>
          <w:rFonts w:ascii="Arial" w:eastAsiaTheme="minorEastAsia" w:hAnsi="Arial" w:cs="Arial"/>
          <w:iCs/>
          <w:sz w:val="20"/>
          <w:szCs w:val="20"/>
        </w:rPr>
        <w:t xml:space="preserve">for a more common inferred time series but </w:t>
      </w:r>
      <w:r w:rsidR="000B0E4F">
        <w:rPr>
          <w:rFonts w:ascii="Arial" w:eastAsiaTheme="minorEastAsia" w:hAnsi="Arial" w:cs="Arial"/>
          <w:iCs/>
          <w:sz w:val="20"/>
          <w:szCs w:val="20"/>
        </w:rPr>
        <w:t xml:space="preserve">a </w:t>
      </w:r>
      <w:r w:rsidR="009A3033">
        <w:rPr>
          <w:rFonts w:ascii="Arial" w:eastAsiaTheme="minorEastAsia" w:hAnsi="Arial" w:cs="Arial"/>
          <w:iCs/>
          <w:sz w:val="20"/>
          <w:szCs w:val="20"/>
        </w:rPr>
        <w:t xml:space="preserve">less pronounced </w:t>
      </w:r>
      <w:r w:rsidR="000B0E4F">
        <w:rPr>
          <w:rFonts w:ascii="Arial" w:eastAsiaTheme="minorEastAsia" w:hAnsi="Arial" w:cs="Arial"/>
          <w:iCs/>
          <w:sz w:val="20"/>
          <w:szCs w:val="20"/>
        </w:rPr>
        <w:t>relationship</w:t>
      </w:r>
      <w:r w:rsidR="009A3033">
        <w:rPr>
          <w:rFonts w:ascii="Arial" w:eastAsiaTheme="minorEastAsia" w:hAnsi="Arial" w:cs="Arial"/>
          <w:iCs/>
          <w:sz w:val="20"/>
          <w:szCs w:val="20"/>
        </w:rPr>
        <w:t xml:space="preserve"> w</w:t>
      </w:r>
      <w:r w:rsidR="00897E1C">
        <w:rPr>
          <w:rFonts w:ascii="Arial" w:eastAsiaTheme="minorEastAsia" w:hAnsi="Arial" w:cs="Arial"/>
          <w:iCs/>
          <w:sz w:val="20"/>
          <w:szCs w:val="20"/>
        </w:rPr>
        <w:t xml:space="preserve">ith the probability of observing the </w:t>
      </w:r>
      <w:r w:rsidR="00E47C7B">
        <w:rPr>
          <w:rFonts w:ascii="Arial" w:eastAsiaTheme="minorEastAsia" w:hAnsi="Arial" w:cs="Arial"/>
          <w:iCs/>
          <w:sz w:val="20"/>
          <w:szCs w:val="20"/>
        </w:rPr>
        <w:t>time series</w:t>
      </w:r>
      <w:r w:rsidR="00897E1C">
        <w:rPr>
          <w:rFonts w:ascii="Arial" w:eastAsiaTheme="minorEastAsia" w:hAnsi="Arial" w:cs="Arial"/>
          <w:iCs/>
          <w:sz w:val="20"/>
          <w:szCs w:val="20"/>
        </w:rPr>
        <w:t xml:space="preserve"> used for inference</w:t>
      </w:r>
      <w:r w:rsidR="009A3033">
        <w:rPr>
          <w:rFonts w:ascii="Arial" w:eastAsiaTheme="minorEastAsia" w:hAnsi="Arial" w:cs="Arial"/>
          <w:iCs/>
          <w:sz w:val="20"/>
          <w:szCs w:val="20"/>
        </w:rPr>
        <w:t xml:space="preserve"> </w:t>
      </w:r>
      <w:r w:rsidR="00E2673A">
        <w:rPr>
          <w:rFonts w:ascii="Arial" w:eastAsiaTheme="minorEastAsia" w:hAnsi="Arial" w:cs="Arial"/>
          <w:iCs/>
          <w:sz w:val="20"/>
          <w:szCs w:val="20"/>
        </w:rPr>
        <w:t>(</w:t>
      </w:r>
      <w:r w:rsidR="009A3033">
        <w:rPr>
          <w:rFonts w:ascii="Arial" w:eastAsiaTheme="minorEastAsia" w:hAnsi="Arial" w:cs="Arial"/>
          <w:iCs/>
          <w:sz w:val="20"/>
          <w:szCs w:val="20"/>
        </w:rPr>
        <w:t xml:space="preserve">slopes of </w:t>
      </w:r>
      <w:r w:rsidR="00E2673A">
        <w:rPr>
          <w:rFonts w:ascii="Arial" w:eastAsiaTheme="minorEastAsia" w:hAnsi="Arial" w:cs="Arial"/>
          <w:iCs/>
          <w:sz w:val="20"/>
          <w:szCs w:val="20"/>
        </w:rPr>
        <w:t>purple line</w:t>
      </w:r>
      <w:r w:rsidR="00FE06F4">
        <w:rPr>
          <w:rFonts w:ascii="Arial" w:eastAsiaTheme="minorEastAsia" w:hAnsi="Arial" w:cs="Arial"/>
          <w:iCs/>
          <w:sz w:val="20"/>
          <w:szCs w:val="20"/>
        </w:rPr>
        <w:t xml:space="preserve"> and red line</w:t>
      </w:r>
      <w:r w:rsidR="00E2673A">
        <w:rPr>
          <w:rFonts w:ascii="Arial" w:eastAsiaTheme="minorEastAsia" w:hAnsi="Arial" w:cs="Arial"/>
          <w:iCs/>
          <w:sz w:val="20"/>
          <w:szCs w:val="20"/>
        </w:rPr>
        <w:t xml:space="preserve"> </w:t>
      </w:r>
      <w:r w:rsidR="00FE06F4">
        <w:rPr>
          <w:rFonts w:ascii="Arial" w:eastAsiaTheme="minorEastAsia" w:hAnsi="Arial" w:cs="Arial"/>
          <w:iCs/>
          <w:sz w:val="20"/>
          <w:szCs w:val="20"/>
        </w:rPr>
        <w:t xml:space="preserve">respectively </w:t>
      </w:r>
      <w:r w:rsidR="00E2673A">
        <w:rPr>
          <w:rFonts w:ascii="Arial" w:eastAsiaTheme="minorEastAsia" w:hAnsi="Arial" w:cs="Arial"/>
          <w:iCs/>
          <w:sz w:val="20"/>
          <w:szCs w:val="20"/>
        </w:rPr>
        <w:t>in SI Figure S</w:t>
      </w:r>
      <w:r w:rsidR="008867A5">
        <w:rPr>
          <w:rFonts w:ascii="Arial" w:eastAsiaTheme="minorEastAsia" w:hAnsi="Arial" w:cs="Arial"/>
          <w:iCs/>
          <w:sz w:val="20"/>
          <w:szCs w:val="20"/>
        </w:rPr>
        <w:t>7</w:t>
      </w:r>
      <w:r w:rsidR="00E2673A">
        <w:rPr>
          <w:rFonts w:ascii="Arial" w:eastAsiaTheme="minorEastAsia" w:hAnsi="Arial" w:cs="Arial"/>
          <w:iCs/>
          <w:sz w:val="20"/>
          <w:szCs w:val="20"/>
        </w:rPr>
        <w:t>A)</w:t>
      </w:r>
      <w:r w:rsidR="00A21486">
        <w:rPr>
          <w:rFonts w:ascii="Arial" w:hAnsi="Arial" w:cs="Arial"/>
          <w:sz w:val="20"/>
          <w:szCs w:val="20"/>
        </w:rPr>
        <w:t>.</w:t>
      </w:r>
      <w:r w:rsidR="00BA2402">
        <w:rPr>
          <w:rFonts w:ascii="Arial" w:hAnsi="Arial" w:cs="Arial"/>
          <w:sz w:val="20"/>
          <w:szCs w:val="20"/>
        </w:rPr>
        <w:t xml:space="preserve"> </w:t>
      </w:r>
      <w:r w:rsidR="001A3D5F">
        <w:rPr>
          <w:rFonts w:ascii="Arial" w:hAnsi="Arial" w:cs="Arial"/>
          <w:sz w:val="20"/>
          <w:szCs w:val="20"/>
        </w:rPr>
        <w:t xml:space="preserve">When </w:t>
      </w:r>
      <w:r w:rsidR="00CE3D90">
        <w:rPr>
          <w:rFonts w:ascii="Arial" w:hAnsi="Arial" w:cs="Arial"/>
          <w:sz w:val="20"/>
          <w:szCs w:val="20"/>
        </w:rPr>
        <w:t>controlled</w:t>
      </w:r>
      <w:r w:rsidR="001A3D5F">
        <w:rPr>
          <w:rFonts w:ascii="Arial" w:hAnsi="Arial" w:cs="Arial"/>
          <w:sz w:val="20"/>
          <w:szCs w:val="20"/>
        </w:rPr>
        <w:t xml:space="preserve"> by the Monte Carlo error</w:t>
      </w:r>
      <w:r w:rsidR="00FC5ABE">
        <w:rPr>
          <w:rFonts w:ascii="Arial" w:hAnsi="Arial" w:cs="Arial"/>
          <w:sz w:val="20"/>
          <w:szCs w:val="20"/>
        </w:rPr>
        <w:t xml:space="preserve"> (see</w:t>
      </w:r>
      <w:r w:rsidR="00E74EFB">
        <w:rPr>
          <w:rFonts w:ascii="Arial" w:hAnsi="Arial" w:cs="Arial"/>
          <w:sz w:val="20"/>
          <w:szCs w:val="20"/>
        </w:rPr>
        <w:t xml:space="preserve"> </w:t>
      </w:r>
      <w:r w:rsidR="00E74EFB">
        <w:rPr>
          <w:rFonts w:ascii="Arial" w:hAnsi="Arial" w:cs="Arial"/>
          <w:i/>
          <w:iCs/>
          <w:sz w:val="20"/>
          <w:szCs w:val="20"/>
        </w:rPr>
        <w:t xml:space="preserve">Making sense of the bias </w:t>
      </w:r>
      <w:r w:rsidR="00E74EFB">
        <w:rPr>
          <w:rFonts w:ascii="Arial" w:hAnsi="Arial" w:cs="Arial"/>
          <w:sz w:val="20"/>
          <w:szCs w:val="20"/>
        </w:rPr>
        <w:t>in</w:t>
      </w:r>
      <w:r w:rsidR="00FC5ABE">
        <w:rPr>
          <w:rFonts w:ascii="Arial" w:hAnsi="Arial" w:cs="Arial"/>
          <w:sz w:val="20"/>
          <w:szCs w:val="20"/>
        </w:rPr>
        <w:t xml:space="preserve"> Methods)</w:t>
      </w:r>
      <w:r w:rsidR="005F0E97">
        <w:rPr>
          <w:rFonts w:ascii="Arial" w:hAnsi="Arial" w:cs="Arial"/>
          <w:sz w:val="20"/>
          <w:szCs w:val="20"/>
        </w:rPr>
        <w:t xml:space="preserve"> we found </w:t>
      </w:r>
      <w:r w:rsidR="001C1BA3">
        <w:rPr>
          <w:rFonts w:ascii="Arial" w:hAnsi="Arial" w:cs="Arial"/>
          <w:sz w:val="20"/>
          <w:szCs w:val="20"/>
        </w:rPr>
        <w:t xml:space="preserve">that the goodness-of-fit </w:t>
      </w:r>
      <w:r w:rsidR="00CE3D90">
        <w:rPr>
          <w:rFonts w:ascii="Arial" w:hAnsi="Arial" w:cs="Arial"/>
          <w:sz w:val="20"/>
          <w:szCs w:val="20"/>
        </w:rPr>
        <w:t>decreased</w:t>
      </w:r>
      <w:r w:rsidR="00193D04">
        <w:rPr>
          <w:rFonts w:ascii="Arial" w:hAnsi="Arial" w:cs="Arial"/>
          <w:sz w:val="20"/>
          <w:szCs w:val="20"/>
        </w:rPr>
        <w:t xml:space="preserve"> exponentially with </w:t>
      </w:r>
      <w:r w:rsidR="00E2673A">
        <w:rPr>
          <w:rFonts w:ascii="Arial" w:hAnsi="Arial" w:cs="Arial"/>
          <w:sz w:val="20"/>
          <w:szCs w:val="20"/>
        </w:rPr>
        <w:t xml:space="preserve">the </w:t>
      </w:r>
      <w:commentRangeStart w:id="15"/>
      <w:r w:rsidR="006A6CA7">
        <w:rPr>
          <w:rFonts w:ascii="Arial" w:hAnsi="Arial" w:cs="Arial"/>
          <w:color w:val="FF0000"/>
          <w:sz w:val="20"/>
          <w:szCs w:val="20"/>
        </w:rPr>
        <w:t>oddness</w:t>
      </w:r>
      <w:r w:rsidR="003A40D9">
        <w:rPr>
          <w:rFonts w:ascii="Arial" w:hAnsi="Arial" w:cs="Arial"/>
          <w:color w:val="FF0000"/>
          <w:sz w:val="20"/>
          <w:szCs w:val="20"/>
        </w:rPr>
        <w:t xml:space="preserve"> of the inferred simulated nosocomial data</w:t>
      </w:r>
      <w:commentRangeEnd w:id="15"/>
      <w:r w:rsidR="007A5B30">
        <w:rPr>
          <w:rStyle w:val="CommentReference"/>
        </w:rPr>
        <w:commentReference w:id="15"/>
      </w:r>
      <w:r w:rsidR="00EE220D">
        <w:rPr>
          <w:rFonts w:ascii="Arial" w:hAnsi="Arial" w:cs="Arial"/>
          <w:sz w:val="20"/>
          <w:szCs w:val="20"/>
        </w:rPr>
        <w:t>, and it's not</w:t>
      </w:r>
      <w:r w:rsidR="007526D3">
        <w:rPr>
          <w:rFonts w:ascii="Arial" w:hAnsi="Arial" w:cs="Arial"/>
          <w:sz w:val="20"/>
          <w:szCs w:val="20"/>
          <w:lang w:val="en-US"/>
        </w:rPr>
        <w:t xml:space="preserve"> substantially</w:t>
      </w:r>
      <w:r w:rsidR="00EE220D">
        <w:rPr>
          <w:rFonts w:ascii="Arial" w:hAnsi="Arial" w:cs="Arial"/>
          <w:sz w:val="20"/>
          <w:szCs w:val="20"/>
        </w:rPr>
        <w:t xml:space="preserve"> impacted by</w:t>
      </w:r>
      <w:r w:rsidR="001C1BA3">
        <w:rPr>
          <w:rFonts w:ascii="Arial" w:hAnsi="Arial" w:cs="Arial"/>
          <w:sz w:val="20"/>
          <w:szCs w:val="20"/>
        </w:rPr>
        <w:t xml:space="preserve"> </w:t>
      </w:r>
      <m:oMath>
        <m:r>
          <w:rPr>
            <w:rFonts w:ascii="Cambria Math" w:hAnsi="Cambria Math" w:cs="Arial"/>
            <w:sz w:val="20"/>
            <w:szCs w:val="20"/>
          </w:rPr>
          <m:t>γ</m:t>
        </m:r>
      </m:oMath>
      <w:r w:rsidR="0080393B">
        <w:rPr>
          <w:rFonts w:ascii="Arial" w:eastAsiaTheme="minorEastAsia" w:hAnsi="Arial" w:cs="Arial"/>
          <w:iCs/>
          <w:sz w:val="20"/>
          <w:szCs w:val="20"/>
        </w:rPr>
        <w:t xml:space="preserve"> (See S</w:t>
      </w:r>
      <w:r w:rsidR="008A592B">
        <w:rPr>
          <w:rFonts w:ascii="Arial" w:eastAsiaTheme="minorEastAsia" w:hAnsi="Arial" w:cs="Arial"/>
          <w:iCs/>
          <w:sz w:val="20"/>
          <w:szCs w:val="20"/>
        </w:rPr>
        <w:t>I</w:t>
      </w:r>
      <w:r w:rsidR="0080393B">
        <w:rPr>
          <w:rFonts w:ascii="Arial" w:eastAsiaTheme="minorEastAsia" w:hAnsi="Arial" w:cs="Arial"/>
          <w:iCs/>
          <w:sz w:val="20"/>
          <w:szCs w:val="20"/>
        </w:rPr>
        <w:t xml:space="preserve"> Figure S</w:t>
      </w:r>
      <w:r w:rsidR="008867A5">
        <w:rPr>
          <w:rFonts w:ascii="Arial" w:eastAsiaTheme="minorEastAsia" w:hAnsi="Arial" w:cs="Arial"/>
          <w:iCs/>
          <w:sz w:val="20"/>
          <w:szCs w:val="20"/>
        </w:rPr>
        <w:t>7</w:t>
      </w:r>
      <w:r w:rsidR="0080393B">
        <w:rPr>
          <w:rFonts w:ascii="Arial" w:eastAsiaTheme="minorEastAsia" w:hAnsi="Arial" w:cs="Arial"/>
          <w:iCs/>
          <w:sz w:val="20"/>
          <w:szCs w:val="20"/>
        </w:rPr>
        <w:t>B)</w:t>
      </w:r>
      <w:r w:rsidR="00EE220D">
        <w:rPr>
          <w:rFonts w:ascii="Arial" w:eastAsiaTheme="minorEastAsia" w:hAnsi="Arial" w:cs="Arial"/>
          <w:sz w:val="20"/>
          <w:szCs w:val="20"/>
        </w:rPr>
        <w:t>.</w:t>
      </w:r>
    </w:p>
    <w:p w14:paraId="447B73EC" w14:textId="77777777" w:rsidR="00955019" w:rsidRDefault="00955019" w:rsidP="009D3DD5">
      <w:pPr>
        <w:spacing w:line="360" w:lineRule="auto"/>
        <w:jc w:val="both"/>
        <w:rPr>
          <w:rFonts w:ascii="Arial" w:eastAsiaTheme="minorEastAsia" w:hAnsi="Arial" w:cs="Arial"/>
          <w:sz w:val="20"/>
          <w:szCs w:val="20"/>
        </w:rPr>
      </w:pPr>
    </w:p>
    <w:p w14:paraId="19EAC5A3" w14:textId="4B95B68A" w:rsidR="00F02D90" w:rsidRPr="009157DA" w:rsidRDefault="00CE3D90" w:rsidP="0094137D">
      <w:pPr>
        <w:spacing w:line="360" w:lineRule="auto"/>
        <w:jc w:val="both"/>
        <w:rPr>
          <w:rFonts w:ascii="Arial" w:eastAsiaTheme="minorEastAsia" w:hAnsi="Arial" w:cs="Arial"/>
          <w:color w:val="FF0000"/>
          <w:sz w:val="20"/>
          <w:szCs w:val="20"/>
          <w:lang w:val="en-US"/>
        </w:rPr>
      </w:pPr>
      <w:r>
        <w:rPr>
          <w:rFonts w:ascii="Arial" w:eastAsiaTheme="minorEastAsia" w:hAnsi="Arial" w:cs="Arial"/>
          <w:sz w:val="20"/>
          <w:szCs w:val="20"/>
        </w:rPr>
        <w:t xml:space="preserve">We ran ensemble simulations with the posterior parameter estimate and compared </w:t>
      </w:r>
      <w:r w:rsidR="00162827">
        <w:rPr>
          <w:rFonts w:ascii="Arial" w:eastAsiaTheme="minorEastAsia" w:hAnsi="Arial" w:cs="Arial"/>
          <w:sz w:val="20"/>
          <w:szCs w:val="20"/>
        </w:rPr>
        <w:t xml:space="preserve">them </w:t>
      </w:r>
      <w:r>
        <w:rPr>
          <w:rFonts w:ascii="Arial" w:eastAsiaTheme="minorEastAsia" w:hAnsi="Arial" w:cs="Arial"/>
          <w:sz w:val="20"/>
          <w:szCs w:val="20"/>
        </w:rPr>
        <w:t>t</w:t>
      </w:r>
      <w:r w:rsidR="00B50376">
        <w:rPr>
          <w:rFonts w:ascii="Arial" w:eastAsiaTheme="minorEastAsia" w:hAnsi="Arial" w:cs="Arial"/>
          <w:sz w:val="20"/>
          <w:szCs w:val="20"/>
        </w:rPr>
        <w:t>o the ensemble simulations with the true parameters, highlighting the observation used to conduct inference</w:t>
      </w:r>
      <w:r w:rsidR="008A379A">
        <w:rPr>
          <w:rFonts w:ascii="Arial" w:eastAsiaTheme="minorEastAsia" w:hAnsi="Arial" w:cs="Arial"/>
          <w:sz w:val="20"/>
          <w:szCs w:val="20"/>
        </w:rPr>
        <w:t xml:space="preserve"> and the mean across the ensembles</w:t>
      </w:r>
      <w:r w:rsidR="00EB4D81">
        <w:rPr>
          <w:rFonts w:ascii="Arial" w:eastAsiaTheme="minorEastAsia" w:hAnsi="Arial" w:cs="Arial"/>
          <w:sz w:val="20"/>
          <w:szCs w:val="20"/>
          <w:lang w:val="en-US"/>
        </w:rPr>
        <w:t xml:space="preserve"> </w:t>
      </w:r>
      <w:r w:rsidR="00B50376">
        <w:rPr>
          <w:rFonts w:ascii="Arial" w:eastAsiaTheme="minorEastAsia" w:hAnsi="Arial" w:cs="Arial"/>
          <w:sz w:val="20"/>
          <w:szCs w:val="20"/>
        </w:rPr>
        <w:t>(See SI Figure S</w:t>
      </w:r>
      <w:r w:rsidR="000E0CE1">
        <w:rPr>
          <w:rFonts w:ascii="Arial" w:eastAsiaTheme="minorEastAsia" w:hAnsi="Arial" w:cs="Arial"/>
          <w:sz w:val="20"/>
          <w:szCs w:val="20"/>
        </w:rPr>
        <w:t>8</w:t>
      </w:r>
      <w:r w:rsidR="00D245CE">
        <w:rPr>
          <w:rFonts w:ascii="Arial" w:eastAsiaTheme="minorEastAsia" w:hAnsi="Arial" w:cs="Arial"/>
          <w:sz w:val="20"/>
          <w:szCs w:val="20"/>
        </w:rPr>
        <w:t>A and S</w:t>
      </w:r>
      <w:r w:rsidR="00B10B45">
        <w:rPr>
          <w:rFonts w:ascii="Arial" w:eastAsiaTheme="minorEastAsia" w:hAnsi="Arial" w:cs="Arial"/>
          <w:sz w:val="20"/>
          <w:szCs w:val="20"/>
        </w:rPr>
        <w:t>8</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found that qualitatively even biased</w:t>
      </w:r>
      <w:r w:rsidR="00B525BC">
        <w:rPr>
          <w:rFonts w:ascii="Arial" w:eastAsiaTheme="minorEastAsia" w:hAnsi="Arial" w:cs="Arial"/>
          <w:sz w:val="20"/>
          <w:szCs w:val="20"/>
        </w:rPr>
        <w:t xml:space="preserve"> </w:t>
      </w:r>
      <w:r w:rsidR="00D245CE">
        <w:rPr>
          <w:rFonts w:ascii="Arial" w:eastAsiaTheme="minorEastAsia" w:hAnsi="Arial" w:cs="Arial"/>
          <w:sz w:val="20"/>
          <w:szCs w:val="20"/>
        </w:rPr>
        <w:t>inferences</w:t>
      </w:r>
      <w:r w:rsidR="00472623">
        <w:rPr>
          <w:rFonts w:ascii="Arial" w:eastAsiaTheme="minorEastAsia" w:hAnsi="Arial" w:cs="Arial"/>
          <w:sz w:val="20"/>
          <w:szCs w:val="20"/>
        </w:rPr>
        <w:t xml:space="preserve"> (scenario 2 and 4 in Figure 2) </w:t>
      </w:r>
      <w:r w:rsidR="00D245CE">
        <w:rPr>
          <w:rFonts w:ascii="Arial" w:eastAsiaTheme="minorEastAsia" w:hAnsi="Arial" w:cs="Arial"/>
          <w:sz w:val="20"/>
          <w:szCs w:val="20"/>
        </w:rPr>
        <w:t xml:space="preserve">reproduced well both the true ensemble simulations and the </w:t>
      </w:r>
      <w:r w:rsidR="001236E0">
        <w:rPr>
          <w:rFonts w:ascii="Arial" w:eastAsiaTheme="minorEastAsia" w:hAnsi="Arial" w:cs="Arial"/>
          <w:sz w:val="20"/>
          <w:szCs w:val="20"/>
          <w:lang w:val="en-US"/>
        </w:rPr>
        <w:t>nosocomial infection data</w:t>
      </w:r>
      <w:r w:rsidR="001236E0">
        <w:rPr>
          <w:rFonts w:ascii="Arial" w:eastAsiaTheme="minorEastAsia" w:hAnsi="Arial" w:cs="Arial"/>
          <w:sz w:val="20"/>
          <w:szCs w:val="20"/>
        </w:rPr>
        <w:t xml:space="preserve"> </w:t>
      </w:r>
      <w:r w:rsidR="00D245CE">
        <w:rPr>
          <w:rFonts w:ascii="Arial" w:eastAsiaTheme="minorEastAsia" w:hAnsi="Arial" w:cs="Arial"/>
          <w:sz w:val="20"/>
          <w:szCs w:val="20"/>
        </w:rPr>
        <w:t>used to conduct inference</w:t>
      </w:r>
      <w:r w:rsidR="00B50376">
        <w:rPr>
          <w:rFonts w:ascii="Arial" w:eastAsiaTheme="minorEastAsia" w:hAnsi="Arial" w:cs="Arial"/>
          <w:sz w:val="20"/>
          <w:szCs w:val="20"/>
        </w:rPr>
        <w:t xml:space="preserve">. We </w:t>
      </w:r>
      <w:r w:rsidR="00D245CE">
        <w:rPr>
          <w:rFonts w:ascii="Arial" w:eastAsiaTheme="minorEastAsia" w:hAnsi="Arial" w:cs="Arial"/>
          <w:sz w:val="20"/>
          <w:szCs w:val="20"/>
        </w:rPr>
        <w:t xml:space="preserve">quantified the calibration </w:t>
      </w:r>
      <w:r w:rsidR="004B7551">
        <w:rPr>
          <w:rFonts w:ascii="Arial" w:eastAsiaTheme="minorEastAsia" w:hAnsi="Arial" w:cs="Arial"/>
          <w:sz w:val="20"/>
          <w:szCs w:val="20"/>
        </w:rPr>
        <w:t xml:space="preserve">displaying </w:t>
      </w:r>
      <w:r w:rsidR="00B50376">
        <w:rPr>
          <w:rFonts w:ascii="Arial" w:eastAsiaTheme="minorEastAsia" w:hAnsi="Arial" w:cs="Arial"/>
          <w:sz w:val="20"/>
          <w:szCs w:val="20"/>
        </w:rPr>
        <w:t>the reliability</w:t>
      </w:r>
      <w:r w:rsidR="004B7551">
        <w:rPr>
          <w:rFonts w:ascii="Arial" w:eastAsiaTheme="minorEastAsia" w:hAnsi="Arial" w:cs="Arial"/>
          <w:sz w:val="20"/>
          <w:szCs w:val="20"/>
        </w:rPr>
        <w:t xml:space="preserve"> plot</w:t>
      </w:r>
      <w:r w:rsidR="006A6CA7">
        <w:rPr>
          <w:rFonts w:ascii="Arial" w:eastAsiaTheme="minorEastAsia" w:hAnsi="Arial" w:cs="Arial"/>
          <w:sz w:val="20"/>
          <w:szCs w:val="20"/>
        </w:rPr>
        <w:t xml:space="preserve"> </w:t>
      </w:r>
      <w:r w:rsidR="006A6CA7" w:rsidRPr="006278C8">
        <w:rPr>
          <w:rFonts w:ascii="Arial" w:eastAsiaTheme="minorEastAsia" w:hAnsi="Arial" w:cs="Arial"/>
          <w:color w:val="FF0000"/>
          <w:sz w:val="20"/>
          <w:szCs w:val="20"/>
        </w:rPr>
        <w:t>(cite)</w:t>
      </w:r>
      <w:r w:rsidR="00B50376" w:rsidRPr="006278C8">
        <w:rPr>
          <w:rFonts w:ascii="Arial" w:eastAsiaTheme="minorEastAsia" w:hAnsi="Arial" w:cs="Arial"/>
          <w:color w:val="FF0000"/>
          <w:sz w:val="20"/>
          <w:szCs w:val="20"/>
        </w:rPr>
        <w:t xml:space="preserve"> </w:t>
      </w:r>
      <w:r w:rsidR="00B50376">
        <w:rPr>
          <w:rFonts w:ascii="Arial" w:eastAsiaTheme="minorEastAsia" w:hAnsi="Arial" w:cs="Arial"/>
          <w:sz w:val="20"/>
          <w:szCs w:val="20"/>
        </w:rPr>
        <w:t xml:space="preserve">of both the posterior and truth ensemble simulation with the inferred </w:t>
      </w:r>
      <w:r w:rsidR="00D245CE">
        <w:rPr>
          <w:rFonts w:ascii="Arial" w:eastAsiaTheme="minorEastAsia" w:hAnsi="Arial" w:cs="Arial"/>
          <w:sz w:val="20"/>
          <w:szCs w:val="20"/>
        </w:rPr>
        <w:t>time-series</w:t>
      </w:r>
      <w:r w:rsidR="00B50376">
        <w:rPr>
          <w:rFonts w:ascii="Arial" w:eastAsiaTheme="minorEastAsia" w:hAnsi="Arial" w:cs="Arial"/>
          <w:sz w:val="20"/>
          <w:szCs w:val="20"/>
        </w:rPr>
        <w:t xml:space="preserve"> (</w:t>
      </w:r>
      <w:r w:rsidR="0099539E">
        <w:rPr>
          <w:rFonts w:ascii="Arial" w:eastAsiaTheme="minorEastAsia" w:hAnsi="Arial" w:cs="Arial"/>
          <w:sz w:val="20"/>
          <w:szCs w:val="20"/>
        </w:rPr>
        <w:t>s</w:t>
      </w:r>
      <w:r w:rsidR="00B50376">
        <w:rPr>
          <w:rFonts w:ascii="Arial" w:eastAsiaTheme="minorEastAsia" w:hAnsi="Arial" w:cs="Arial"/>
          <w:sz w:val="20"/>
          <w:szCs w:val="20"/>
        </w:rPr>
        <w:t xml:space="preserve">ee SI Figure </w:t>
      </w:r>
      <w:r w:rsidR="00D245CE">
        <w:rPr>
          <w:rFonts w:ascii="Arial" w:eastAsiaTheme="minorEastAsia" w:hAnsi="Arial" w:cs="Arial"/>
          <w:sz w:val="20"/>
          <w:szCs w:val="20"/>
        </w:rPr>
        <w:t>S</w:t>
      </w:r>
      <w:r w:rsidR="00236202">
        <w:rPr>
          <w:rFonts w:ascii="Arial" w:eastAsiaTheme="minorEastAsia" w:hAnsi="Arial" w:cs="Arial"/>
          <w:sz w:val="20"/>
          <w:szCs w:val="20"/>
        </w:rPr>
        <w:t>9</w:t>
      </w:r>
      <w:r w:rsidR="00D245CE">
        <w:rPr>
          <w:rFonts w:ascii="Arial" w:eastAsiaTheme="minorEastAsia" w:hAnsi="Arial" w:cs="Arial"/>
          <w:sz w:val="20"/>
          <w:szCs w:val="20"/>
        </w:rPr>
        <w:t>A and S</w:t>
      </w:r>
      <w:r w:rsidR="005233C6">
        <w:rPr>
          <w:rFonts w:ascii="Arial" w:eastAsiaTheme="minorEastAsia" w:hAnsi="Arial" w:cs="Arial"/>
          <w:sz w:val="20"/>
          <w:szCs w:val="20"/>
        </w:rPr>
        <w:t>9</w:t>
      </w:r>
      <w:r w:rsidR="00D245CE">
        <w:rPr>
          <w:rFonts w:ascii="Arial" w:eastAsiaTheme="minorEastAsia" w:hAnsi="Arial" w:cs="Arial"/>
          <w:sz w:val="20"/>
          <w:szCs w:val="20"/>
        </w:rPr>
        <w:t xml:space="preserve">B, for </w:t>
      </w:r>
      <m:oMath>
        <m:r>
          <w:rPr>
            <w:rFonts w:ascii="Cambria Math" w:eastAsiaTheme="minorEastAsia" w:hAnsi="Cambria Math" w:cs="Arial"/>
            <w:sz w:val="20"/>
            <w:szCs w:val="20"/>
          </w:rPr>
          <m:t>γ</m:t>
        </m:r>
        <m:r>
          <m:rPr>
            <m:sty m:val="p"/>
          </m:rPr>
          <w:rPr>
            <w:rFonts w:ascii="Cambria Math" w:eastAsiaTheme="minorEastAsia" w:hAnsi="Cambria Math" w:cs="Arial" w:hint="eastAsia"/>
            <w:sz w:val="20"/>
            <w:szCs w:val="20"/>
          </w:rPr>
          <m:t>∈</m:t>
        </m:r>
        <m:r>
          <m:rPr>
            <m:lit/>
          </m:rPr>
          <w:rPr>
            <w:rFonts w:ascii="Cambria Math" w:eastAsiaTheme="minorEastAsia" w:hAnsi="Cambria Math" w:cs="Arial"/>
            <w:sz w:val="20"/>
            <w:szCs w:val="20"/>
          </w:rPr>
          <m:t>{</m:t>
        </m:r>
        <m:r>
          <w:rPr>
            <w:rFonts w:ascii="Cambria Math" w:eastAsiaTheme="minorEastAsia" w:hAnsi="Cambria Math" w:cs="Arial"/>
            <w:sz w:val="20"/>
            <w:szCs w:val="20"/>
          </w:rPr>
          <m:t>25%,50%</m:t>
        </m:r>
        <m:r>
          <m:rPr>
            <m:lit/>
          </m:rPr>
          <w:rPr>
            <w:rFonts w:ascii="Cambria Math" w:eastAsiaTheme="minorEastAsia" w:hAnsi="Cambria Math" w:cs="Arial"/>
            <w:sz w:val="20"/>
            <w:szCs w:val="20"/>
          </w:rPr>
          <m:t>}</m:t>
        </m:r>
      </m:oMath>
      <w:r w:rsidR="00D245CE">
        <w:rPr>
          <w:rFonts w:ascii="Arial" w:eastAsiaTheme="minorEastAsia" w:hAnsi="Arial" w:cs="Arial"/>
          <w:sz w:val="20"/>
          <w:szCs w:val="20"/>
        </w:rPr>
        <w:t xml:space="preserve"> respectively) and </w:t>
      </w:r>
      <w:r w:rsidR="00456CA1" w:rsidRPr="00024FD3">
        <w:rPr>
          <w:rFonts w:ascii="Arial" w:eastAsiaTheme="minorEastAsia" w:hAnsi="Arial" w:cs="Arial"/>
          <w:color w:val="FF0000"/>
          <w:sz w:val="20"/>
          <w:szCs w:val="20"/>
        </w:rPr>
        <w:t>finish this</w:t>
      </w:r>
      <w:r w:rsidR="006278C8">
        <w:rPr>
          <w:rFonts w:ascii="Arial" w:eastAsiaTheme="minorEastAsia" w:hAnsi="Arial" w:cs="Arial"/>
          <w:color w:val="FF0000"/>
          <w:sz w:val="20"/>
          <w:szCs w:val="20"/>
          <w:lang w:val="en-US"/>
        </w:rPr>
        <w:t>.</w:t>
      </w:r>
    </w:p>
    <w:p w14:paraId="72133FAB" w14:textId="77777777" w:rsidR="00A5510E" w:rsidRPr="00DD07EB" w:rsidRDefault="00A5510E" w:rsidP="0094137D">
      <w:pPr>
        <w:spacing w:line="360" w:lineRule="auto"/>
        <w:jc w:val="both"/>
        <w:rPr>
          <w:rFonts w:ascii="Arial" w:eastAsiaTheme="minorEastAsia" w:hAnsi="Arial" w:cs="Arial"/>
          <w:iCs/>
          <w:color w:val="FF0000"/>
          <w:sz w:val="20"/>
          <w:szCs w:val="20"/>
        </w:rPr>
      </w:pPr>
    </w:p>
    <w:p w14:paraId="44614A29" w14:textId="4D459FAD" w:rsidR="00A15FBA" w:rsidRDefault="00A15FBA" w:rsidP="00A15FBA">
      <w:pPr>
        <w:spacing w:line="360" w:lineRule="auto"/>
        <w:jc w:val="both"/>
        <w:rPr>
          <w:rFonts w:ascii="Arial" w:hAnsi="Arial" w:cs="Arial"/>
          <w:sz w:val="20"/>
          <w:szCs w:val="20"/>
        </w:rPr>
      </w:pPr>
      <w:r>
        <w:rPr>
          <w:rFonts w:ascii="Arial" w:hAnsi="Arial" w:cs="Arial"/>
          <w:sz w:val="20"/>
          <w:szCs w:val="20"/>
        </w:rPr>
        <w:t xml:space="preserve">Last </w:t>
      </w:r>
      <w:r w:rsidR="000376E8">
        <w:rPr>
          <w:rFonts w:ascii="Arial" w:hAnsi="Arial" w:cs="Arial"/>
          <w:sz w:val="20"/>
          <w:szCs w:val="20"/>
        </w:rPr>
        <w:t xml:space="preserve">approach </w:t>
      </w:r>
      <w:r w:rsidR="00477952">
        <w:rPr>
          <w:rFonts w:ascii="Arial" w:hAnsi="Arial" w:cs="Arial"/>
          <w:sz w:val="20"/>
          <w:szCs w:val="20"/>
        </w:rPr>
        <w:t>showed</w:t>
      </w:r>
      <w:r w:rsidR="000376E8">
        <w:rPr>
          <w:rFonts w:ascii="Arial" w:hAnsi="Arial" w:cs="Arial"/>
          <w:sz w:val="20"/>
          <w:szCs w:val="20"/>
        </w:rPr>
        <w:t xml:space="preserve"> the </w:t>
      </w:r>
      <w:r w:rsidR="00477952">
        <w:rPr>
          <w:rFonts w:ascii="Arial" w:hAnsi="Arial" w:cs="Arial"/>
          <w:sz w:val="20"/>
          <w:szCs w:val="20"/>
        </w:rPr>
        <w:t xml:space="preserve">performance </w:t>
      </w:r>
      <w:r w:rsidR="000376E8">
        <w:rPr>
          <w:rFonts w:ascii="Arial" w:hAnsi="Arial" w:cs="Arial"/>
          <w:sz w:val="20"/>
          <w:szCs w:val="20"/>
        </w:rPr>
        <w:t xml:space="preserve">of the model inference to solve the inverse problem in </w:t>
      </w:r>
      <w:r w:rsidR="00477952">
        <w:rPr>
          <w:rFonts w:ascii="Arial" w:hAnsi="Arial" w:cs="Arial"/>
          <w:sz w:val="20"/>
          <w:szCs w:val="20"/>
        </w:rPr>
        <w:t>different regions of the prior range</w:t>
      </w:r>
      <w:r w:rsidR="000376E8">
        <w:rPr>
          <w:rFonts w:ascii="Arial" w:hAnsi="Arial" w:cs="Arial"/>
          <w:sz w:val="20"/>
          <w:szCs w:val="20"/>
        </w:rPr>
        <w:t xml:space="preserve">. We also study </w:t>
      </w:r>
      <w:r w:rsidR="00C952D6">
        <w:rPr>
          <w:rFonts w:ascii="Arial" w:hAnsi="Arial" w:cs="Arial"/>
          <w:sz w:val="20"/>
          <w:szCs w:val="20"/>
          <w:lang w:val="en-US"/>
        </w:rPr>
        <w:t>it's</w:t>
      </w:r>
      <w:r w:rsidR="007B6430">
        <w:rPr>
          <w:rFonts w:ascii="Arial" w:hAnsi="Arial" w:cs="Arial"/>
          <w:sz w:val="20"/>
          <w:szCs w:val="20"/>
          <w:lang w:val="en-US"/>
        </w:rPr>
        <w:t xml:space="preserve"> </w:t>
      </w:r>
      <w:r w:rsidR="00EB4D81">
        <w:rPr>
          <w:rFonts w:ascii="Arial" w:hAnsi="Arial" w:cs="Arial"/>
          <w:sz w:val="20"/>
          <w:szCs w:val="20"/>
          <w:lang w:val="en-US"/>
        </w:rPr>
        <w:t>ability</w:t>
      </w:r>
      <w:r w:rsidR="00C952D6">
        <w:rPr>
          <w:rFonts w:ascii="Arial" w:hAnsi="Arial" w:cs="Arial"/>
          <w:sz w:val="20"/>
          <w:szCs w:val="20"/>
        </w:rPr>
        <w:t xml:space="preserve"> </w:t>
      </w:r>
      <w:r w:rsidR="00456CA1">
        <w:rPr>
          <w:rFonts w:ascii="Arial" w:hAnsi="Arial" w:cs="Arial"/>
          <w:sz w:val="20"/>
          <w:szCs w:val="20"/>
        </w:rPr>
        <w:t xml:space="preserve">in </w:t>
      </w:r>
      <w:r w:rsidR="00477952">
        <w:rPr>
          <w:rFonts w:ascii="Arial" w:hAnsi="Arial" w:cs="Arial"/>
          <w:sz w:val="20"/>
          <w:szCs w:val="20"/>
        </w:rPr>
        <w:t>parameter combinations</w:t>
      </w:r>
      <w:r w:rsidR="00456CA1">
        <w:rPr>
          <w:rFonts w:ascii="Arial" w:hAnsi="Arial" w:cs="Arial"/>
          <w:sz w:val="20"/>
          <w:szCs w:val="20"/>
        </w:rPr>
        <w:t xml:space="preserve"> that reproduce</w:t>
      </w:r>
      <w:r w:rsidR="00E554A5">
        <w:rPr>
          <w:rFonts w:ascii="Arial" w:hAnsi="Arial" w:cs="Arial"/>
          <w:sz w:val="20"/>
          <w:szCs w:val="20"/>
        </w:rPr>
        <w:t>d</w:t>
      </w:r>
      <w:r w:rsidR="00456CA1">
        <w:rPr>
          <w:rFonts w:ascii="Arial" w:hAnsi="Arial" w:cs="Arial"/>
          <w:sz w:val="20"/>
          <w:szCs w:val="20"/>
        </w:rPr>
        <w:t xml:space="preserve"> the microorganism's nosocomial </w:t>
      </w:r>
      <w:r w:rsidR="00FB775D">
        <w:rPr>
          <w:rFonts w:ascii="Arial" w:hAnsi="Arial" w:cs="Arial"/>
          <w:sz w:val="20"/>
          <w:szCs w:val="20"/>
        </w:rPr>
        <w:t xml:space="preserve">infection </w:t>
      </w:r>
      <w:r w:rsidR="00456CA1">
        <w:rPr>
          <w:rFonts w:ascii="Arial" w:hAnsi="Arial" w:cs="Arial"/>
          <w:sz w:val="20"/>
          <w:szCs w:val="20"/>
        </w:rPr>
        <w:t>data at the hospital level (aggregation across buildings of time series shown in Figure 1A). We used the middle prevalence</w:t>
      </w:r>
      <w:r w:rsidR="00871937">
        <w:rPr>
          <w:rFonts w:ascii="Arial" w:hAnsi="Arial" w:cs="Arial"/>
          <w:sz w:val="20"/>
          <w:szCs w:val="20"/>
        </w:rPr>
        <w:t xml:space="preserve"> of each bacterial microorganism</w:t>
      </w:r>
      <w:r w:rsidR="00456CA1">
        <w:rPr>
          <w:rFonts w:ascii="Arial" w:hAnsi="Arial" w:cs="Arial"/>
          <w:sz w:val="20"/>
          <w:szCs w:val="20"/>
        </w:rPr>
        <w:t xml:space="preserve"> reported in Table 1, see Methods for further details </w:t>
      </w:r>
      <w:r w:rsidR="008443D2">
        <w:rPr>
          <w:rFonts w:ascii="Arial" w:hAnsi="Arial" w:cs="Arial"/>
          <w:sz w:val="20"/>
          <w:szCs w:val="20"/>
        </w:rPr>
        <w:t>on</w:t>
      </w:r>
      <w:r w:rsidR="00456CA1">
        <w:rPr>
          <w:rFonts w:ascii="Arial" w:hAnsi="Arial" w:cs="Arial"/>
          <w:sz w:val="20"/>
          <w:szCs w:val="20"/>
        </w:rPr>
        <w:t xml:space="preserve"> the 9 scenarios selected for each pathogenic bacteria. </w:t>
      </w:r>
      <w:commentRangeStart w:id="16"/>
      <w:r w:rsidR="00456CA1">
        <w:rPr>
          <w:rFonts w:ascii="Arial" w:hAnsi="Arial" w:cs="Arial"/>
          <w:sz w:val="20"/>
          <w:szCs w:val="20"/>
        </w:rPr>
        <w:t>SI Figure S</w:t>
      </w:r>
      <w:r w:rsidR="0085645E">
        <w:rPr>
          <w:rFonts w:ascii="Arial" w:hAnsi="Arial" w:cs="Arial"/>
          <w:sz w:val="20"/>
          <w:szCs w:val="20"/>
        </w:rPr>
        <w:t>10</w:t>
      </w:r>
      <w:r w:rsidR="00456CA1">
        <w:rPr>
          <w:rFonts w:ascii="Arial" w:hAnsi="Arial" w:cs="Arial"/>
          <w:sz w:val="20"/>
          <w:szCs w:val="20"/>
        </w:rPr>
        <w:t xml:space="preserve"> </w:t>
      </w:r>
      <w:commentRangeEnd w:id="16"/>
      <w:r w:rsidR="00882983">
        <w:rPr>
          <w:rStyle w:val="CommentReference"/>
        </w:rPr>
        <w:commentReference w:id="16"/>
      </w:r>
      <w:r w:rsidR="00456CA1">
        <w:rPr>
          <w:rFonts w:ascii="Arial" w:hAnsi="Arial" w:cs="Arial"/>
          <w:sz w:val="20"/>
          <w:szCs w:val="20"/>
        </w:rPr>
        <w:t xml:space="preserve">shows the posterior estimates for each microorganism, </w:t>
      </w:r>
      <w:r w:rsidR="00456CA1">
        <w:rPr>
          <w:rFonts w:ascii="Arial" w:hAnsi="Arial" w:cs="Arial"/>
          <w:sz w:val="20"/>
          <w:szCs w:val="20"/>
        </w:rPr>
        <w:lastRenderedPageBreak/>
        <w:t>note that the value</w:t>
      </w:r>
      <w:r w:rsidR="009E60B4">
        <w:rPr>
          <w:rFonts w:ascii="Arial" w:hAnsi="Arial" w:cs="Arial"/>
          <w:sz w:val="20"/>
          <w:szCs w:val="20"/>
        </w:rPr>
        <w:t>s</w:t>
      </w:r>
      <w:r w:rsidR="00456CA1">
        <w:rPr>
          <w:rFonts w:ascii="Arial" w:hAnsi="Arial" w:cs="Arial"/>
          <w:sz w:val="20"/>
          <w:szCs w:val="20"/>
        </w:rPr>
        <w:t xml:space="preserve"> of the</w:t>
      </w:r>
      <w:r w:rsidR="00477952">
        <w:rPr>
          <w:rFonts w:ascii="Arial" w:hAnsi="Arial" w:cs="Arial"/>
          <w:sz w:val="20"/>
          <w:szCs w:val="20"/>
        </w:rPr>
        <w:t xml:space="preserve"> parameters in the</w:t>
      </w:r>
      <w:r w:rsidR="00456CA1">
        <w:rPr>
          <w:rFonts w:ascii="Arial" w:hAnsi="Arial" w:cs="Arial"/>
          <w:sz w:val="20"/>
          <w:szCs w:val="20"/>
        </w:rPr>
        <w:t xml:space="preserve"> 9 scenarios </w:t>
      </w:r>
      <w:r w:rsidR="0099539E">
        <w:rPr>
          <w:rFonts w:ascii="Arial" w:hAnsi="Arial" w:cs="Arial"/>
          <w:sz w:val="20"/>
          <w:szCs w:val="20"/>
        </w:rPr>
        <w:t>for</w:t>
      </w:r>
      <w:r w:rsidR="00456CA1">
        <w:rPr>
          <w:rFonts w:ascii="Arial" w:hAnsi="Arial" w:cs="Arial"/>
          <w:sz w:val="20"/>
          <w:szCs w:val="20"/>
        </w:rPr>
        <w:t xml:space="preserve"> each pathogen are very similar</w:t>
      </w:r>
      <w:r w:rsidR="005D2403">
        <w:rPr>
          <w:rFonts w:ascii="Arial" w:hAnsi="Arial" w:cs="Arial"/>
          <w:sz w:val="20"/>
          <w:szCs w:val="20"/>
        </w:rPr>
        <w:t>.</w:t>
      </w:r>
      <w:r w:rsidR="00456CA1">
        <w:rPr>
          <w:rFonts w:ascii="Arial" w:hAnsi="Arial" w:cs="Arial"/>
          <w:sz w:val="20"/>
          <w:szCs w:val="20"/>
        </w:rPr>
        <w:t xml:space="preserve"> </w:t>
      </w:r>
      <w:r w:rsidR="005D2403">
        <w:rPr>
          <w:rFonts w:ascii="Arial" w:hAnsi="Arial" w:cs="Arial"/>
          <w:sz w:val="20"/>
          <w:szCs w:val="20"/>
        </w:rPr>
        <w:t>We found</w:t>
      </w:r>
      <w:r w:rsidR="00456CA1">
        <w:rPr>
          <w:rFonts w:ascii="Arial" w:hAnsi="Arial" w:cs="Arial"/>
          <w:sz w:val="20"/>
          <w:szCs w:val="20"/>
        </w:rPr>
        <w:t xml:space="preserve"> the </w:t>
      </w:r>
      <w:r w:rsidR="00897589">
        <w:rPr>
          <w:rFonts w:ascii="Arial" w:hAnsi="Arial" w:cs="Arial"/>
          <w:sz w:val="20"/>
          <w:szCs w:val="20"/>
          <w:lang w:val="en-US"/>
        </w:rPr>
        <w:t>model-inference system</w:t>
      </w:r>
      <w:r w:rsidR="00897589">
        <w:rPr>
          <w:rFonts w:ascii="Arial" w:hAnsi="Arial" w:cs="Arial"/>
          <w:sz w:val="20"/>
          <w:szCs w:val="20"/>
        </w:rPr>
        <w:t xml:space="preserve"> </w:t>
      </w:r>
      <w:r w:rsidR="00456CA1">
        <w:rPr>
          <w:rFonts w:ascii="Arial" w:hAnsi="Arial" w:cs="Arial"/>
          <w:sz w:val="20"/>
          <w:szCs w:val="20"/>
        </w:rPr>
        <w:t>is able to discriminate between the scenarios</w:t>
      </w:r>
      <w:r w:rsidR="00024FD3">
        <w:rPr>
          <w:rFonts w:ascii="Arial" w:hAnsi="Arial" w:cs="Arial"/>
          <w:sz w:val="20"/>
          <w:szCs w:val="20"/>
        </w:rPr>
        <w:t>.</w:t>
      </w:r>
      <w:r w:rsidR="005D2403">
        <w:rPr>
          <w:rFonts w:ascii="Arial" w:hAnsi="Arial" w:cs="Arial"/>
          <w:sz w:val="20"/>
          <w:szCs w:val="20"/>
        </w:rPr>
        <w:t xml:space="preserve"> </w:t>
      </w:r>
      <w:r w:rsidR="00024FD3">
        <w:rPr>
          <w:rFonts w:ascii="Arial" w:hAnsi="Arial" w:cs="Arial"/>
          <w:sz w:val="20"/>
          <w:szCs w:val="20"/>
        </w:rPr>
        <w:t>T</w:t>
      </w:r>
      <w:r w:rsidR="005D2403">
        <w:rPr>
          <w:rFonts w:ascii="Arial" w:hAnsi="Arial" w:cs="Arial"/>
          <w:sz w:val="20"/>
          <w:szCs w:val="20"/>
        </w:rPr>
        <w:t>his analysis covers a broad range of prevalences from 'low' to 'high' importation rates</w:t>
      </w:r>
      <w:r w:rsidR="00477952">
        <w:rPr>
          <w:rFonts w:ascii="Arial" w:hAnsi="Arial" w:cs="Arial"/>
          <w:sz w:val="20"/>
          <w:szCs w:val="20"/>
        </w:rPr>
        <w:t xml:space="preserve"> </w:t>
      </w:r>
      <m:oMath>
        <m:r>
          <m:rPr>
            <m:sty m:val="p"/>
          </m:rPr>
          <w:rPr>
            <w:rFonts w:ascii="Cambria Math" w:hAnsi="Cambria Math" w:cs="Arial"/>
            <w:sz w:val="20"/>
            <w:szCs w:val="20"/>
          </w:rPr>
          <m:t>γ</m:t>
        </m:r>
      </m:oMath>
      <w:r w:rsidR="00871937">
        <w:rPr>
          <w:rFonts w:ascii="Arial" w:hAnsi="Arial" w:cs="Arial"/>
          <w:sz w:val="20"/>
          <w:szCs w:val="20"/>
        </w:rPr>
        <w:t>;</w:t>
      </w:r>
      <w:r w:rsidR="005D2403">
        <w:rPr>
          <w:rFonts w:ascii="Arial" w:hAnsi="Arial" w:cs="Arial"/>
          <w:sz w:val="20"/>
          <w:szCs w:val="20"/>
        </w:rPr>
        <w:t xml:space="preserve"> 4% and 16% for </w:t>
      </w:r>
      <w:r w:rsidR="005D2403" w:rsidRPr="002D2D3A">
        <w:rPr>
          <w:rFonts w:ascii="Arial" w:hAnsi="Arial" w:cs="Arial"/>
          <w:i/>
          <w:iCs/>
          <w:sz w:val="20"/>
          <w:szCs w:val="20"/>
        </w:rPr>
        <w:t>MRSA</w:t>
      </w:r>
      <w:r w:rsidR="005D2403">
        <w:rPr>
          <w:rFonts w:ascii="Arial" w:hAnsi="Arial" w:cs="Arial"/>
          <w:sz w:val="20"/>
          <w:szCs w:val="20"/>
        </w:rPr>
        <w:t xml:space="preserve"> and </w:t>
      </w:r>
      <w:r w:rsidR="005D2403">
        <w:rPr>
          <w:rFonts w:ascii="Arial" w:hAnsi="Arial" w:cs="Arial"/>
          <w:i/>
          <w:iCs/>
          <w:sz w:val="20"/>
          <w:szCs w:val="20"/>
        </w:rPr>
        <w:t xml:space="preserve">K. pneumoniae </w:t>
      </w:r>
      <w:r w:rsidR="005D2403">
        <w:rPr>
          <w:rFonts w:ascii="Arial" w:hAnsi="Arial" w:cs="Arial"/>
          <w:sz w:val="20"/>
          <w:szCs w:val="20"/>
        </w:rPr>
        <w:t>to 50% and 70%</w:t>
      </w:r>
      <w:r w:rsidR="00871937">
        <w:rPr>
          <w:rFonts w:ascii="Arial" w:hAnsi="Arial" w:cs="Arial"/>
          <w:sz w:val="20"/>
          <w:szCs w:val="20"/>
        </w:rPr>
        <w:t xml:space="preserve"> </w:t>
      </w:r>
      <w:r w:rsidR="005D2403">
        <w:rPr>
          <w:rFonts w:ascii="Arial" w:hAnsi="Arial" w:cs="Arial"/>
          <w:sz w:val="20"/>
          <w:szCs w:val="20"/>
        </w:rPr>
        <w:t xml:space="preserve">for </w:t>
      </w:r>
      <w:r w:rsidR="005D2403">
        <w:rPr>
          <w:rFonts w:ascii="Arial" w:hAnsi="Arial" w:cs="Arial"/>
          <w:i/>
          <w:iCs/>
          <w:sz w:val="20"/>
          <w:szCs w:val="20"/>
        </w:rPr>
        <w:t xml:space="preserve">E. faecium </w:t>
      </w:r>
      <w:r w:rsidR="005D2403">
        <w:rPr>
          <w:rFonts w:ascii="Arial" w:hAnsi="Arial" w:cs="Arial"/>
          <w:sz w:val="20"/>
          <w:szCs w:val="20"/>
        </w:rPr>
        <w:t xml:space="preserve">and </w:t>
      </w:r>
      <w:r w:rsidR="005D2403">
        <w:rPr>
          <w:rFonts w:ascii="Arial" w:hAnsi="Arial" w:cs="Arial"/>
          <w:i/>
          <w:iCs/>
          <w:sz w:val="20"/>
          <w:szCs w:val="20"/>
        </w:rPr>
        <w:t>E. coli</w:t>
      </w:r>
      <w:r w:rsidR="008443D2">
        <w:rPr>
          <w:rFonts w:ascii="Arial" w:hAnsi="Arial" w:cs="Arial"/>
          <w:i/>
          <w:iCs/>
          <w:sz w:val="20"/>
          <w:szCs w:val="20"/>
        </w:rPr>
        <w:t xml:space="preserve"> </w:t>
      </w:r>
      <w:r w:rsidR="008443D2" w:rsidRPr="00477952">
        <w:rPr>
          <w:rFonts w:ascii="Arial" w:hAnsi="Arial" w:cs="Arial"/>
          <w:sz w:val="20"/>
          <w:szCs w:val="20"/>
        </w:rPr>
        <w:t>respectively</w:t>
      </w:r>
      <w:r w:rsidR="005D2403">
        <w:rPr>
          <w:rFonts w:ascii="Arial" w:hAnsi="Arial" w:cs="Arial"/>
          <w:sz w:val="20"/>
          <w:szCs w:val="20"/>
        </w:rPr>
        <w:t>.</w:t>
      </w:r>
    </w:p>
    <w:p w14:paraId="44CA85AC" w14:textId="5114D4D2" w:rsidR="00FB775D" w:rsidRDefault="00FB775D" w:rsidP="00882983">
      <w:pPr>
        <w:pStyle w:val="Heading3"/>
        <w:spacing w:line="360" w:lineRule="auto"/>
        <w:jc w:val="both"/>
        <w:rPr>
          <w:i/>
          <w:iCs/>
          <w:sz w:val="20"/>
          <w:szCs w:val="20"/>
          <w:lang w:val="en-US"/>
        </w:rPr>
      </w:pPr>
      <w:r>
        <w:rPr>
          <w:i/>
          <w:iCs/>
          <w:sz w:val="20"/>
          <w:szCs w:val="20"/>
          <w:lang w:val="en-US"/>
        </w:rPr>
        <w:t xml:space="preserve">Individual vs </w:t>
      </w:r>
      <w:r w:rsidR="00882983">
        <w:rPr>
          <w:i/>
          <w:iCs/>
          <w:sz w:val="20"/>
          <w:szCs w:val="20"/>
          <w:lang w:val="en-US"/>
        </w:rPr>
        <w:t>'</w:t>
      </w:r>
      <w:r w:rsidR="00E00D41">
        <w:rPr>
          <w:i/>
          <w:iCs/>
          <w:sz w:val="20"/>
          <w:szCs w:val="20"/>
          <w:lang w:val="en-US"/>
        </w:rPr>
        <w:t>population'-level</w:t>
      </w:r>
      <w:r w:rsidR="00882983">
        <w:rPr>
          <w:i/>
          <w:iCs/>
          <w:sz w:val="20"/>
          <w:szCs w:val="20"/>
          <w:lang w:val="en-US"/>
        </w:rPr>
        <w:t xml:space="preserve"> observational model</w:t>
      </w:r>
    </w:p>
    <w:p w14:paraId="7BAA068F" w14:textId="29AD3318" w:rsidR="00FB775D" w:rsidRPr="00DD07EB" w:rsidRDefault="00882983" w:rsidP="00A15FBA">
      <w:pPr>
        <w:spacing w:line="360" w:lineRule="auto"/>
        <w:jc w:val="both"/>
        <w:rPr>
          <w:rFonts w:ascii="Arial" w:eastAsiaTheme="minorEastAsia" w:hAnsi="Arial" w:cs="Arial"/>
          <w:sz w:val="20"/>
          <w:szCs w:val="20"/>
        </w:rPr>
      </w:pPr>
      <w:r w:rsidRPr="00DD07EB">
        <w:rPr>
          <w:rFonts w:ascii="Arial" w:hAnsi="Arial" w:cs="Arial"/>
          <w:sz w:val="20"/>
          <w:szCs w:val="20"/>
        </w:rPr>
        <w:t xml:space="preserve">We designed the observational model at </w:t>
      </w:r>
      <w:r w:rsidR="00E00D41" w:rsidRPr="00DD07EB">
        <w:rPr>
          <w:rFonts w:ascii="Arial" w:hAnsi="Arial" w:cs="Arial"/>
          <w:sz w:val="20"/>
          <w:szCs w:val="20"/>
        </w:rPr>
        <w:t xml:space="preserve">the </w:t>
      </w:r>
      <w:r w:rsidRPr="00DD07EB">
        <w:rPr>
          <w:rFonts w:ascii="Arial" w:hAnsi="Arial" w:cs="Arial"/>
          <w:sz w:val="20"/>
          <w:szCs w:val="20"/>
        </w:rPr>
        <w:t xml:space="preserve">patient level making use of the richness of the dataset available and the fact that we designed a process ABM. However nosocomial infection data was assimilated at the building scale. We investigate the benefits of this </w:t>
      </w:r>
      <w:r w:rsidR="00E00D41" w:rsidRPr="00DD07EB">
        <w:rPr>
          <w:rFonts w:ascii="Arial" w:hAnsi="Arial" w:cs="Arial"/>
          <w:sz w:val="20"/>
          <w:szCs w:val="20"/>
        </w:rPr>
        <w:t>approach</w:t>
      </w:r>
      <w:r w:rsidRPr="00DD07EB">
        <w:rPr>
          <w:rFonts w:ascii="Arial" w:hAnsi="Arial" w:cs="Arial"/>
          <w:sz w:val="20"/>
          <w:szCs w:val="20"/>
        </w:rPr>
        <w:t xml:space="preserve"> compared to a more common 'population</w:t>
      </w:r>
      <w:r w:rsidR="00744FF3" w:rsidRPr="00DD07EB">
        <w:rPr>
          <w:rFonts w:ascii="Arial" w:hAnsi="Arial" w:cs="Arial"/>
          <w:sz w:val="20"/>
          <w:szCs w:val="20"/>
        </w:rPr>
        <w:t>'</w:t>
      </w:r>
      <w:r w:rsidRPr="00DD07EB">
        <w:rPr>
          <w:rFonts w:ascii="Arial" w:hAnsi="Arial" w:cs="Arial"/>
          <w:sz w:val="20"/>
          <w:szCs w:val="20"/>
        </w:rPr>
        <w:t xml:space="preserve">-level observational model (see </w:t>
      </w:r>
      <w:r w:rsidRPr="009A589D">
        <w:rPr>
          <w:rFonts w:ascii="Arial" w:hAnsi="Arial" w:cs="Arial"/>
          <w:i/>
          <w:iCs/>
          <w:sz w:val="20"/>
          <w:szCs w:val="20"/>
        </w:rPr>
        <w:t>The population observational model</w:t>
      </w:r>
      <w:r w:rsidRPr="00DD07EB">
        <w:rPr>
          <w:rFonts w:ascii="Arial" w:hAnsi="Arial" w:cs="Arial"/>
          <w:sz w:val="20"/>
          <w:szCs w:val="20"/>
        </w:rPr>
        <w:t xml:space="preserve"> in Methods). </w:t>
      </w:r>
      <w:r w:rsidR="00744FF3" w:rsidRPr="00DD07EB">
        <w:rPr>
          <w:rFonts w:ascii="Arial" w:hAnsi="Arial" w:cs="Arial"/>
          <w:sz w:val="20"/>
          <w:szCs w:val="20"/>
        </w:rPr>
        <w:t xml:space="preserve">We used the same settings </w:t>
      </w:r>
      <w:r w:rsidR="00F656C6" w:rsidRPr="00DD07EB">
        <w:rPr>
          <w:rFonts w:ascii="Arial" w:hAnsi="Arial" w:cs="Arial"/>
          <w:sz w:val="20"/>
          <w:szCs w:val="20"/>
        </w:rPr>
        <w:t xml:space="preserve">of simulated nosocomial infections detections described in the previous section, we set </w:t>
      </w:r>
      <m:oMath>
        <m:r>
          <w:rPr>
            <w:rFonts w:ascii="Cambria Math" w:hAnsi="Cambria Math" w:cs="Arial"/>
            <w:sz w:val="20"/>
            <w:szCs w:val="20"/>
          </w:rPr>
          <m:t>γ</m:t>
        </m:r>
      </m:oMath>
      <w:r w:rsidR="00F656C6" w:rsidRPr="00DD07EB">
        <w:rPr>
          <w:rFonts w:ascii="Arial" w:hAnsi="Arial" w:cs="Arial"/>
          <w:sz w:val="20"/>
          <w:szCs w:val="20"/>
        </w:rPr>
        <w:t xml:space="preserve"> equal to 25 and 50% and varied the detection rate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m:t>
            </m:r>
            <m:r>
              <m:rPr>
                <m:sty m:val="p"/>
              </m:rPr>
              <w:rPr>
                <w:rFonts w:ascii="Cambria Math" w:hAnsi="Cambria Math" w:cs="Arial"/>
                <w:sz w:val="20"/>
                <w:szCs w:val="20"/>
              </w:rPr>
              <m:t>op</m:t>
            </m:r>
          </m:sub>
        </m:sSub>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1%,5%,10%,18%</m:t>
        </m:r>
        <m:r>
          <m:rPr>
            <m:lit/>
            <m:sty m:val="p"/>
          </m:rPr>
          <w:rPr>
            <w:rFonts w:ascii="Cambria Math" w:hAnsi="Cambria Math" w:cs="Arial"/>
            <w:sz w:val="20"/>
            <w:szCs w:val="20"/>
          </w:rPr>
          <m:t>}</m:t>
        </m:r>
      </m:oMath>
      <w:r w:rsidR="00F656C6" w:rsidRPr="00DD07EB">
        <w:rPr>
          <w:rFonts w:ascii="Arial" w:hAnsi="Arial" w:cs="Arial"/>
          <w:sz w:val="20"/>
          <w:szCs w:val="20"/>
        </w:rPr>
        <w:t xml:space="preserve"> and the nosocomial transmission rate </w:t>
      </w:r>
      <m:oMath>
        <m:r>
          <w:rPr>
            <w:rFonts w:ascii="Cambria Math" w:hAnsi="Cambria Math" w:cs="Arial"/>
            <w:sz w:val="20"/>
            <w:szCs w:val="20"/>
          </w:rPr>
          <m:t>β</m:t>
        </m:r>
        <m:r>
          <m:rPr>
            <m:sty m:val="p"/>
          </m:rPr>
          <w:rPr>
            <w:rFonts w:ascii="Cambria Math" w:hAnsi="Cambria Math" w:cs="Arial"/>
            <w:sz w:val="20"/>
            <w:szCs w:val="20"/>
          </w:rPr>
          <m:t>∈</m:t>
        </m:r>
        <m:r>
          <m:rPr>
            <m:lit/>
            <m:sty m:val="p"/>
          </m:rPr>
          <w:rPr>
            <w:rFonts w:ascii="Cambria Math" w:hAnsi="Cambria Math" w:cs="Arial"/>
            <w:sz w:val="20"/>
            <w:szCs w:val="20"/>
          </w:rPr>
          <m:t>{</m:t>
        </m:r>
        <m:r>
          <m:rPr>
            <m:sty m:val="p"/>
          </m:rPr>
          <w:rPr>
            <w:rFonts w:ascii="Cambria Math" w:hAnsi="Cambria Math" w:cs="Arial"/>
            <w:sz w:val="20"/>
            <w:szCs w:val="20"/>
          </w:rPr>
          <m:t>0.01, 0.05, 0.1</m:t>
        </m:r>
        <m:r>
          <m:rPr>
            <m:lit/>
            <m:sty m:val="p"/>
          </m:rPr>
          <w:rPr>
            <w:rFonts w:ascii="Cambria Math" w:hAnsi="Cambria Math" w:cs="Arial"/>
            <w:sz w:val="20"/>
            <w:szCs w:val="20"/>
          </w:rPr>
          <m:t>}</m:t>
        </m:r>
      </m:oMath>
      <w:r w:rsidR="00F656C6" w:rsidRPr="00DD07EB">
        <w:rPr>
          <w:rFonts w:ascii="Arial" w:hAnsi="Arial" w:cs="Arial"/>
          <w:sz w:val="20"/>
          <w:szCs w:val="20"/>
        </w:rPr>
        <w:t xml:space="preserve">. Note the meaning of the parameter </w:t>
      </w:r>
      <w:r w:rsidR="001D1159">
        <w:rPr>
          <w:rFonts w:ascii="Arial" w:hAnsi="Arial" w:cs="Arial"/>
          <w:sz w:val="20"/>
          <w:szCs w:val="20"/>
        </w:rPr>
        <w:t>in</w:t>
      </w:r>
      <w:r w:rsidR="001D1159" w:rsidRPr="00DD07EB">
        <w:rPr>
          <w:rFonts w:ascii="Arial" w:hAnsi="Arial" w:cs="Arial"/>
          <w:sz w:val="20"/>
          <w:szCs w:val="20"/>
        </w:rPr>
        <w:t xml:space="preserve"> </w:t>
      </w:r>
      <w:r w:rsidR="00F656C6" w:rsidRPr="00DD07EB">
        <w:rPr>
          <w:rFonts w:ascii="Arial" w:hAnsi="Arial" w:cs="Arial"/>
          <w:sz w:val="20"/>
          <w:szCs w:val="20"/>
        </w:rPr>
        <w:t xml:space="preserve">the observational model </w:t>
      </w:r>
      <m:oMath>
        <m:r>
          <w:rPr>
            <w:rFonts w:ascii="Cambria Math" w:hAnsi="Cambria Math" w:cs="Arial"/>
            <w:sz w:val="20"/>
            <w:szCs w:val="20"/>
          </w:rPr>
          <m:t>ρ</m:t>
        </m:r>
      </m:oMath>
      <w:r w:rsidR="00F656C6" w:rsidRPr="00DD07EB">
        <w:rPr>
          <w:rFonts w:ascii="Arial" w:hAnsi="Arial" w:cs="Arial"/>
          <w:sz w:val="20"/>
          <w:szCs w:val="20"/>
        </w:rPr>
        <w:t xml:space="preserve"> and </w:t>
      </w:r>
      <m:oMath>
        <m:sSub>
          <m:sSubPr>
            <m:ctrlPr>
              <w:rPr>
                <w:rFonts w:ascii="Cambria Math" w:hAnsi="Cambria Math" w:cs="Arial"/>
                <w:sz w:val="20"/>
                <w:szCs w:val="20"/>
              </w:rPr>
            </m:ctrlPr>
          </m:sSubPr>
          <m:e>
            <m:r>
              <w:rPr>
                <w:rFonts w:ascii="Cambria Math" w:hAnsi="Cambria Math" w:cs="Arial"/>
                <w:sz w:val="20"/>
                <w:szCs w:val="20"/>
              </w:rPr>
              <m:t>ρ</m:t>
            </m:r>
          </m:e>
          <m:sub>
            <m:r>
              <w:rPr>
                <w:rFonts w:ascii="Cambria Math" w:hAnsi="Cambria Math" w:cs="Arial"/>
                <w:sz w:val="20"/>
                <w:szCs w:val="20"/>
              </w:rPr>
              <m:t>pop</m:t>
            </m:r>
          </m:sub>
        </m:sSub>
      </m:oMath>
      <w:r w:rsidR="00F656C6" w:rsidRPr="00DD07EB">
        <w:rPr>
          <w:rFonts w:ascii="Arial" w:hAnsi="Arial" w:cs="Arial"/>
          <w:sz w:val="20"/>
          <w:szCs w:val="20"/>
        </w:rPr>
        <w:t xml:space="preserve"> in the individual and</w:t>
      </w:r>
      <w:r w:rsidR="00E00D41" w:rsidRPr="00DD07EB">
        <w:rPr>
          <w:rFonts w:ascii="Arial" w:hAnsi="Arial" w:cs="Arial"/>
          <w:sz w:val="20"/>
          <w:szCs w:val="20"/>
        </w:rPr>
        <w:t xml:space="preserve"> </w:t>
      </w:r>
      <w:r w:rsidR="00F656C6" w:rsidRPr="00DD07EB">
        <w:rPr>
          <w:rFonts w:ascii="Arial" w:hAnsi="Arial" w:cs="Arial"/>
          <w:sz w:val="20"/>
          <w:szCs w:val="20"/>
        </w:rPr>
        <w:t>population level observational mode</w:t>
      </w:r>
      <w:r w:rsidR="00E36CA4">
        <w:rPr>
          <w:rFonts w:ascii="Arial" w:hAnsi="Arial" w:cs="Arial"/>
          <w:sz w:val="20"/>
          <w:szCs w:val="20"/>
          <w:lang w:val="en-US"/>
        </w:rPr>
        <w:t xml:space="preserve">l </w:t>
      </w:r>
      <w:r w:rsidR="001236E0">
        <w:rPr>
          <w:rFonts w:ascii="Arial" w:hAnsi="Arial" w:cs="Arial"/>
          <w:sz w:val="20"/>
          <w:szCs w:val="20"/>
          <w:lang w:val="en-US"/>
        </w:rPr>
        <w:t>respectively</w:t>
      </w:r>
      <w:r w:rsidR="00F656C6" w:rsidRPr="00DD07EB">
        <w:rPr>
          <w:rFonts w:ascii="Arial" w:hAnsi="Arial" w:cs="Arial"/>
          <w:sz w:val="20"/>
          <w:szCs w:val="20"/>
        </w:rPr>
        <w:t xml:space="preserve"> is different (see</w:t>
      </w:r>
      <w:r w:rsidR="00E00D41" w:rsidRPr="00DD07EB">
        <w:rPr>
          <w:rFonts w:ascii="Arial" w:hAnsi="Arial" w:cs="Arial"/>
          <w:sz w:val="20"/>
          <w:szCs w:val="20"/>
        </w:rPr>
        <w:t xml:space="preserve"> Methods)</w:t>
      </w:r>
      <w:r w:rsidR="00F656C6" w:rsidRPr="00DD07EB">
        <w:rPr>
          <w:rFonts w:ascii="Arial" w:hAnsi="Arial" w:cs="Arial"/>
          <w:sz w:val="20"/>
          <w:szCs w:val="20"/>
        </w:rPr>
        <w:t xml:space="preserve">. </w:t>
      </w:r>
      <w:r w:rsidR="00744FF3" w:rsidRPr="00DD07EB">
        <w:rPr>
          <w:rFonts w:ascii="Arial" w:hAnsi="Arial" w:cs="Arial"/>
          <w:sz w:val="20"/>
          <w:szCs w:val="20"/>
        </w:rPr>
        <w:t>SI Figure S1</w:t>
      </w:r>
      <w:r w:rsidR="00472D0B">
        <w:rPr>
          <w:rFonts w:ascii="Arial" w:hAnsi="Arial" w:cs="Arial"/>
          <w:sz w:val="20"/>
          <w:szCs w:val="20"/>
        </w:rPr>
        <w:t>1</w:t>
      </w:r>
      <w:r w:rsidR="00744FF3" w:rsidRPr="00DD07EB">
        <w:rPr>
          <w:rFonts w:ascii="Arial" w:hAnsi="Arial" w:cs="Arial"/>
          <w:sz w:val="20"/>
          <w:szCs w:val="20"/>
        </w:rPr>
        <w:t xml:space="preserve"> </w:t>
      </w:r>
      <w:r w:rsidR="008F14D4" w:rsidRPr="00DD07EB">
        <w:rPr>
          <w:rFonts w:ascii="Arial" w:hAnsi="Arial" w:cs="Arial"/>
          <w:sz w:val="20"/>
          <w:szCs w:val="20"/>
        </w:rPr>
        <w:t xml:space="preserve">shows the </w:t>
      </w:r>
      <w:r w:rsidR="006E6EB5">
        <w:rPr>
          <w:rFonts w:ascii="Arial" w:hAnsi="Arial" w:cs="Arial"/>
          <w:sz w:val="20"/>
          <w:szCs w:val="20"/>
          <w:lang w:val="en-US"/>
        </w:rPr>
        <w:t xml:space="preserve">joint </w:t>
      </w:r>
      <w:r w:rsidR="008F14D4" w:rsidRPr="00DD07EB">
        <w:rPr>
          <w:rFonts w:ascii="Arial" w:hAnsi="Arial" w:cs="Arial"/>
          <w:sz w:val="20"/>
          <w:szCs w:val="20"/>
        </w:rPr>
        <w:t>posterior parameter estimate (same as Figure 2 but for the population-level observational model)</w:t>
      </w:r>
      <w:r w:rsidR="00924B61" w:rsidRPr="00DD07EB">
        <w:rPr>
          <w:rFonts w:ascii="Arial" w:hAnsi="Arial" w:cs="Arial"/>
          <w:sz w:val="20"/>
          <w:szCs w:val="20"/>
        </w:rPr>
        <w:t xml:space="preserve"> we found inferences were in general more biased and much less sharp compared to ones obtained in Figure 2</w:t>
      </w:r>
      <w:r w:rsidR="001D1159">
        <w:rPr>
          <w:rFonts w:ascii="Arial" w:hAnsi="Arial" w:cs="Arial"/>
          <w:sz w:val="20"/>
          <w:szCs w:val="20"/>
        </w:rPr>
        <w:t>, with</w:t>
      </w:r>
      <w:r w:rsidR="0082004B">
        <w:rPr>
          <w:rFonts w:ascii="Arial" w:hAnsi="Arial" w:cs="Arial"/>
          <w:sz w:val="20"/>
          <w:szCs w:val="20"/>
        </w:rPr>
        <w:t xml:space="preserve"> </w:t>
      </w:r>
      <w:r w:rsidR="00924B61" w:rsidRPr="00DD07EB">
        <w:rPr>
          <w:rFonts w:ascii="Arial" w:hAnsi="Arial" w:cs="Arial"/>
          <w:sz w:val="20"/>
          <w:szCs w:val="20"/>
        </w:rPr>
        <w:t>the individual-level observational model</w:t>
      </w:r>
      <w:r w:rsidR="008F14D4" w:rsidRPr="00DD07EB">
        <w:rPr>
          <w:rFonts w:ascii="Arial" w:hAnsi="Arial" w:cs="Arial"/>
          <w:sz w:val="20"/>
          <w:szCs w:val="20"/>
        </w:rPr>
        <w:t>. We also visually inspected the convergence plots (SI Figure S1</w:t>
      </w:r>
      <w:r w:rsidR="00C12745">
        <w:rPr>
          <w:rFonts w:ascii="Arial" w:hAnsi="Arial" w:cs="Arial"/>
          <w:sz w:val="20"/>
          <w:szCs w:val="20"/>
        </w:rPr>
        <w:t>2</w:t>
      </w:r>
      <w:r w:rsidR="008F14D4" w:rsidRPr="00DD07EB">
        <w:rPr>
          <w:rFonts w:ascii="Arial" w:hAnsi="Arial" w:cs="Arial"/>
          <w:sz w:val="20"/>
          <w:szCs w:val="20"/>
        </w:rPr>
        <w:t>)</w:t>
      </w:r>
      <w:r w:rsidR="001901DC" w:rsidRPr="00DD07EB">
        <w:rPr>
          <w:rFonts w:ascii="Arial" w:hAnsi="Arial" w:cs="Arial"/>
          <w:sz w:val="20"/>
          <w:szCs w:val="20"/>
        </w:rPr>
        <w:t xml:space="preserve"> and found that the</w:t>
      </w:r>
      <w:r w:rsidR="008149CF">
        <w:rPr>
          <w:rFonts w:ascii="Arial" w:hAnsi="Arial" w:cs="Arial"/>
          <w:sz w:val="20"/>
          <w:szCs w:val="20"/>
          <w:lang w:val="en-US"/>
        </w:rPr>
        <w:t xml:space="preserve"> marginal</w:t>
      </w:r>
      <w:r w:rsidR="001901DC" w:rsidRPr="00DD07EB">
        <w:rPr>
          <w:rFonts w:ascii="Arial" w:hAnsi="Arial" w:cs="Arial"/>
          <w:sz w:val="20"/>
          <w:szCs w:val="20"/>
        </w:rPr>
        <w:t xml:space="preserve"> posterior</w:t>
      </w:r>
      <w:r w:rsidR="00EB4D81">
        <w:rPr>
          <w:rFonts w:ascii="Arial" w:hAnsi="Arial" w:cs="Arial"/>
          <w:sz w:val="20"/>
          <w:szCs w:val="20"/>
          <w:lang w:val="en-US"/>
        </w:rPr>
        <w:t>s</w:t>
      </w:r>
      <w:r w:rsidR="001901DC" w:rsidRPr="00DD07EB">
        <w:rPr>
          <w:rFonts w:ascii="Arial" w:hAnsi="Arial" w:cs="Arial"/>
          <w:sz w:val="20"/>
          <w:szCs w:val="20"/>
        </w:rPr>
        <w:t xml:space="preserve"> </w:t>
      </w:r>
      <w:r w:rsidR="008149CF">
        <w:rPr>
          <w:rFonts w:ascii="Arial" w:hAnsi="Arial" w:cs="Arial"/>
          <w:sz w:val="20"/>
          <w:szCs w:val="20"/>
          <w:lang w:val="en-US"/>
        </w:rPr>
        <w:t>are</w:t>
      </w:r>
      <w:r w:rsidR="001901DC" w:rsidRPr="00DD07EB">
        <w:rPr>
          <w:rFonts w:ascii="Arial" w:hAnsi="Arial" w:cs="Arial"/>
          <w:sz w:val="20"/>
          <w:szCs w:val="20"/>
        </w:rPr>
        <w:t xml:space="preserve"> not consistently getting sharper</w:t>
      </w:r>
      <w:r w:rsidR="00125AA4" w:rsidRPr="00DD07EB">
        <w:rPr>
          <w:rFonts w:ascii="Arial" w:hAnsi="Arial" w:cs="Arial"/>
          <w:sz w:val="20"/>
          <w:szCs w:val="20"/>
        </w:rPr>
        <w:t xml:space="preserve"> </w:t>
      </w:r>
      <w:r w:rsidR="001901DC" w:rsidRPr="00DD07EB">
        <w:rPr>
          <w:rFonts w:ascii="Arial" w:hAnsi="Arial" w:cs="Arial"/>
          <w:sz w:val="20"/>
          <w:szCs w:val="20"/>
        </w:rPr>
        <w:t>within Iterated Filtering (IF) iterations (Methods)</w:t>
      </w:r>
      <w:r w:rsidR="006643E1" w:rsidRPr="00DD07EB">
        <w:rPr>
          <w:rFonts w:ascii="Arial" w:hAnsi="Arial" w:cs="Arial"/>
          <w:sz w:val="20"/>
          <w:szCs w:val="20"/>
        </w:rPr>
        <w:t xml:space="preserve">, this lack </w:t>
      </w:r>
      <w:r w:rsidR="008B7468">
        <w:rPr>
          <w:rFonts w:ascii="Arial" w:hAnsi="Arial" w:cs="Arial"/>
          <w:sz w:val="20"/>
          <w:szCs w:val="20"/>
        </w:rPr>
        <w:t>of</w:t>
      </w:r>
      <w:r w:rsidR="006643E1" w:rsidRPr="00DD07EB">
        <w:rPr>
          <w:rFonts w:ascii="Arial" w:hAnsi="Arial" w:cs="Arial"/>
          <w:sz w:val="20"/>
          <w:szCs w:val="20"/>
        </w:rPr>
        <w:t xml:space="preserve"> identifiability </w:t>
      </w:r>
      <w:r w:rsidR="00764D6E">
        <w:rPr>
          <w:rFonts w:ascii="Arial" w:hAnsi="Arial" w:cs="Arial"/>
          <w:sz w:val="20"/>
          <w:szCs w:val="20"/>
          <w:lang w:val="en-US"/>
        </w:rPr>
        <w:t>is</w:t>
      </w:r>
      <w:r w:rsidR="00FE408F" w:rsidRPr="00DD07EB">
        <w:rPr>
          <w:rFonts w:ascii="Arial" w:hAnsi="Arial" w:cs="Arial"/>
          <w:sz w:val="20"/>
          <w:szCs w:val="20"/>
        </w:rPr>
        <w:t xml:space="preserve"> </w:t>
      </w:r>
      <w:r w:rsidR="006643E1" w:rsidRPr="00DD07EB">
        <w:rPr>
          <w:rFonts w:ascii="Arial" w:hAnsi="Arial" w:cs="Arial"/>
          <w:sz w:val="20"/>
          <w:szCs w:val="20"/>
        </w:rPr>
        <w:t>magnified when compared to the convergence plots of the individual observational model (SI Figure S</w:t>
      </w:r>
      <w:r w:rsidR="00D00A13">
        <w:rPr>
          <w:rFonts w:ascii="Arial" w:hAnsi="Arial" w:cs="Arial"/>
          <w:sz w:val="20"/>
          <w:szCs w:val="20"/>
        </w:rPr>
        <w:t>6</w:t>
      </w:r>
      <w:r w:rsidR="006643E1" w:rsidRPr="00DD07EB">
        <w:rPr>
          <w:rFonts w:ascii="Arial" w:hAnsi="Arial" w:cs="Arial"/>
          <w:sz w:val="20"/>
          <w:szCs w:val="20"/>
        </w:rPr>
        <w:t>).</w:t>
      </w:r>
    </w:p>
    <w:p w14:paraId="7720DEB1" w14:textId="77777777" w:rsidR="005E4095" w:rsidRPr="003234E4" w:rsidRDefault="005E4095" w:rsidP="009D3DD5">
      <w:pPr>
        <w:pStyle w:val="Heading3"/>
        <w:spacing w:line="360" w:lineRule="auto"/>
        <w:jc w:val="both"/>
        <w:rPr>
          <w:i/>
          <w:iCs/>
          <w:sz w:val="20"/>
          <w:szCs w:val="20"/>
          <w:lang w:val="en-US"/>
        </w:rPr>
      </w:pPr>
      <w:r w:rsidRPr="003234E4">
        <w:rPr>
          <w:i/>
          <w:iCs/>
          <w:sz w:val="20"/>
          <w:szCs w:val="20"/>
          <w:lang w:val="en-US"/>
        </w:rPr>
        <w:t>Inference using real data</w:t>
      </w:r>
    </w:p>
    <w:p w14:paraId="7A45D76D" w14:textId="6E4B0901" w:rsidR="008F4EA4" w:rsidRPr="00A5510E" w:rsidRDefault="005E4095" w:rsidP="003B1894">
      <w:pPr>
        <w:spacing w:line="360" w:lineRule="auto"/>
        <w:jc w:val="both"/>
        <w:rPr>
          <w:rFonts w:ascii="Arial" w:hAnsi="Arial" w:cs="Arial"/>
          <w:iCs/>
          <w:sz w:val="20"/>
          <w:szCs w:val="20"/>
          <w:lang w:val="en-US"/>
        </w:rPr>
      </w:pPr>
      <w:r w:rsidRPr="00441729">
        <w:rPr>
          <w:rFonts w:ascii="Arial" w:hAnsi="Arial" w:cs="Arial"/>
          <w:sz w:val="20"/>
          <w:szCs w:val="20"/>
        </w:rPr>
        <w:t xml:space="preserve">We applied the model-inference system to estimate the epidemiological quantities of interest for eight different microbial </w:t>
      </w:r>
      <w:r w:rsidR="00AD67B1">
        <w:rPr>
          <w:rFonts w:ascii="Arial" w:hAnsi="Arial" w:cs="Arial"/>
          <w:sz w:val="20"/>
          <w:szCs w:val="20"/>
          <w:lang w:val="en-US"/>
        </w:rPr>
        <w:t>bacterial pathogens</w:t>
      </w:r>
      <w:r w:rsidRPr="00441729">
        <w:rPr>
          <w:rFonts w:ascii="Arial" w:hAnsi="Arial" w:cs="Arial"/>
          <w:sz w:val="20"/>
          <w:szCs w:val="20"/>
        </w:rPr>
        <w:t xml:space="preserve">. </w:t>
      </w:r>
      <w:r w:rsidR="006C1443" w:rsidRPr="00441729">
        <w:rPr>
          <w:rFonts w:ascii="Arial" w:hAnsi="Arial" w:cs="Arial"/>
          <w:sz w:val="20"/>
          <w:szCs w:val="20"/>
        </w:rPr>
        <w:t>Joint p</w:t>
      </w:r>
      <w:r w:rsidRPr="00441729">
        <w:rPr>
          <w:rFonts w:ascii="Arial" w:hAnsi="Arial" w:cs="Arial"/>
          <w:sz w:val="20"/>
          <w:szCs w:val="20"/>
        </w:rPr>
        <w:t xml:space="preserve">osterior estimates of the </w:t>
      </w:r>
      <w:r w:rsidR="00477952" w:rsidRPr="00441729">
        <w:rPr>
          <w:rFonts w:ascii="Arial" w:hAnsi="Arial" w:cs="Arial"/>
          <w:sz w:val="20"/>
          <w:szCs w:val="20"/>
        </w:rPr>
        <w:t>likelihood of detection given carriage upon testing</w:t>
      </w:r>
      <w:r w:rsidRPr="00441729">
        <w:rPr>
          <w:rFonts w:ascii="Arial" w:hAnsi="Arial" w:cs="Arial"/>
          <w:sz w:val="20"/>
          <w:szCs w:val="20"/>
        </w:rPr>
        <w:t xml:space="preserve"> </w:t>
      </w:r>
      <m:oMath>
        <m:r>
          <m:rPr>
            <m:sty m:val="p"/>
          </m:rPr>
          <w:rPr>
            <w:rFonts w:ascii="Cambria Math" w:hAnsi="Cambria Math" w:cs="Arial"/>
            <w:sz w:val="20"/>
            <w:szCs w:val="20"/>
          </w:rPr>
          <m:t>ρ</m:t>
        </m:r>
      </m:oMath>
      <w:r w:rsidRPr="00441729">
        <w:rPr>
          <w:rFonts w:ascii="Arial" w:hAnsi="Arial" w:cs="Arial"/>
          <w:sz w:val="20"/>
          <w:szCs w:val="20"/>
        </w:rPr>
        <w:t xml:space="preserve"> and nosocomial transmission rate </w:t>
      </w:r>
      <m:oMath>
        <m:r>
          <w:rPr>
            <w:rFonts w:ascii="Cambria Math" w:hAnsi="Cambria Math" w:cs="Arial"/>
            <w:sz w:val="20"/>
            <w:szCs w:val="20"/>
          </w:rPr>
          <m:t>β</m:t>
        </m:r>
      </m:oMath>
      <w:r w:rsidRPr="00441729">
        <w:rPr>
          <w:rFonts w:ascii="Arial" w:hAnsi="Arial" w:cs="Arial"/>
          <w:sz w:val="20"/>
          <w:szCs w:val="20"/>
        </w:rPr>
        <w:t xml:space="preserve"> are compared in Figure </w:t>
      </w:r>
      <w:r w:rsidR="001A671D" w:rsidRPr="00441729">
        <w:rPr>
          <w:rFonts w:ascii="Arial" w:hAnsi="Arial" w:cs="Arial"/>
          <w:sz w:val="20"/>
          <w:szCs w:val="20"/>
        </w:rPr>
        <w:t>3</w:t>
      </w:r>
      <w:r w:rsidRPr="00441729">
        <w:rPr>
          <w:rFonts w:ascii="Arial" w:hAnsi="Arial" w:cs="Arial"/>
          <w:sz w:val="20"/>
          <w:szCs w:val="20"/>
        </w:rPr>
        <w:t>A</w:t>
      </w:r>
      <w:r w:rsidR="00477952" w:rsidRPr="00441729">
        <w:rPr>
          <w:rFonts w:ascii="Arial" w:hAnsi="Arial" w:cs="Arial"/>
          <w:sz w:val="20"/>
          <w:szCs w:val="20"/>
        </w:rPr>
        <w:t xml:space="preserve">, we displayed the posterior for the different values of </w:t>
      </w:r>
      <m:oMath>
        <m:r>
          <m:rPr>
            <m:sty m:val="p"/>
          </m:rPr>
          <w:rPr>
            <w:rFonts w:ascii="Cambria Math" w:hAnsi="Cambria Math" w:cs="Arial"/>
            <w:sz w:val="20"/>
            <w:szCs w:val="20"/>
          </w:rPr>
          <m:t>γ</m:t>
        </m:r>
      </m:oMath>
      <w:r w:rsidR="00DC653C" w:rsidRPr="007618FA">
        <w:rPr>
          <w:rFonts w:ascii="Arial" w:hAnsi="Arial" w:cs="Arial"/>
          <w:sz w:val="20"/>
          <w:szCs w:val="20"/>
        </w:rPr>
        <w:t xml:space="preserve"> </w:t>
      </w:r>
      <w:r w:rsidR="006C77AA" w:rsidRPr="007618FA">
        <w:rPr>
          <w:rFonts w:ascii="Arial" w:hAnsi="Arial" w:cs="Arial"/>
          <w:sz w:val="20"/>
          <w:szCs w:val="20"/>
        </w:rPr>
        <w:t>color-coded</w:t>
      </w:r>
      <w:r w:rsidR="008E1D0D" w:rsidRPr="007618FA">
        <w:rPr>
          <w:rFonts w:ascii="Arial" w:hAnsi="Arial" w:cs="Arial"/>
          <w:sz w:val="20"/>
          <w:szCs w:val="20"/>
        </w:rPr>
        <w:t xml:space="preserve"> and indicated in the legend of each subplot </w:t>
      </w:r>
      <w:r w:rsidR="00DC653C" w:rsidRPr="007618FA">
        <w:rPr>
          <w:rFonts w:ascii="Arial" w:hAnsi="Arial" w:cs="Arial"/>
          <w:sz w:val="20"/>
          <w:szCs w:val="20"/>
        </w:rPr>
        <w:t>(Table 1)</w:t>
      </w:r>
      <w:r w:rsidRPr="00441729">
        <w:rPr>
          <w:rFonts w:ascii="Arial" w:hAnsi="Arial" w:cs="Arial"/>
          <w:sz w:val="20"/>
          <w:szCs w:val="20"/>
        </w:rPr>
        <w:t>.</w:t>
      </w:r>
      <w:r w:rsidR="009B19B1" w:rsidRPr="009157DA">
        <w:rPr>
          <w:rFonts w:ascii="Arial" w:hAnsi="Arial" w:cs="Arial"/>
          <w:sz w:val="20"/>
          <w:szCs w:val="20"/>
        </w:rPr>
        <w:t xml:space="preserve"> </w:t>
      </w:r>
      <w:r w:rsidRPr="007618FA">
        <w:rPr>
          <w:rFonts w:ascii="Arial" w:hAnsi="Arial" w:cs="Arial"/>
          <w:sz w:val="20"/>
          <w:szCs w:val="20"/>
        </w:rPr>
        <w:t>Species are sorted from the most abundant (</w:t>
      </w:r>
      <w:r w:rsidRPr="002D2D3A">
        <w:rPr>
          <w:rFonts w:ascii="Arial" w:hAnsi="Arial" w:cs="Arial"/>
          <w:i/>
          <w:iCs/>
          <w:sz w:val="20"/>
          <w:szCs w:val="20"/>
        </w:rPr>
        <w:t>E. coli</w:t>
      </w:r>
      <w:r w:rsidRPr="007618FA">
        <w:rPr>
          <w:rFonts w:ascii="Arial" w:hAnsi="Arial" w:cs="Arial"/>
          <w:sz w:val="20"/>
          <w:szCs w:val="20"/>
        </w:rPr>
        <w:t>) to the least (</w:t>
      </w:r>
      <w:r w:rsidRPr="002D2D3A">
        <w:rPr>
          <w:rFonts w:ascii="Arial" w:hAnsi="Arial" w:cs="Arial"/>
          <w:i/>
          <w:iCs/>
          <w:sz w:val="20"/>
          <w:szCs w:val="20"/>
        </w:rPr>
        <w:t>E. fae</w:t>
      </w:r>
      <w:r w:rsidR="00602579" w:rsidRPr="002D2D3A">
        <w:rPr>
          <w:rFonts w:ascii="Arial" w:hAnsi="Arial" w:cs="Arial"/>
          <w:i/>
          <w:iCs/>
          <w:sz w:val="20"/>
          <w:szCs w:val="20"/>
        </w:rPr>
        <w:t>cium</w:t>
      </w:r>
      <w:r w:rsidRPr="007618FA">
        <w:rPr>
          <w:rFonts w:ascii="Arial" w:hAnsi="Arial" w:cs="Arial"/>
          <w:sz w:val="20"/>
          <w:szCs w:val="20"/>
        </w:rPr>
        <w:t>)</w:t>
      </w:r>
      <w:r w:rsidR="00424AD6" w:rsidRPr="007618FA">
        <w:rPr>
          <w:rFonts w:ascii="Arial" w:hAnsi="Arial" w:cs="Arial"/>
          <w:sz w:val="20"/>
          <w:szCs w:val="20"/>
        </w:rPr>
        <w:t xml:space="preserve"> </w:t>
      </w:r>
      <w:r w:rsidR="00424AD6" w:rsidRPr="00441729">
        <w:rPr>
          <w:rFonts w:ascii="Arial" w:hAnsi="Arial" w:cs="Arial"/>
          <w:sz w:val="20"/>
          <w:szCs w:val="20"/>
        </w:rPr>
        <w:t>from left to right</w:t>
      </w:r>
      <w:r w:rsidR="006C77AA" w:rsidRPr="00441729">
        <w:rPr>
          <w:rFonts w:ascii="Arial" w:hAnsi="Arial" w:cs="Arial"/>
          <w:sz w:val="20"/>
          <w:szCs w:val="20"/>
        </w:rPr>
        <w:t xml:space="preserve"> (see</w:t>
      </w:r>
      <w:r w:rsidR="00F67D33" w:rsidRPr="007618FA">
        <w:rPr>
          <w:rFonts w:ascii="Arial" w:hAnsi="Arial" w:cs="Arial"/>
          <w:sz w:val="20"/>
          <w:szCs w:val="20"/>
        </w:rPr>
        <w:t xml:space="preserve"> previous section</w:t>
      </w:r>
      <w:r w:rsidR="006C77AA" w:rsidRPr="00441729">
        <w:rPr>
          <w:rFonts w:ascii="Arial" w:hAnsi="Arial" w:cs="Arial"/>
          <w:sz w:val="20"/>
          <w:szCs w:val="20"/>
        </w:rPr>
        <w:t xml:space="preserve"> </w:t>
      </w:r>
      <w:r w:rsidR="006C77AA" w:rsidRPr="00192ED9">
        <w:rPr>
          <w:rFonts w:ascii="Arial" w:hAnsi="Arial" w:cs="Arial"/>
          <w:i/>
          <w:iCs/>
          <w:sz w:val="20"/>
          <w:szCs w:val="20"/>
        </w:rPr>
        <w:t>Empirical patterns and heterogeneity of microorganism burden</w:t>
      </w:r>
      <w:r w:rsidR="006C77AA" w:rsidRPr="007618FA">
        <w:rPr>
          <w:rFonts w:ascii="Arial" w:hAnsi="Arial" w:cs="Arial"/>
          <w:sz w:val="20"/>
          <w:szCs w:val="20"/>
        </w:rPr>
        <w:t xml:space="preserve"> </w:t>
      </w:r>
      <w:r w:rsidR="00F67D33" w:rsidRPr="007618FA">
        <w:rPr>
          <w:rFonts w:ascii="Arial" w:hAnsi="Arial" w:cs="Arial"/>
          <w:sz w:val="20"/>
          <w:szCs w:val="20"/>
        </w:rPr>
        <w:t xml:space="preserve">for the total </w:t>
      </w:r>
      <w:r w:rsidR="00083416" w:rsidRPr="007618FA">
        <w:rPr>
          <w:rFonts w:ascii="Arial" w:hAnsi="Arial" w:cs="Arial"/>
          <w:sz w:val="20"/>
          <w:szCs w:val="20"/>
        </w:rPr>
        <w:t>numbers</w:t>
      </w:r>
      <w:r w:rsidR="006C77AA" w:rsidRPr="007618FA">
        <w:rPr>
          <w:rFonts w:ascii="Arial" w:hAnsi="Arial" w:cs="Arial"/>
          <w:sz w:val="20"/>
          <w:szCs w:val="20"/>
        </w:rPr>
        <w:t>)</w:t>
      </w:r>
      <w:r w:rsidRPr="007618FA">
        <w:rPr>
          <w:rFonts w:ascii="Arial" w:hAnsi="Arial" w:cs="Arial"/>
          <w:sz w:val="20"/>
          <w:szCs w:val="20"/>
        </w:rPr>
        <w:t>.</w:t>
      </w:r>
      <w:r w:rsidR="006C77AA" w:rsidRPr="007618FA">
        <w:rPr>
          <w:rFonts w:ascii="Arial" w:hAnsi="Arial" w:cs="Arial"/>
          <w:sz w:val="20"/>
          <w:szCs w:val="20"/>
        </w:rPr>
        <w:t xml:space="preserve"> We plotted the posterior estimates in the bigger plot in each subplot to show how for most species (except </w:t>
      </w:r>
      <w:r w:rsidR="006C77AA" w:rsidRPr="002D2D3A">
        <w:rPr>
          <w:rFonts w:ascii="Arial" w:hAnsi="Arial" w:cs="Arial"/>
          <w:i/>
          <w:iCs/>
          <w:sz w:val="20"/>
          <w:szCs w:val="20"/>
        </w:rPr>
        <w:t>MRSA</w:t>
      </w:r>
      <w:r w:rsidR="006C77AA" w:rsidRPr="007618FA">
        <w:rPr>
          <w:rFonts w:ascii="Arial" w:hAnsi="Arial" w:cs="Arial"/>
          <w:sz w:val="20"/>
          <w:szCs w:val="20"/>
        </w:rPr>
        <w:t xml:space="preserve">) the system is able to localize the posterior in the same region of the prior range (limits of each axis). We also plotted a zoomed version inside each subplot to highlight that the posterior inference is sensible to </w:t>
      </w:r>
      <m:oMath>
        <m:r>
          <w:rPr>
            <w:rFonts w:ascii="Cambria Math" w:hAnsi="Cambria Math" w:cs="Arial"/>
            <w:sz w:val="20"/>
            <w:szCs w:val="20"/>
          </w:rPr>
          <m:t>γ</m:t>
        </m:r>
      </m:oMath>
      <w:r w:rsidR="006C77AA" w:rsidRPr="007618FA">
        <w:rPr>
          <w:rFonts w:ascii="Arial" w:hAnsi="Arial" w:cs="Arial"/>
          <w:sz w:val="20"/>
          <w:szCs w:val="20"/>
        </w:rPr>
        <w:t xml:space="preserve">, </w:t>
      </w:r>
      <w:r w:rsidR="00083416" w:rsidRPr="007618FA">
        <w:rPr>
          <w:rFonts w:ascii="Arial" w:hAnsi="Arial" w:cs="Arial"/>
          <w:sz w:val="20"/>
          <w:szCs w:val="20"/>
        </w:rPr>
        <w:t xml:space="preserve">i.e. </w:t>
      </w:r>
      <w:r w:rsidR="006C77AA" w:rsidRPr="007618FA">
        <w:rPr>
          <w:rFonts w:ascii="Arial" w:hAnsi="Arial" w:cs="Arial"/>
          <w:sz w:val="20"/>
          <w:szCs w:val="20"/>
        </w:rPr>
        <w:t>both the mean (intersection of dashed lines) and the posterior</w:t>
      </w:r>
      <w:r w:rsidR="00897589">
        <w:rPr>
          <w:rFonts w:ascii="Arial" w:hAnsi="Arial" w:cs="Arial"/>
          <w:sz w:val="20"/>
          <w:szCs w:val="20"/>
          <w:lang w:val="en-US"/>
        </w:rPr>
        <w:t xml:space="preserve"> </w:t>
      </w:r>
      <w:r w:rsidR="006C77AA" w:rsidRPr="007618FA">
        <w:rPr>
          <w:rFonts w:ascii="Arial" w:hAnsi="Arial" w:cs="Arial"/>
          <w:sz w:val="20"/>
          <w:szCs w:val="20"/>
        </w:rPr>
        <w:t>estimate change (note that zoomed plots have different ranges in each axis).</w:t>
      </w:r>
      <w:r w:rsidR="0082089B" w:rsidRPr="007618FA">
        <w:rPr>
          <w:rFonts w:ascii="Arial" w:hAnsi="Arial" w:cs="Arial"/>
          <w:sz w:val="20"/>
          <w:szCs w:val="20"/>
        </w:rPr>
        <w:t xml:space="preserve"> </w:t>
      </w:r>
      <w:r w:rsidR="0022305B" w:rsidRPr="007618FA">
        <w:rPr>
          <w:rFonts w:ascii="Arial" w:hAnsi="Arial" w:cs="Arial"/>
          <w:sz w:val="20"/>
          <w:szCs w:val="20"/>
        </w:rPr>
        <w:t xml:space="preserve">We found </w:t>
      </w:r>
      <w:r w:rsidR="0022305B" w:rsidRPr="008B2938">
        <w:rPr>
          <w:rFonts w:ascii="Arial" w:hAnsi="Arial" w:cs="Arial"/>
          <w:i/>
          <w:iCs/>
          <w:sz w:val="20"/>
          <w:szCs w:val="20"/>
        </w:rPr>
        <w:t xml:space="preserve">E. coli </w:t>
      </w:r>
      <w:r w:rsidR="001C0086" w:rsidRPr="007618FA">
        <w:rPr>
          <w:rFonts w:ascii="Arial" w:hAnsi="Arial" w:cs="Arial"/>
          <w:sz w:val="20"/>
          <w:szCs w:val="20"/>
        </w:rPr>
        <w:t xml:space="preserve">mean </w:t>
      </w:r>
      <w:r w:rsidR="0022305B" w:rsidRPr="007618FA">
        <w:rPr>
          <w:rFonts w:ascii="Arial" w:hAnsi="Arial" w:cs="Arial"/>
          <w:sz w:val="20"/>
          <w:szCs w:val="20"/>
        </w:rPr>
        <w:t>nosocomial transmission</w:t>
      </w:r>
      <w:r w:rsidR="00976A5A" w:rsidRPr="007618FA">
        <w:rPr>
          <w:rFonts w:ascii="Arial" w:hAnsi="Arial" w:cs="Arial"/>
          <w:sz w:val="20"/>
          <w:szCs w:val="20"/>
        </w:rPr>
        <w:t xml:space="preserve"> rate</w:t>
      </w:r>
      <w:r w:rsidR="001C0086" w:rsidRPr="007618FA">
        <w:rPr>
          <w:rFonts w:ascii="Arial" w:hAnsi="Arial" w:cs="Arial"/>
          <w:sz w:val="20"/>
          <w:szCs w:val="20"/>
        </w:rPr>
        <w:t>s</w:t>
      </w:r>
      <w:r w:rsidR="00976A5A" w:rsidRPr="007618FA">
        <w:rPr>
          <w:rFonts w:ascii="Arial" w:hAnsi="Arial" w:cs="Arial"/>
          <w:sz w:val="20"/>
          <w:szCs w:val="20"/>
        </w:rPr>
        <w:t xml:space="preserve"> </w:t>
      </w:r>
      <m:oMath>
        <m:r>
          <w:rPr>
            <w:rFonts w:ascii="Cambria Math" w:hAnsi="Cambria Math" w:cs="Arial"/>
            <w:sz w:val="20"/>
            <w:szCs w:val="20"/>
          </w:rPr>
          <m:t>β</m:t>
        </m:r>
      </m:oMath>
      <w:r w:rsidR="0022305B" w:rsidRPr="007618FA">
        <w:rPr>
          <w:rFonts w:ascii="Arial" w:hAnsi="Arial" w:cs="Arial"/>
          <w:sz w:val="20"/>
          <w:szCs w:val="20"/>
        </w:rPr>
        <w:t xml:space="preserve"> was the lowest</w:t>
      </w:r>
      <w:r w:rsidR="00693319" w:rsidRPr="007618FA">
        <w:rPr>
          <w:rFonts w:ascii="Arial" w:hAnsi="Arial" w:cs="Arial"/>
          <w:sz w:val="20"/>
          <w:szCs w:val="20"/>
        </w:rPr>
        <w:t xml:space="preserve"> across the bacterial species</w:t>
      </w:r>
      <w:r w:rsidR="0022305B" w:rsidRPr="007618FA">
        <w:rPr>
          <w:rFonts w:ascii="Arial" w:hAnsi="Arial" w:cs="Arial"/>
          <w:sz w:val="20"/>
          <w:szCs w:val="20"/>
        </w:rPr>
        <w:t xml:space="preserve"> with mean estimates of </w:t>
      </w:r>
      <w:r w:rsidR="008F4EA4" w:rsidRPr="007618FA">
        <w:rPr>
          <w:rFonts w:ascii="Arial" w:hAnsi="Arial" w:cs="Arial"/>
          <w:sz w:val="20"/>
          <w:szCs w:val="20"/>
        </w:rPr>
        <w:t>2.54e-3, 8.66e-4</w:t>
      </w:r>
      <w:r w:rsidR="00FA1EC3">
        <w:rPr>
          <w:rFonts w:ascii="Arial" w:hAnsi="Arial" w:cs="Arial"/>
          <w:sz w:val="20"/>
          <w:szCs w:val="20"/>
          <w:lang w:val="en-US"/>
        </w:rPr>
        <w:t>,</w:t>
      </w:r>
      <w:r w:rsidR="008F4EA4" w:rsidRPr="00FA1EC3">
        <w:rPr>
          <w:rFonts w:ascii="Arial" w:hAnsi="Arial" w:cs="Arial"/>
          <w:sz w:val="20"/>
          <w:szCs w:val="20"/>
        </w:rPr>
        <w:t xml:space="preserve"> and 9.62e-4</w:t>
      </w:r>
      <w:r w:rsidR="00693319" w:rsidRPr="00FA1EC3">
        <w:rPr>
          <w:rFonts w:ascii="Arial" w:hAnsi="Arial" w:cs="Arial"/>
          <w:sz w:val="20"/>
          <w:szCs w:val="20"/>
        </w:rPr>
        <w:t xml:space="preserve"> and the highest mean likelihoods of detection </w:t>
      </w:r>
      <m:oMath>
        <m:r>
          <w:rPr>
            <w:rFonts w:ascii="Cambria Math" w:hAnsi="Cambria Math" w:cs="Arial"/>
            <w:sz w:val="20"/>
            <w:szCs w:val="20"/>
          </w:rPr>
          <m:t>ρ</m:t>
        </m:r>
      </m:oMath>
      <w:r w:rsidR="00693319" w:rsidRPr="00FA1EC3">
        <w:rPr>
          <w:rFonts w:ascii="Arial" w:hAnsi="Arial" w:cs="Arial"/>
          <w:sz w:val="20"/>
          <w:szCs w:val="20"/>
        </w:rPr>
        <w:t xml:space="preserve"> of 18.53, 18.63%</w:t>
      </w:r>
      <w:r w:rsidR="00FA1EC3">
        <w:rPr>
          <w:rFonts w:ascii="Arial" w:hAnsi="Arial" w:cs="Arial"/>
          <w:sz w:val="20"/>
          <w:szCs w:val="20"/>
          <w:lang w:val="en-US"/>
        </w:rPr>
        <w:t>,</w:t>
      </w:r>
      <w:r w:rsidR="00693319" w:rsidRPr="00FA1EC3">
        <w:rPr>
          <w:rFonts w:ascii="Arial" w:hAnsi="Arial" w:cs="Arial"/>
          <w:sz w:val="20"/>
          <w:szCs w:val="20"/>
        </w:rPr>
        <w:t xml:space="preserve"> and 17.31% for </w:t>
      </w:r>
      <w:r w:rsidR="0083058B">
        <w:rPr>
          <w:rFonts w:ascii="Arial" w:hAnsi="Arial" w:cs="Arial"/>
          <w:sz w:val="20"/>
          <w:szCs w:val="20"/>
          <w:lang w:val="en-US"/>
        </w:rPr>
        <w:t xml:space="preserve">community </w:t>
      </w:r>
      <w:r w:rsidR="00693319" w:rsidRPr="00FA1EC3">
        <w:rPr>
          <w:rFonts w:ascii="Arial" w:hAnsi="Arial" w:cs="Arial"/>
          <w:sz w:val="20"/>
          <w:szCs w:val="20"/>
        </w:rPr>
        <w:t xml:space="preserve">prevalences of 55%, 63% </w:t>
      </w:r>
      <w:r w:rsidR="00693319" w:rsidRPr="00FA1EC3">
        <w:rPr>
          <w:rFonts w:ascii="Arial" w:hAnsi="Arial" w:cs="Arial"/>
          <w:sz w:val="20"/>
          <w:szCs w:val="20"/>
        </w:rPr>
        <w:lastRenderedPageBreak/>
        <w:t>and 70% respectively</w:t>
      </w:r>
      <w:r w:rsidR="001C0086" w:rsidRPr="00FA1EC3">
        <w:rPr>
          <w:rFonts w:ascii="Arial" w:hAnsi="Arial" w:cs="Arial"/>
          <w:sz w:val="20"/>
          <w:szCs w:val="20"/>
        </w:rPr>
        <w:t xml:space="preserve"> (see Table 2 for confidence intervals)</w:t>
      </w:r>
      <w:r w:rsidR="00693319" w:rsidRPr="00FA1EC3">
        <w:rPr>
          <w:rFonts w:ascii="Arial" w:hAnsi="Arial" w:cs="Arial"/>
          <w:sz w:val="20"/>
          <w:szCs w:val="20"/>
        </w:rPr>
        <w:t xml:space="preserve">. </w:t>
      </w:r>
      <w:r w:rsidR="00B74584">
        <w:rPr>
          <w:rFonts w:ascii="Arial" w:hAnsi="Arial" w:cs="Arial"/>
          <w:i/>
          <w:iCs/>
          <w:sz w:val="20"/>
          <w:szCs w:val="20"/>
          <w:lang w:val="en-US"/>
        </w:rPr>
        <w:t xml:space="preserve">E. coli </w:t>
      </w:r>
      <w:r w:rsidR="00B74584">
        <w:rPr>
          <w:rFonts w:ascii="Arial" w:hAnsi="Arial" w:cs="Arial"/>
          <w:sz w:val="20"/>
          <w:szCs w:val="20"/>
          <w:lang w:val="en-US"/>
        </w:rPr>
        <w:t xml:space="preserve">was followed by </w:t>
      </w:r>
      <w:r w:rsidR="00B74584">
        <w:rPr>
          <w:rFonts w:ascii="Arial" w:hAnsi="Arial" w:cs="Arial"/>
          <w:i/>
          <w:iCs/>
          <w:sz w:val="20"/>
          <w:szCs w:val="20"/>
          <w:lang w:val="en-US"/>
        </w:rPr>
        <w:t>MSSA</w:t>
      </w:r>
      <w:r w:rsidR="00B74584">
        <w:rPr>
          <w:rFonts w:ascii="Arial" w:hAnsi="Arial" w:cs="Arial"/>
          <w:sz w:val="20"/>
          <w:szCs w:val="20"/>
          <w:lang w:val="en-US"/>
        </w:rPr>
        <w:t xml:space="preserve"> with mean nos</w:t>
      </w:r>
      <w:r w:rsidR="005A216A">
        <w:rPr>
          <w:rFonts w:ascii="Arial" w:hAnsi="Arial" w:cs="Arial"/>
          <w:sz w:val="20"/>
          <w:szCs w:val="20"/>
          <w:lang w:val="en-US"/>
        </w:rPr>
        <w:t>o</w:t>
      </w:r>
      <w:r w:rsidR="00B74584">
        <w:rPr>
          <w:rFonts w:ascii="Arial" w:hAnsi="Arial" w:cs="Arial"/>
          <w:sz w:val="20"/>
          <w:szCs w:val="20"/>
          <w:lang w:val="en-US"/>
        </w:rPr>
        <w:t>comial transmission rate</w:t>
      </w:r>
      <w:r w:rsidR="003B1894">
        <w:rPr>
          <w:rFonts w:ascii="Arial" w:hAnsi="Arial" w:cs="Arial"/>
          <w:sz w:val="20"/>
          <w:szCs w:val="20"/>
          <w:lang w:val="en-US"/>
        </w:rPr>
        <w:t>s</w:t>
      </w:r>
      <w:r w:rsidR="00B74584">
        <w:rPr>
          <w:rFonts w:ascii="Arial" w:hAnsi="Arial" w:cs="Arial"/>
          <w:sz w:val="20"/>
          <w:szCs w:val="20"/>
          <w:lang w:val="en-US"/>
        </w:rPr>
        <w:t xml:space="preserve"> of </w:t>
      </w:r>
      <w:r w:rsidR="00D66A10">
        <w:rPr>
          <w:rFonts w:ascii="Arial" w:hAnsi="Arial" w:cs="Arial"/>
          <w:sz w:val="20"/>
          <w:szCs w:val="20"/>
          <w:lang w:val="en-US"/>
        </w:rPr>
        <w:t>0.</w:t>
      </w:r>
      <w:r w:rsidR="00B74584" w:rsidRPr="00B74584">
        <w:rPr>
          <w:rFonts w:ascii="Arial" w:hAnsi="Arial" w:cs="Arial"/>
          <w:sz w:val="20"/>
          <w:szCs w:val="20"/>
          <w:lang w:val="en-US"/>
        </w:rPr>
        <w:t>141</w:t>
      </w:r>
      <w:r w:rsidR="00B74584">
        <w:rPr>
          <w:rFonts w:ascii="Arial" w:hAnsi="Arial" w:cs="Arial"/>
          <w:sz w:val="20"/>
          <w:szCs w:val="20"/>
          <w:lang w:val="en-US"/>
        </w:rPr>
        <w:t xml:space="preserve">, </w:t>
      </w:r>
      <w:r w:rsidR="00D66A10">
        <w:rPr>
          <w:rFonts w:ascii="Arial" w:hAnsi="Arial" w:cs="Arial"/>
          <w:sz w:val="20"/>
          <w:szCs w:val="20"/>
          <w:lang w:val="en-US"/>
        </w:rPr>
        <w:t>0.</w:t>
      </w:r>
      <w:r w:rsidR="00B74584" w:rsidRPr="00B74584">
        <w:rPr>
          <w:rFonts w:ascii="Arial" w:hAnsi="Arial" w:cs="Arial"/>
          <w:sz w:val="20"/>
          <w:szCs w:val="20"/>
          <w:lang w:val="en-US"/>
        </w:rPr>
        <w:t>121</w:t>
      </w:r>
      <w:r w:rsidR="00FA1EC3">
        <w:rPr>
          <w:rFonts w:ascii="Arial" w:hAnsi="Arial" w:cs="Arial"/>
          <w:sz w:val="20"/>
          <w:szCs w:val="20"/>
          <w:lang w:val="en-US"/>
        </w:rPr>
        <w:t>,</w:t>
      </w:r>
      <w:r w:rsidR="00B74584">
        <w:rPr>
          <w:rFonts w:ascii="Arial" w:hAnsi="Arial" w:cs="Arial"/>
          <w:sz w:val="20"/>
          <w:szCs w:val="20"/>
          <w:lang w:val="en-US"/>
        </w:rPr>
        <w:t xml:space="preserve"> and </w:t>
      </w:r>
      <w:r w:rsidR="00D66A10">
        <w:rPr>
          <w:rFonts w:ascii="Arial" w:hAnsi="Arial" w:cs="Arial"/>
          <w:sz w:val="20"/>
          <w:szCs w:val="20"/>
          <w:lang w:val="en-US"/>
        </w:rPr>
        <w:t>0.0</w:t>
      </w:r>
      <w:r w:rsidR="00B74584" w:rsidRPr="00B74584">
        <w:rPr>
          <w:rFonts w:ascii="Arial" w:hAnsi="Arial" w:cs="Arial"/>
          <w:sz w:val="20"/>
          <w:szCs w:val="20"/>
          <w:lang w:val="en-US"/>
        </w:rPr>
        <w:t>994</w:t>
      </w:r>
      <w:r w:rsidR="003B1894">
        <w:rPr>
          <w:rFonts w:ascii="Arial" w:hAnsi="Arial" w:cs="Arial"/>
          <w:sz w:val="20"/>
          <w:szCs w:val="20"/>
          <w:lang w:val="en-US"/>
        </w:rPr>
        <w:t xml:space="preserve"> and likelihoods of detection of </w:t>
      </w:r>
      <w:r w:rsidR="003B1894" w:rsidRPr="003B1894">
        <w:rPr>
          <w:rFonts w:ascii="Arial" w:hAnsi="Arial" w:cs="Arial"/>
          <w:sz w:val="20"/>
          <w:szCs w:val="20"/>
          <w:lang w:val="en-US"/>
        </w:rPr>
        <w:t>1.63%</w:t>
      </w:r>
      <w:r w:rsidR="003B1894">
        <w:rPr>
          <w:rFonts w:ascii="Arial" w:hAnsi="Arial" w:cs="Arial"/>
          <w:sz w:val="20"/>
          <w:szCs w:val="20"/>
          <w:lang w:val="en-US"/>
        </w:rPr>
        <w:t xml:space="preserve">, </w:t>
      </w:r>
      <w:r w:rsidR="003B1894" w:rsidRPr="003B1894">
        <w:rPr>
          <w:rFonts w:ascii="Arial" w:hAnsi="Arial" w:cs="Arial"/>
          <w:sz w:val="20"/>
          <w:szCs w:val="20"/>
          <w:lang w:val="en-US"/>
        </w:rPr>
        <w:t>1.65%</w:t>
      </w:r>
      <w:r w:rsidR="00FA1EC3">
        <w:rPr>
          <w:rFonts w:ascii="Arial" w:hAnsi="Arial" w:cs="Arial"/>
          <w:sz w:val="20"/>
          <w:szCs w:val="20"/>
          <w:lang w:val="en-US"/>
        </w:rPr>
        <w:t>,</w:t>
      </w:r>
      <w:r w:rsidR="003B1894">
        <w:rPr>
          <w:rFonts w:ascii="Arial" w:hAnsi="Arial" w:cs="Arial"/>
          <w:sz w:val="20"/>
          <w:szCs w:val="20"/>
          <w:lang w:val="en-US"/>
        </w:rPr>
        <w:t xml:space="preserve"> and </w:t>
      </w:r>
      <w:r w:rsidR="003B1894" w:rsidRPr="003B1894">
        <w:rPr>
          <w:rFonts w:ascii="Arial" w:hAnsi="Arial" w:cs="Arial"/>
          <w:sz w:val="20"/>
          <w:szCs w:val="20"/>
          <w:lang w:val="en-US"/>
        </w:rPr>
        <w:t>1.58%</w:t>
      </w:r>
      <w:r w:rsidR="003B1894">
        <w:rPr>
          <w:rFonts w:ascii="Arial" w:hAnsi="Arial" w:cs="Arial"/>
          <w:sz w:val="20"/>
          <w:szCs w:val="20"/>
          <w:lang w:val="en-US"/>
        </w:rPr>
        <w:t xml:space="preserve"> for prevalence of 25%, 29% </w:t>
      </w:r>
      <w:r w:rsidR="00FA1EC3">
        <w:rPr>
          <w:rFonts w:ascii="Arial" w:hAnsi="Arial" w:cs="Arial"/>
          <w:sz w:val="20"/>
          <w:szCs w:val="20"/>
          <w:lang w:val="en-US"/>
        </w:rPr>
        <w:t>and</w:t>
      </w:r>
      <w:r w:rsidR="003B1894">
        <w:rPr>
          <w:rFonts w:ascii="Arial" w:hAnsi="Arial" w:cs="Arial"/>
          <w:sz w:val="20"/>
          <w:szCs w:val="20"/>
          <w:lang w:val="en-US"/>
        </w:rPr>
        <w:t xml:space="preserve"> 35% respectively (Table 2 for</w:t>
      </w:r>
      <w:r w:rsidR="002D2D3A">
        <w:rPr>
          <w:rFonts w:ascii="Arial" w:hAnsi="Arial" w:cs="Arial"/>
          <w:sz w:val="20"/>
          <w:szCs w:val="20"/>
          <w:lang w:val="en-US"/>
        </w:rPr>
        <w:t xml:space="preserve"> 95%</w:t>
      </w:r>
      <w:r w:rsidR="003B1894">
        <w:rPr>
          <w:rFonts w:ascii="Arial" w:hAnsi="Arial" w:cs="Arial"/>
          <w:sz w:val="20"/>
          <w:szCs w:val="20"/>
          <w:lang w:val="en-US"/>
        </w:rPr>
        <w:t xml:space="preserve"> CI). For the rest of the microorganisms, except </w:t>
      </w:r>
      <w:r w:rsidR="003B1894" w:rsidRPr="002D2D3A">
        <w:rPr>
          <w:rFonts w:ascii="Arial" w:hAnsi="Arial" w:cs="Arial"/>
          <w:i/>
          <w:iCs/>
          <w:sz w:val="20"/>
          <w:szCs w:val="20"/>
          <w:lang w:val="en-US"/>
        </w:rPr>
        <w:t>MRSA</w:t>
      </w:r>
      <w:r w:rsidR="003B1894">
        <w:rPr>
          <w:rFonts w:ascii="Arial" w:hAnsi="Arial" w:cs="Arial"/>
          <w:sz w:val="20"/>
          <w:szCs w:val="20"/>
          <w:lang w:val="en-US"/>
        </w:rPr>
        <w:t xml:space="preserve"> and </w:t>
      </w:r>
      <w:r w:rsidR="003B1894">
        <w:rPr>
          <w:rFonts w:ascii="Arial" w:hAnsi="Arial" w:cs="Arial"/>
          <w:i/>
          <w:sz w:val="20"/>
          <w:szCs w:val="20"/>
          <w:lang w:val="en-US"/>
        </w:rPr>
        <w:t>E. faecalis</w:t>
      </w:r>
      <w:r w:rsidR="003B1894">
        <w:rPr>
          <w:rFonts w:ascii="Arial" w:hAnsi="Arial" w:cs="Arial"/>
          <w:sz w:val="20"/>
          <w:szCs w:val="20"/>
          <w:lang w:val="en-US"/>
        </w:rPr>
        <w:t xml:space="preserve">, we found that mean nosocomial transmission rate estimates were consistently between </w:t>
      </w:r>
      <w:r w:rsidR="00D66A10">
        <w:rPr>
          <w:rFonts w:ascii="Arial" w:hAnsi="Arial" w:cs="Arial"/>
          <w:sz w:val="20"/>
          <w:szCs w:val="20"/>
          <w:lang w:val="en-US"/>
        </w:rPr>
        <w:t>0.</w:t>
      </w:r>
      <w:r w:rsidR="003B1894">
        <w:rPr>
          <w:rFonts w:ascii="Arial" w:hAnsi="Arial" w:cs="Arial"/>
          <w:sz w:val="20"/>
          <w:szCs w:val="20"/>
          <w:lang w:val="en-US"/>
        </w:rPr>
        <w:t>17</w:t>
      </w:r>
      <w:r w:rsidR="00D66A10">
        <w:rPr>
          <w:rFonts w:ascii="Arial" w:hAnsi="Arial" w:cs="Arial"/>
          <w:sz w:val="20"/>
          <w:szCs w:val="20"/>
          <w:lang w:val="en-US"/>
        </w:rPr>
        <w:t xml:space="preserve"> </w:t>
      </w:r>
      <w:r w:rsidR="003B1894">
        <w:rPr>
          <w:rFonts w:ascii="Arial" w:hAnsi="Arial" w:cs="Arial"/>
          <w:sz w:val="20"/>
          <w:szCs w:val="20"/>
          <w:lang w:val="en-US"/>
        </w:rPr>
        <w:t xml:space="preserve">and </w:t>
      </w:r>
      <w:r w:rsidR="00D66A10">
        <w:rPr>
          <w:rFonts w:ascii="Arial" w:hAnsi="Arial" w:cs="Arial"/>
          <w:sz w:val="20"/>
          <w:szCs w:val="20"/>
          <w:lang w:val="en-US"/>
        </w:rPr>
        <w:t>0.</w:t>
      </w:r>
      <w:r w:rsidR="003B1894">
        <w:rPr>
          <w:rFonts w:ascii="Arial" w:hAnsi="Arial" w:cs="Arial"/>
          <w:sz w:val="20"/>
          <w:szCs w:val="20"/>
          <w:lang w:val="en-US"/>
        </w:rPr>
        <w:t>19, and likelihoods of detection upon testing between 0.5% (</w:t>
      </w:r>
      <w:r w:rsidR="003B1894">
        <w:rPr>
          <w:rFonts w:ascii="Arial" w:hAnsi="Arial" w:cs="Arial"/>
          <w:i/>
          <w:sz w:val="20"/>
          <w:szCs w:val="20"/>
          <w:lang w:val="en-US"/>
        </w:rPr>
        <w:t xml:space="preserve">E. faecium) </w:t>
      </w:r>
      <w:r w:rsidR="003B1894">
        <w:rPr>
          <w:rFonts w:ascii="Arial" w:hAnsi="Arial" w:cs="Arial"/>
          <w:iCs/>
          <w:sz w:val="20"/>
          <w:szCs w:val="20"/>
          <w:lang w:val="en-US"/>
        </w:rPr>
        <w:t>to 2.5% (</w:t>
      </w:r>
      <w:r w:rsidR="003B1894">
        <w:rPr>
          <w:rFonts w:ascii="Arial" w:hAnsi="Arial" w:cs="Arial"/>
          <w:i/>
          <w:sz w:val="20"/>
          <w:szCs w:val="20"/>
          <w:lang w:val="en-US"/>
        </w:rPr>
        <w:t>K. pneumoniae</w:t>
      </w:r>
      <w:r w:rsidR="003B1894">
        <w:rPr>
          <w:rFonts w:ascii="Arial" w:hAnsi="Arial" w:cs="Arial"/>
          <w:iCs/>
          <w:sz w:val="20"/>
          <w:szCs w:val="20"/>
          <w:lang w:val="en-US"/>
        </w:rPr>
        <w:t xml:space="preserve">). </w:t>
      </w:r>
      <w:r w:rsidR="005E60EA">
        <w:rPr>
          <w:rFonts w:ascii="Arial" w:hAnsi="Arial" w:cs="Arial"/>
          <w:iCs/>
          <w:sz w:val="20"/>
          <w:szCs w:val="20"/>
          <w:lang w:val="en-US"/>
        </w:rPr>
        <w:t xml:space="preserve">Likelihoods of detection upon testing estimates </w:t>
      </w:r>
      <w:r w:rsidR="006278C8">
        <w:rPr>
          <w:rFonts w:ascii="Arial" w:hAnsi="Arial" w:cs="Arial"/>
          <w:iCs/>
          <w:sz w:val="20"/>
          <w:szCs w:val="20"/>
          <w:lang w:val="en-US"/>
        </w:rPr>
        <w:t>match</w:t>
      </w:r>
      <w:r w:rsidR="005E60EA">
        <w:rPr>
          <w:rFonts w:ascii="Arial" w:hAnsi="Arial" w:cs="Arial"/>
          <w:iCs/>
          <w:sz w:val="20"/>
          <w:szCs w:val="20"/>
          <w:lang w:val="en-US"/>
        </w:rPr>
        <w:t xml:space="preserve"> in order the </w:t>
      </w:r>
      <w:r w:rsidR="006278C8">
        <w:rPr>
          <w:rFonts w:ascii="Arial" w:hAnsi="Arial" w:cs="Arial"/>
          <w:iCs/>
          <w:sz w:val="20"/>
          <w:szCs w:val="20"/>
          <w:lang w:val="en-US"/>
        </w:rPr>
        <w:t>abundance of bacteria but nosocomial transmission does not.</w:t>
      </w:r>
      <w:r w:rsidR="00B15C28">
        <w:rPr>
          <w:rFonts w:ascii="Arial" w:hAnsi="Arial" w:cs="Arial"/>
          <w:iCs/>
          <w:sz w:val="20"/>
          <w:szCs w:val="20"/>
          <w:lang w:val="en-US"/>
        </w:rPr>
        <w:t xml:space="preserve"> </w:t>
      </w:r>
      <w:r w:rsidR="00D14A04">
        <w:rPr>
          <w:rFonts w:ascii="Arial" w:hAnsi="Arial" w:cs="Arial"/>
          <w:iCs/>
          <w:sz w:val="20"/>
          <w:szCs w:val="20"/>
          <w:lang w:val="en-US"/>
        </w:rPr>
        <w:t xml:space="preserve">For </w:t>
      </w:r>
      <w:r w:rsidR="00D14A04" w:rsidRPr="002D2D3A">
        <w:rPr>
          <w:rFonts w:ascii="Arial" w:hAnsi="Arial" w:cs="Arial"/>
          <w:i/>
          <w:sz w:val="20"/>
          <w:szCs w:val="20"/>
          <w:lang w:val="en-US"/>
        </w:rPr>
        <w:t>MRSA</w:t>
      </w:r>
      <w:r w:rsidR="00D14A04">
        <w:rPr>
          <w:rFonts w:ascii="Arial" w:hAnsi="Arial" w:cs="Arial"/>
          <w:iCs/>
          <w:sz w:val="20"/>
          <w:szCs w:val="20"/>
          <w:lang w:val="en-US"/>
        </w:rPr>
        <w:t xml:space="preserve"> we found that the model inference system </w:t>
      </w:r>
      <w:r w:rsidR="00631BBF">
        <w:rPr>
          <w:rFonts w:ascii="Arial" w:hAnsi="Arial" w:cs="Arial"/>
          <w:iCs/>
          <w:sz w:val="20"/>
          <w:szCs w:val="20"/>
          <w:lang w:val="en-US"/>
        </w:rPr>
        <w:t>found</w:t>
      </w:r>
      <w:r w:rsidR="00D14A04">
        <w:rPr>
          <w:rFonts w:ascii="Arial" w:hAnsi="Arial" w:cs="Arial"/>
          <w:iCs/>
          <w:sz w:val="20"/>
          <w:szCs w:val="20"/>
          <w:lang w:val="en-US"/>
        </w:rPr>
        <w:t xml:space="preserve"> two solutions</w:t>
      </w:r>
      <w:r w:rsidR="003F7994">
        <w:rPr>
          <w:rFonts w:ascii="Arial" w:hAnsi="Arial" w:cs="Arial"/>
          <w:iCs/>
          <w:sz w:val="20"/>
          <w:szCs w:val="20"/>
          <w:lang w:val="en-US"/>
        </w:rPr>
        <w:t>,</w:t>
      </w:r>
      <w:r w:rsidR="00D14A04">
        <w:rPr>
          <w:rFonts w:ascii="Arial" w:hAnsi="Arial" w:cs="Arial"/>
          <w:iCs/>
          <w:sz w:val="20"/>
          <w:szCs w:val="20"/>
          <w:lang w:val="en-US"/>
        </w:rPr>
        <w:t xml:space="preserve"> function of the value of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two with high </w:t>
      </w:r>
      <m:oMath>
        <m:r>
          <m:rPr>
            <m:sty m:val="p"/>
          </m:rPr>
          <w:rPr>
            <w:rFonts w:ascii="Cambria Math" w:hAnsi="Cambria Math" w:cs="Arial"/>
            <w:sz w:val="20"/>
            <w:szCs w:val="20"/>
            <w:lang w:val="en-US"/>
          </w:rPr>
          <m:t>β</m:t>
        </m:r>
      </m:oMath>
      <w:r w:rsidR="00D14A04">
        <w:rPr>
          <w:rFonts w:ascii="Arial" w:hAnsi="Arial" w:cs="Arial"/>
          <w:iCs/>
          <w:sz w:val="20"/>
          <w:szCs w:val="20"/>
          <w:lang w:val="en-US"/>
        </w:rPr>
        <w:t xml:space="preserve"> and low </w:t>
      </w:r>
      <m:oMath>
        <m:r>
          <m:rPr>
            <m:sty m:val="p"/>
          </m:rPr>
          <w:rPr>
            <w:rFonts w:ascii="Cambria Math" w:hAnsi="Cambria Math" w:cs="Arial"/>
            <w:sz w:val="20"/>
            <w:szCs w:val="20"/>
            <w:lang w:val="en-US"/>
          </w:rPr>
          <m:t>ρ</m:t>
        </m:r>
      </m:oMath>
      <w:r w:rsidR="00D14A04">
        <w:rPr>
          <w:rFonts w:ascii="Arial" w:hAnsi="Arial" w:cs="Arial"/>
          <w:iCs/>
          <w:sz w:val="20"/>
          <w:szCs w:val="20"/>
          <w:lang w:val="en-US"/>
        </w:rPr>
        <w:t xml:space="preserve"> for </w:t>
      </w:r>
      <m:oMath>
        <m:r>
          <m:rPr>
            <m:sty m:val="p"/>
          </m:rPr>
          <w:rPr>
            <w:rFonts w:ascii="Cambria Math" w:hAnsi="Cambria Math" w:cs="Arial"/>
            <w:sz w:val="20"/>
            <w:szCs w:val="20"/>
            <w:lang w:val="en-US"/>
          </w:rPr>
          <m:t>γ</m:t>
        </m:r>
      </m:oMath>
      <w:r w:rsidR="00D14A04">
        <w:rPr>
          <w:rFonts w:ascii="Arial" w:hAnsi="Arial" w:cs="Arial"/>
          <w:iCs/>
          <w:sz w:val="20"/>
          <w:szCs w:val="20"/>
          <w:lang w:val="en-US"/>
        </w:rPr>
        <w:t xml:space="preserve"> equal to 5 and 10%, and for</w:t>
      </w:r>
      <w:r w:rsidR="009157DA">
        <w:rPr>
          <w:rFonts w:ascii="Arial" w:hAnsi="Arial" w:cs="Arial"/>
          <w:iCs/>
          <w:sz w:val="20"/>
          <w:szCs w:val="20"/>
          <w:lang w:val="en-US"/>
        </w:rPr>
        <w:t xml:space="preserve"> the lowest com</w:t>
      </w:r>
      <w:r w:rsidR="007C3F74">
        <w:rPr>
          <w:rFonts w:ascii="Arial" w:hAnsi="Arial" w:cs="Arial"/>
          <w:iCs/>
          <w:sz w:val="20"/>
          <w:szCs w:val="20"/>
          <w:lang w:val="en-US"/>
        </w:rPr>
        <w:t>m</w:t>
      </w:r>
      <w:r w:rsidR="009157DA">
        <w:rPr>
          <w:rFonts w:ascii="Arial" w:hAnsi="Arial" w:cs="Arial"/>
          <w:iCs/>
          <w:sz w:val="20"/>
          <w:szCs w:val="20"/>
          <w:lang w:val="en-US"/>
        </w:rPr>
        <w:t xml:space="preserve">unity prevalence of 3.9% </w:t>
      </w:r>
      <w:r w:rsidR="003F7994">
        <w:rPr>
          <w:rFonts w:ascii="Arial" w:hAnsi="Arial" w:cs="Arial"/>
          <w:iCs/>
          <w:sz w:val="20"/>
          <w:szCs w:val="20"/>
          <w:lang w:val="en-US"/>
        </w:rPr>
        <w:t>we found nosocomial transmission rate was 0.00</w:t>
      </w:r>
      <w:r w:rsidR="003F7994" w:rsidRPr="003F7994">
        <w:rPr>
          <w:rFonts w:ascii="Arial" w:hAnsi="Arial" w:cs="Arial"/>
          <w:iCs/>
          <w:sz w:val="20"/>
          <w:szCs w:val="20"/>
          <w:lang w:val="en-US"/>
        </w:rPr>
        <w:t>17</w:t>
      </w:r>
      <w:r w:rsidR="003F7994">
        <w:rPr>
          <w:rFonts w:ascii="Arial" w:hAnsi="Arial" w:cs="Arial"/>
          <w:iCs/>
          <w:sz w:val="20"/>
          <w:szCs w:val="20"/>
          <w:lang w:val="en-US"/>
        </w:rPr>
        <w:t xml:space="preserve"> and likelihood of detection upon testing was </w:t>
      </w:r>
      <w:r w:rsidR="003F7994" w:rsidRPr="003F7994">
        <w:rPr>
          <w:rFonts w:ascii="Arial" w:hAnsi="Arial" w:cs="Arial"/>
          <w:iCs/>
          <w:sz w:val="20"/>
          <w:szCs w:val="20"/>
          <w:lang w:val="en-US"/>
        </w:rPr>
        <w:t>17.15%</w:t>
      </w:r>
      <w:r w:rsidR="00D14A04">
        <w:rPr>
          <w:rFonts w:ascii="Arial" w:hAnsi="Arial" w:cs="Arial"/>
          <w:iCs/>
          <w:sz w:val="20"/>
          <w:szCs w:val="20"/>
          <w:lang w:val="en-US"/>
        </w:rPr>
        <w:t xml:space="preserve">. </w:t>
      </w:r>
      <w:r w:rsidR="00C16B29">
        <w:rPr>
          <w:rFonts w:ascii="Arial" w:hAnsi="Arial" w:cs="Arial"/>
          <w:iCs/>
          <w:sz w:val="20"/>
          <w:szCs w:val="20"/>
          <w:lang w:val="en-US"/>
        </w:rPr>
        <w:t>These</w:t>
      </w:r>
      <w:r w:rsidR="00D14A04">
        <w:rPr>
          <w:rFonts w:ascii="Arial" w:hAnsi="Arial" w:cs="Arial"/>
          <w:iCs/>
          <w:sz w:val="20"/>
          <w:szCs w:val="20"/>
          <w:lang w:val="en-US"/>
        </w:rPr>
        <w:t xml:space="preserve"> results suggest that for low community prevalence there </w:t>
      </w:r>
      <w:r w:rsidR="00C43784">
        <w:rPr>
          <w:rFonts w:ascii="Arial" w:hAnsi="Arial" w:cs="Arial"/>
          <w:iCs/>
          <w:sz w:val="20"/>
          <w:szCs w:val="20"/>
          <w:lang w:val="en-US"/>
        </w:rPr>
        <w:t>is</w:t>
      </w:r>
      <w:r w:rsidR="00D14A04">
        <w:rPr>
          <w:rFonts w:ascii="Arial" w:hAnsi="Arial" w:cs="Arial"/>
          <w:iCs/>
          <w:sz w:val="20"/>
          <w:szCs w:val="20"/>
          <w:lang w:val="en-US"/>
        </w:rPr>
        <w:t xml:space="preserve"> a bifurcation in the ABM.</w:t>
      </w:r>
      <w:r w:rsidR="00955019">
        <w:rPr>
          <w:rFonts w:ascii="Arial" w:hAnsi="Arial" w:cs="Arial"/>
          <w:iCs/>
          <w:sz w:val="20"/>
          <w:szCs w:val="20"/>
          <w:lang w:val="en-US"/>
        </w:rPr>
        <w:t xml:space="preserve"> </w:t>
      </w:r>
      <w:r w:rsidR="00FA1EC3">
        <w:rPr>
          <w:rFonts w:ascii="Arial" w:hAnsi="Arial" w:cs="Arial"/>
          <w:iCs/>
          <w:sz w:val="20"/>
          <w:szCs w:val="20"/>
          <w:lang w:val="en-US"/>
        </w:rPr>
        <w:t xml:space="preserve">We compiled the mean </w:t>
      </w:r>
      <w:r w:rsidR="00A9683A">
        <w:rPr>
          <w:rFonts w:ascii="Arial" w:hAnsi="Arial" w:cs="Arial"/>
          <w:iCs/>
          <w:sz w:val="20"/>
          <w:szCs w:val="20"/>
          <w:lang w:val="en-US"/>
        </w:rPr>
        <w:t xml:space="preserve">posterior </w:t>
      </w:r>
      <w:r w:rsidR="00FA1EC3">
        <w:rPr>
          <w:rFonts w:ascii="Arial" w:hAnsi="Arial" w:cs="Arial"/>
          <w:iCs/>
          <w:sz w:val="20"/>
          <w:szCs w:val="20"/>
          <w:lang w:val="en-US"/>
        </w:rPr>
        <w:t xml:space="preserve">estimates and 95% CI for the different values of </w:t>
      </w:r>
      <m:oMath>
        <m:r>
          <m:rPr>
            <m:sty m:val="p"/>
          </m:rPr>
          <w:rPr>
            <w:rFonts w:ascii="Cambria Math" w:hAnsi="Cambria Math" w:cs="Arial"/>
            <w:sz w:val="20"/>
            <w:szCs w:val="20"/>
            <w:lang w:val="en-US"/>
          </w:rPr>
          <m:t>γ</m:t>
        </m:r>
      </m:oMath>
      <w:r w:rsidR="00A5510E">
        <w:rPr>
          <w:rFonts w:ascii="Arial" w:hAnsi="Arial" w:cs="Arial"/>
          <w:iCs/>
          <w:sz w:val="20"/>
          <w:szCs w:val="20"/>
          <w:lang w:val="en-US"/>
        </w:rPr>
        <w:t xml:space="preserve"> in Table 2.</w:t>
      </w:r>
    </w:p>
    <w:p w14:paraId="0ABDD94B" w14:textId="77777777" w:rsidR="00B74584" w:rsidRDefault="00B74584" w:rsidP="00441729">
      <w:pPr>
        <w:spacing w:line="360" w:lineRule="auto"/>
        <w:jc w:val="both"/>
        <w:rPr>
          <w:rFonts w:ascii="Arial" w:hAnsi="Arial" w:cs="Arial"/>
          <w:sz w:val="20"/>
          <w:szCs w:val="20"/>
          <w:lang w:val="en-US"/>
        </w:rPr>
      </w:pPr>
    </w:p>
    <w:p w14:paraId="0DC57CAC" w14:textId="0C7D19AB" w:rsidR="00A5510E" w:rsidRPr="005E4095" w:rsidRDefault="005E4095" w:rsidP="009D3DD5">
      <w:pPr>
        <w:spacing w:line="360" w:lineRule="auto"/>
        <w:jc w:val="both"/>
        <w:rPr>
          <w:rFonts w:ascii="Arial" w:hAnsi="Arial" w:cs="Arial"/>
          <w:sz w:val="20"/>
          <w:szCs w:val="20"/>
        </w:rPr>
      </w:pPr>
      <w:r>
        <w:rPr>
          <w:rFonts w:ascii="Arial" w:hAnsi="Arial" w:cs="Arial"/>
          <w:sz w:val="20"/>
          <w:szCs w:val="20"/>
        </w:rPr>
        <w:t xml:space="preserve">To assess the goodness-of-fit of the </w:t>
      </w:r>
      <w:r w:rsidR="006249B2">
        <w:rPr>
          <w:rFonts w:ascii="Arial" w:hAnsi="Arial" w:cs="Arial"/>
          <w:sz w:val="20"/>
          <w:szCs w:val="20"/>
        </w:rPr>
        <w:t>modeled</w:t>
      </w:r>
      <w:r w:rsidR="0013549A">
        <w:rPr>
          <w:rFonts w:ascii="Arial" w:hAnsi="Arial" w:cs="Arial"/>
          <w:sz w:val="20"/>
          <w:szCs w:val="20"/>
          <w:lang w:val="en-US"/>
        </w:rPr>
        <w:t xml:space="preserve"> </w:t>
      </w:r>
      <w:r w:rsidR="00A5510E">
        <w:rPr>
          <w:rFonts w:ascii="Arial" w:hAnsi="Arial" w:cs="Arial"/>
          <w:sz w:val="20"/>
          <w:szCs w:val="20"/>
          <w:lang w:val="en-US"/>
        </w:rPr>
        <w:t>nosocomial infection</w:t>
      </w:r>
      <w:r>
        <w:rPr>
          <w:rFonts w:ascii="Arial" w:hAnsi="Arial" w:cs="Arial"/>
          <w:sz w:val="20"/>
          <w:szCs w:val="20"/>
        </w:rPr>
        <w:t xml:space="preserve"> </w:t>
      </w:r>
      <w:r w:rsidR="0013549A">
        <w:rPr>
          <w:rFonts w:ascii="Arial" w:hAnsi="Arial" w:cs="Arial"/>
          <w:sz w:val="20"/>
          <w:szCs w:val="20"/>
          <w:lang w:val="en-US"/>
        </w:rPr>
        <w:t>to the observed one</w:t>
      </w:r>
      <w:r>
        <w:rPr>
          <w:rFonts w:ascii="Arial" w:hAnsi="Arial" w:cs="Arial"/>
          <w:sz w:val="20"/>
          <w:szCs w:val="20"/>
        </w:rPr>
        <w:t xml:space="preserve">, we simulated the dynamics using the posterior estimates of parameters and found that simulated detected </w:t>
      </w:r>
      <w:r w:rsidR="00897589">
        <w:rPr>
          <w:rFonts w:ascii="Arial" w:hAnsi="Arial" w:cs="Arial"/>
          <w:sz w:val="20"/>
          <w:szCs w:val="20"/>
          <w:lang w:val="en-US"/>
        </w:rPr>
        <w:t>nosocomial</w:t>
      </w:r>
      <w:r w:rsidR="00897589">
        <w:rPr>
          <w:rFonts w:ascii="Arial" w:hAnsi="Arial" w:cs="Arial"/>
          <w:sz w:val="20"/>
          <w:szCs w:val="20"/>
        </w:rPr>
        <w:t xml:space="preserve"> </w:t>
      </w:r>
      <w:r w:rsidR="00897589">
        <w:rPr>
          <w:rFonts w:ascii="Arial" w:hAnsi="Arial" w:cs="Arial"/>
          <w:sz w:val="20"/>
          <w:szCs w:val="20"/>
          <w:lang w:val="en-US"/>
        </w:rPr>
        <w:t>infections</w:t>
      </w:r>
      <w:r w:rsidR="00897589">
        <w:rPr>
          <w:rFonts w:ascii="Arial" w:hAnsi="Arial" w:cs="Arial"/>
          <w:sz w:val="20"/>
          <w:szCs w:val="20"/>
        </w:rPr>
        <w:t xml:space="preserve"> </w:t>
      </w:r>
      <w:r>
        <w:rPr>
          <w:rFonts w:ascii="Arial" w:hAnsi="Arial" w:cs="Arial"/>
          <w:sz w:val="20"/>
          <w:szCs w:val="20"/>
        </w:rPr>
        <w:t xml:space="preserve">span the observed numbers at the </w:t>
      </w:r>
      <w:r w:rsidR="00132CE3">
        <w:rPr>
          <w:rFonts w:ascii="Arial" w:hAnsi="Arial" w:cs="Arial"/>
          <w:sz w:val="20"/>
          <w:szCs w:val="20"/>
        </w:rPr>
        <w:t xml:space="preserve">hospital and </w:t>
      </w:r>
      <w:r w:rsidR="00A5510E">
        <w:rPr>
          <w:rFonts w:ascii="Arial" w:hAnsi="Arial" w:cs="Arial"/>
          <w:sz w:val="20"/>
          <w:szCs w:val="20"/>
          <w:lang w:val="en-US"/>
        </w:rPr>
        <w:t>building</w:t>
      </w:r>
      <w:r>
        <w:rPr>
          <w:rFonts w:ascii="Arial" w:hAnsi="Arial" w:cs="Arial"/>
          <w:sz w:val="20"/>
          <w:szCs w:val="20"/>
        </w:rPr>
        <w:t xml:space="preserve"> level (Figure </w:t>
      </w:r>
      <w:r w:rsidR="006A0BFF">
        <w:rPr>
          <w:rFonts w:ascii="Arial" w:hAnsi="Arial" w:cs="Arial"/>
          <w:sz w:val="20"/>
          <w:szCs w:val="20"/>
        </w:rPr>
        <w:t>4</w:t>
      </w:r>
      <w:r w:rsidR="00A5510E">
        <w:rPr>
          <w:rFonts w:ascii="Arial" w:hAnsi="Arial" w:cs="Arial"/>
          <w:sz w:val="20"/>
          <w:szCs w:val="20"/>
          <w:lang w:val="en-US"/>
        </w:rPr>
        <w:t>A</w:t>
      </w:r>
      <w:r w:rsidR="008E43B6">
        <w:rPr>
          <w:rFonts w:ascii="Arial" w:hAnsi="Arial" w:cs="Arial"/>
          <w:sz w:val="20"/>
          <w:szCs w:val="20"/>
          <w:lang w:val="en-US"/>
        </w:rPr>
        <w:t xml:space="preserve"> </w:t>
      </w:r>
      <w:r w:rsidR="00132CE3">
        <w:rPr>
          <w:rFonts w:ascii="Arial" w:hAnsi="Arial" w:cs="Arial"/>
          <w:sz w:val="20"/>
          <w:szCs w:val="20"/>
        </w:rPr>
        <w:t>and Figure S</w:t>
      </w:r>
      <w:r w:rsidR="0023567E">
        <w:rPr>
          <w:rFonts w:ascii="Arial" w:hAnsi="Arial" w:cs="Arial"/>
          <w:sz w:val="20"/>
          <w:szCs w:val="20"/>
          <w:lang w:val="en-US"/>
        </w:rPr>
        <w:t>13</w:t>
      </w:r>
      <w:r>
        <w:rPr>
          <w:rFonts w:ascii="Arial" w:hAnsi="Arial" w:cs="Arial"/>
          <w:sz w:val="20"/>
          <w:szCs w:val="20"/>
        </w:rPr>
        <w:t>). We also produced reliability plots to examine whether the uncertainty in the observed data can be reproduced by model simulations</w:t>
      </w:r>
      <w:r w:rsidR="00DA4CC2">
        <w:rPr>
          <w:rFonts w:ascii="Arial" w:hAnsi="Arial" w:cs="Arial"/>
          <w:sz w:val="20"/>
          <w:szCs w:val="20"/>
          <w:lang w:val="en-US"/>
        </w:rPr>
        <w:t xml:space="preserve"> </w:t>
      </w:r>
      <w:commentRangeStart w:id="17"/>
      <w:r w:rsidR="00DA4CC2">
        <w:rPr>
          <w:rFonts w:ascii="Arial" w:hAnsi="Arial" w:cs="Arial"/>
          <w:sz w:val="20"/>
          <w:szCs w:val="20"/>
          <w:lang w:val="en-US"/>
        </w:rPr>
        <w:t>(Methods)</w:t>
      </w:r>
      <w:commentRangeEnd w:id="17"/>
      <w:r w:rsidR="00DA4CC2">
        <w:rPr>
          <w:rStyle w:val="CommentReference"/>
        </w:rPr>
        <w:commentReference w:id="17"/>
      </w:r>
      <w:r>
        <w:rPr>
          <w:rFonts w:ascii="Arial" w:hAnsi="Arial" w:cs="Arial"/>
          <w:sz w:val="20"/>
          <w:szCs w:val="20"/>
        </w:rPr>
        <w:t xml:space="preserve">. We found that the coverage of simulated CIs is slightly below expected values (under the diagonal line), indicating an uncertainty level biased low (Fig. </w:t>
      </w:r>
      <w:r w:rsidR="00F70BCA">
        <w:rPr>
          <w:rFonts w:ascii="Arial" w:hAnsi="Arial" w:cs="Arial"/>
          <w:sz w:val="20"/>
          <w:szCs w:val="20"/>
          <w:lang w:val="en-US"/>
        </w:rPr>
        <w:t>4</w:t>
      </w:r>
      <w:r w:rsidR="0023567E">
        <w:rPr>
          <w:rFonts w:ascii="Arial" w:hAnsi="Arial" w:cs="Arial"/>
          <w:sz w:val="20"/>
          <w:szCs w:val="20"/>
          <w:lang w:val="en-US"/>
        </w:rPr>
        <w:t>B</w:t>
      </w:r>
      <w:r>
        <w:rPr>
          <w:rFonts w:ascii="Arial" w:hAnsi="Arial" w:cs="Arial"/>
          <w:sz w:val="20"/>
          <w:szCs w:val="20"/>
        </w:rPr>
        <w:t>). The model simulations allow estimation of the relative contributions of importation and nosocomial transmission to the overall burden of different species</w:t>
      </w:r>
      <w:r w:rsidR="00E221B1">
        <w:rPr>
          <w:rFonts w:ascii="Arial" w:hAnsi="Arial" w:cs="Arial"/>
          <w:sz w:val="20"/>
          <w:szCs w:val="20"/>
          <w:lang w:val="en-US"/>
        </w:rPr>
        <w:t xml:space="preserve"> as well as the prevalence in the hospital</w:t>
      </w:r>
      <w:r>
        <w:rPr>
          <w:rFonts w:ascii="Arial" w:hAnsi="Arial" w:cs="Arial"/>
          <w:sz w:val="20"/>
          <w:szCs w:val="20"/>
        </w:rPr>
        <w:t>.</w:t>
      </w:r>
    </w:p>
    <w:p w14:paraId="1D59D3B9" w14:textId="4031B606" w:rsidR="00A5510E" w:rsidRPr="00F649EE" w:rsidRDefault="00A5510E" w:rsidP="009914B1">
      <w:pPr>
        <w:spacing w:line="360" w:lineRule="auto"/>
        <w:jc w:val="both"/>
        <w:rPr>
          <w:rFonts w:ascii="Arial" w:hAnsi="Arial" w:cs="Arial"/>
          <w:color w:val="000000"/>
          <w:sz w:val="20"/>
          <w:szCs w:val="20"/>
        </w:rPr>
      </w:pPr>
    </w:p>
    <w:p w14:paraId="014A7FBC" w14:textId="4C1368D2" w:rsidR="00E6133D" w:rsidRPr="00F649EE" w:rsidRDefault="00474D11" w:rsidP="009D3DD5">
      <w:pPr>
        <w:pBdr>
          <w:top w:val="nil"/>
          <w:left w:val="nil"/>
          <w:bottom w:val="nil"/>
          <w:right w:val="nil"/>
          <w:between w:val="nil"/>
        </w:pBdr>
        <w:spacing w:line="360" w:lineRule="auto"/>
        <w:contextualSpacing/>
        <w:rPr>
          <w:rFonts w:ascii="Arial" w:hAnsi="Arial" w:cs="Arial"/>
          <w:color w:val="000000"/>
          <w:sz w:val="20"/>
          <w:szCs w:val="20"/>
        </w:rPr>
      </w:pPr>
      <w:r>
        <w:rPr>
          <w:rFonts w:ascii="Arial" w:hAnsi="Arial" w:cs="Arial"/>
          <w:b/>
          <w:color w:val="000000"/>
          <w:sz w:val="20"/>
          <w:szCs w:val="20"/>
        </w:rPr>
        <w:t>Discussion</w:t>
      </w:r>
    </w:p>
    <w:p w14:paraId="28D11DD0" w14:textId="77777777" w:rsidR="001C4A9E" w:rsidRDefault="001C4A9E" w:rsidP="005C5164">
      <w:pPr>
        <w:spacing w:line="360" w:lineRule="auto"/>
        <w:jc w:val="both"/>
        <w:rPr>
          <w:rFonts w:ascii="Arial" w:hAnsi="Arial" w:cs="Arial"/>
          <w:iCs/>
          <w:sz w:val="20"/>
          <w:szCs w:val="20"/>
          <w:lang w:val="en-US"/>
        </w:rPr>
      </w:pPr>
    </w:p>
    <w:p w14:paraId="0473D3AB" w14:textId="1FC0217B" w:rsidR="00221DF0" w:rsidRDefault="002E147F" w:rsidP="005C5164">
      <w:pPr>
        <w:spacing w:line="360" w:lineRule="auto"/>
        <w:jc w:val="both"/>
        <w:rPr>
          <w:rFonts w:ascii="Arial" w:hAnsi="Arial" w:cs="Arial"/>
          <w:iCs/>
          <w:sz w:val="20"/>
          <w:szCs w:val="20"/>
          <w:lang w:val="en-US"/>
        </w:rPr>
      </w:pPr>
      <w:r>
        <w:rPr>
          <w:rFonts w:ascii="Arial" w:hAnsi="Arial" w:cs="Arial"/>
          <w:iCs/>
          <w:sz w:val="20"/>
          <w:szCs w:val="20"/>
          <w:lang w:val="en-US"/>
        </w:rPr>
        <w:t xml:space="preserve">Transmission is a fundamental property that governs epidemiological dynamics and is also a step in the life cycle of bacterial pathogens </w:t>
      </w:r>
      <w:r w:rsidR="00D90D23">
        <w:rPr>
          <w:rFonts w:ascii="Arial" w:hAnsi="Arial" w:cs="Arial"/>
          <w:iCs/>
          <w:sz w:val="20"/>
          <w:szCs w:val="20"/>
          <w:lang w:val="en-US"/>
        </w:rPr>
        <w:fldChar w:fldCharType="begin"/>
      </w:r>
      <w:r w:rsidR="0088305A">
        <w:rPr>
          <w:rFonts w:ascii="Arial" w:hAnsi="Arial" w:cs="Arial"/>
          <w:iCs/>
          <w:sz w:val="20"/>
          <w:szCs w:val="20"/>
          <w:lang w:val="en-US"/>
        </w:rPr>
        <w:instrText xml:space="preserve"> ADDIN ZOTERO_ITEM CSL_CITATION {"citationID":"a1eepoevru9","properties":{"formattedCitation":"\\super 43\\nosupersub{}","plainCitation":"43","noteIndex":0},"citationItems":[{"id":941,"uris":["http://zotero.org/users/9551388/items/H9QPJTF9"],"itemData":{"id":941,"type":"article-journal","container-title":"Nature","DOI":"10.1038/280361a0","ISSN":"0028-0836, 1476-4687","issue":"5721","journalAbbreviation":"Nature","language":"en","page":"361-367","source":"DOI.org (Crossref)","title":"Population biology of infectious diseases: Part I","title-short":"Population biology of infectious diseases","volume":"280","author":[{"family":"Anderson","given":"Roy M."},{"family":"May","given":"Robert M."}],"issued":{"date-parts":[["1979",8]]}}}],"schema":"https://github.com/citation-style-language/schema/raw/master/csl-citation.json"} </w:instrText>
      </w:r>
      <w:r w:rsidR="00D90D23">
        <w:rPr>
          <w:rFonts w:ascii="Arial" w:hAnsi="Arial" w:cs="Arial"/>
          <w:iCs/>
          <w:sz w:val="20"/>
          <w:szCs w:val="20"/>
          <w:lang w:val="en-US"/>
        </w:rPr>
        <w:fldChar w:fldCharType="separate"/>
      </w:r>
      <w:r w:rsidR="0088305A" w:rsidRPr="0088305A">
        <w:rPr>
          <w:rFonts w:ascii="Arial" w:hAnsi="Arial" w:cs="Arial"/>
          <w:sz w:val="20"/>
          <w:vertAlign w:val="superscript"/>
          <w:lang w:val="en-GB"/>
        </w:rPr>
        <w:t>43</w:t>
      </w:r>
      <w:r w:rsidR="00D90D23">
        <w:rPr>
          <w:rFonts w:ascii="Arial" w:hAnsi="Arial" w:cs="Arial"/>
          <w:iCs/>
          <w:sz w:val="20"/>
          <w:szCs w:val="20"/>
          <w:lang w:val="en-US"/>
        </w:rPr>
        <w:fldChar w:fldCharType="end"/>
      </w:r>
      <w:r>
        <w:rPr>
          <w:rFonts w:ascii="Arial" w:hAnsi="Arial" w:cs="Arial"/>
          <w:iCs/>
          <w:sz w:val="20"/>
          <w:szCs w:val="20"/>
          <w:lang w:val="en-US"/>
        </w:rPr>
        <w:t xml:space="preserve">. It is also one of the most challenging processes to </w:t>
      </w:r>
      <w:r w:rsidR="004548E1">
        <w:rPr>
          <w:rFonts w:ascii="Arial" w:hAnsi="Arial" w:cs="Arial"/>
          <w:iCs/>
          <w:sz w:val="20"/>
          <w:szCs w:val="20"/>
          <w:lang w:val="en-US"/>
        </w:rPr>
        <w:t>understand</w:t>
      </w:r>
      <w:r>
        <w:rPr>
          <w:rFonts w:ascii="Arial" w:hAnsi="Arial" w:cs="Arial"/>
          <w:iCs/>
          <w:sz w:val="20"/>
          <w:szCs w:val="20"/>
          <w:lang w:val="en-US"/>
        </w:rPr>
        <w:t xml:space="preserve"> and quantify. Estimating this property could</w:t>
      </w:r>
      <w:r w:rsidR="004548E1">
        <w:rPr>
          <w:rFonts w:ascii="Arial" w:hAnsi="Arial" w:cs="Arial"/>
          <w:iCs/>
          <w:sz w:val="20"/>
          <w:szCs w:val="20"/>
          <w:lang w:val="en-US"/>
        </w:rPr>
        <w:t xml:space="preserve"> improve understanding of the mechanism behind the risk of contagion and</w:t>
      </w:r>
      <w:r>
        <w:rPr>
          <w:rFonts w:ascii="Arial" w:hAnsi="Arial" w:cs="Arial"/>
          <w:iCs/>
          <w:sz w:val="20"/>
          <w:szCs w:val="20"/>
          <w:lang w:val="en-US"/>
        </w:rPr>
        <w:t xml:space="preserve"> ultimately support improved control in healthcare systems.</w:t>
      </w:r>
      <w:r w:rsidR="00D711A9">
        <w:rPr>
          <w:rFonts w:ascii="Arial" w:hAnsi="Arial" w:cs="Arial"/>
          <w:iCs/>
          <w:sz w:val="20"/>
          <w:szCs w:val="20"/>
          <w:lang w:val="en-US"/>
        </w:rPr>
        <w:t xml:space="preserve"> </w:t>
      </w:r>
      <w:r w:rsidR="005C5164">
        <w:rPr>
          <w:rFonts w:ascii="Arial" w:hAnsi="Arial" w:cs="Arial"/>
          <w:iCs/>
          <w:sz w:val="20"/>
          <w:szCs w:val="20"/>
          <w:lang w:val="en-US"/>
        </w:rPr>
        <w:t xml:space="preserve">Nosocomial infection data have been </w:t>
      </w:r>
      <w:r w:rsidR="00C96EDD">
        <w:rPr>
          <w:rFonts w:ascii="Arial" w:hAnsi="Arial" w:cs="Arial"/>
          <w:iCs/>
          <w:sz w:val="20"/>
          <w:szCs w:val="20"/>
          <w:lang w:val="en-US"/>
        </w:rPr>
        <w:t>the usual</w:t>
      </w:r>
      <w:r w:rsidR="005C5164">
        <w:rPr>
          <w:rFonts w:ascii="Arial" w:hAnsi="Arial" w:cs="Arial"/>
          <w:iCs/>
          <w:sz w:val="20"/>
          <w:szCs w:val="20"/>
          <w:lang w:val="en-US"/>
        </w:rPr>
        <w:t xml:space="preserve"> measure used to approximate and infer transmission, however it represents multiple synergies of the surveillance system.</w:t>
      </w:r>
      <w:r w:rsidR="004548E1">
        <w:rPr>
          <w:rFonts w:ascii="Arial" w:hAnsi="Arial" w:cs="Arial"/>
          <w:iCs/>
          <w:sz w:val="20"/>
          <w:szCs w:val="20"/>
          <w:lang w:val="en-US"/>
        </w:rPr>
        <w:t xml:space="preserve"> </w:t>
      </w:r>
      <w:r w:rsidR="004F3EFB">
        <w:rPr>
          <w:rFonts w:ascii="Arial" w:hAnsi="Arial" w:cs="Arial"/>
          <w:iCs/>
          <w:sz w:val="20"/>
          <w:szCs w:val="20"/>
          <w:lang w:val="en-US"/>
        </w:rPr>
        <w:t>Surveillance</w:t>
      </w:r>
      <w:r w:rsidR="00261C84">
        <w:rPr>
          <w:rFonts w:ascii="Arial" w:hAnsi="Arial" w:cs="Arial"/>
          <w:iCs/>
          <w:sz w:val="20"/>
          <w:szCs w:val="20"/>
          <w:lang w:val="en-US"/>
        </w:rPr>
        <w:t xml:space="preserve"> of microorganism circulation</w:t>
      </w:r>
      <w:r w:rsidR="004F3EFB">
        <w:rPr>
          <w:rFonts w:ascii="Arial" w:hAnsi="Arial" w:cs="Arial"/>
          <w:iCs/>
          <w:sz w:val="20"/>
          <w:szCs w:val="20"/>
          <w:lang w:val="en-US"/>
        </w:rPr>
        <w:t xml:space="preserve"> in clinics </w:t>
      </w:r>
      <w:r w:rsidR="00900288">
        <w:rPr>
          <w:rFonts w:ascii="Arial" w:hAnsi="Arial" w:cs="Arial"/>
          <w:iCs/>
          <w:sz w:val="20"/>
          <w:szCs w:val="20"/>
          <w:lang w:val="en-US"/>
        </w:rPr>
        <w:t>is a</w:t>
      </w:r>
      <w:r w:rsidR="00DE06B9">
        <w:rPr>
          <w:rFonts w:ascii="Arial" w:hAnsi="Arial" w:cs="Arial"/>
          <w:iCs/>
          <w:sz w:val="20"/>
          <w:szCs w:val="20"/>
          <w:lang w:val="en-US"/>
        </w:rPr>
        <w:t xml:space="preserve"> product of</w:t>
      </w:r>
      <w:r w:rsidR="005C0138">
        <w:rPr>
          <w:rFonts w:ascii="Arial" w:hAnsi="Arial" w:cs="Arial"/>
          <w:iCs/>
          <w:sz w:val="20"/>
          <w:szCs w:val="20"/>
          <w:lang w:val="en-US"/>
        </w:rPr>
        <w:t xml:space="preserve"> patients that are being </w:t>
      </w:r>
      <w:r w:rsidR="005C0138" w:rsidRPr="00B646AB">
        <w:rPr>
          <w:rFonts w:ascii="Arial" w:hAnsi="Arial" w:cs="Arial"/>
          <w:iCs/>
          <w:color w:val="000000" w:themeColor="text1"/>
          <w:sz w:val="20"/>
          <w:szCs w:val="20"/>
          <w:lang w:val="en-US"/>
        </w:rPr>
        <w:t>screened</w:t>
      </w:r>
      <w:r w:rsidR="00FE408F" w:rsidRPr="00B646AB">
        <w:rPr>
          <w:rFonts w:ascii="Arial" w:hAnsi="Arial" w:cs="Arial"/>
          <w:iCs/>
          <w:color w:val="000000" w:themeColor="text1"/>
          <w:sz w:val="20"/>
          <w:szCs w:val="20"/>
          <w:lang w:val="en-US"/>
        </w:rPr>
        <w:t xml:space="preserve"> </w:t>
      </w:r>
      <w:r w:rsidR="00FE408F" w:rsidRPr="00B646AB">
        <w:rPr>
          <w:rFonts w:ascii="Arial" w:hAnsi="Arial" w:cs="Arial"/>
          <w:iCs/>
          <w:color w:val="FF0000"/>
          <w:sz w:val="20"/>
          <w:szCs w:val="20"/>
          <w:lang w:val="en-US"/>
        </w:rPr>
        <w:t>(P(culture</w:t>
      </w:r>
      <w:r w:rsidR="00D23410" w:rsidRPr="00B646AB">
        <w:rPr>
          <w:rFonts w:ascii="Arial" w:hAnsi="Arial" w:cs="Arial"/>
          <w:iCs/>
          <w:color w:val="FF0000"/>
          <w:sz w:val="20"/>
          <w:szCs w:val="20"/>
          <w:lang w:val="en-US"/>
        </w:rPr>
        <w:t xml:space="preserve"> </w:t>
      </w:r>
      <w:r w:rsidR="00FE408F" w:rsidRPr="00B646AB">
        <w:rPr>
          <w:rFonts w:ascii="Arial" w:hAnsi="Arial" w:cs="Arial"/>
          <w:iCs/>
          <w:color w:val="FF0000"/>
          <w:sz w:val="20"/>
          <w:szCs w:val="20"/>
          <w:lang w:val="en-US"/>
        </w:rPr>
        <w:t>|</w:t>
      </w:r>
      <w:r w:rsidR="008B4149">
        <w:rPr>
          <w:rFonts w:ascii="Arial" w:hAnsi="Arial" w:cs="Arial"/>
          <w:iCs/>
          <w:color w:val="FF0000"/>
          <w:sz w:val="20"/>
          <w:szCs w:val="20"/>
          <w:lang w:val="en-US"/>
        </w:rPr>
        <w:t xml:space="preserve"> </w:t>
      </w:r>
      <w:r w:rsidR="009E6033" w:rsidRPr="00B646AB">
        <w:rPr>
          <w:rFonts w:ascii="Arial" w:hAnsi="Arial" w:cs="Arial"/>
          <w:iCs/>
          <w:color w:val="FF0000"/>
          <w:sz w:val="20"/>
          <w:szCs w:val="20"/>
          <w:lang w:val="en-US"/>
        </w:rPr>
        <w:t>non-infected</w:t>
      </w:r>
      <w:r w:rsidR="00D23410" w:rsidRPr="00B646AB">
        <w:rPr>
          <w:rFonts w:ascii="Arial" w:hAnsi="Arial" w:cs="Arial"/>
          <w:iCs/>
          <w:color w:val="FF0000"/>
          <w:sz w:val="20"/>
          <w:szCs w:val="20"/>
          <w:lang w:val="en-US"/>
        </w:rPr>
        <w:t>)</w:t>
      </w:r>
      <w:r w:rsidR="00FE408F" w:rsidRPr="00B646AB">
        <w:rPr>
          <w:rFonts w:ascii="Arial" w:hAnsi="Arial" w:cs="Arial"/>
          <w:iCs/>
          <w:color w:val="FF0000"/>
          <w:sz w:val="20"/>
          <w:szCs w:val="20"/>
          <w:lang w:val="en-US"/>
        </w:rPr>
        <w:t>)</w:t>
      </w:r>
      <w:r w:rsidR="005C5164">
        <w:rPr>
          <w:rFonts w:ascii="Arial" w:hAnsi="Arial" w:cs="Arial"/>
          <w:iCs/>
          <w:sz w:val="20"/>
          <w:szCs w:val="20"/>
          <w:lang w:val="en-US"/>
        </w:rPr>
        <w:t xml:space="preserve"> </w:t>
      </w:r>
      <w:r w:rsidR="00AB6C77">
        <w:rPr>
          <w:rFonts w:ascii="Arial" w:hAnsi="Arial" w:cs="Arial"/>
          <w:iCs/>
          <w:sz w:val="20"/>
          <w:szCs w:val="20"/>
          <w:lang w:val="en-US"/>
        </w:rPr>
        <w:t>at</w:t>
      </w:r>
      <w:r w:rsidR="009D1C68">
        <w:rPr>
          <w:rFonts w:ascii="Arial" w:hAnsi="Arial" w:cs="Arial"/>
          <w:iCs/>
          <w:sz w:val="20"/>
          <w:szCs w:val="20"/>
          <w:lang w:val="en-US"/>
        </w:rPr>
        <w:t xml:space="preserve"> </w:t>
      </w:r>
      <w:r w:rsidR="00C96EDD">
        <w:rPr>
          <w:rFonts w:ascii="Arial" w:hAnsi="Arial" w:cs="Arial"/>
          <w:iCs/>
          <w:sz w:val="20"/>
          <w:szCs w:val="20"/>
          <w:lang w:val="en-US"/>
        </w:rPr>
        <w:t xml:space="preserve">the </w:t>
      </w:r>
      <w:r w:rsidR="009D1C68">
        <w:rPr>
          <w:rFonts w:ascii="Arial" w:hAnsi="Arial" w:cs="Arial"/>
          <w:iCs/>
          <w:sz w:val="20"/>
          <w:szCs w:val="20"/>
          <w:lang w:val="en-US"/>
        </w:rPr>
        <w:t xml:space="preserve">discretion of the clinicians </w:t>
      </w:r>
      <w:r w:rsidR="005C0138">
        <w:rPr>
          <w:rFonts w:ascii="Arial" w:hAnsi="Arial" w:cs="Arial"/>
          <w:iCs/>
          <w:sz w:val="20"/>
          <w:szCs w:val="20"/>
          <w:lang w:val="en-US"/>
        </w:rPr>
        <w:t xml:space="preserve">and patients that present symptoms </w:t>
      </w:r>
      <w:r w:rsidR="00FE408F">
        <w:rPr>
          <w:rFonts w:ascii="Arial" w:hAnsi="Arial" w:cs="Arial"/>
          <w:iCs/>
          <w:sz w:val="20"/>
          <w:szCs w:val="20"/>
          <w:lang w:val="en-US"/>
        </w:rPr>
        <w:t xml:space="preserve">because are </w:t>
      </w:r>
      <w:r w:rsidR="001A4485">
        <w:rPr>
          <w:rFonts w:ascii="Arial" w:hAnsi="Arial" w:cs="Arial"/>
          <w:iCs/>
          <w:sz w:val="20"/>
          <w:szCs w:val="20"/>
          <w:lang w:val="en-US"/>
        </w:rPr>
        <w:t>infected and therefore</w:t>
      </w:r>
      <w:r w:rsidR="00C96EDD">
        <w:rPr>
          <w:rFonts w:ascii="Arial" w:hAnsi="Arial" w:cs="Arial"/>
          <w:iCs/>
          <w:sz w:val="20"/>
          <w:szCs w:val="20"/>
          <w:lang w:val="en-US"/>
        </w:rPr>
        <w:t xml:space="preserve"> </w:t>
      </w:r>
      <w:r w:rsidR="000753F5">
        <w:rPr>
          <w:rFonts w:ascii="Arial" w:hAnsi="Arial" w:cs="Arial"/>
          <w:iCs/>
          <w:sz w:val="20"/>
          <w:szCs w:val="20"/>
          <w:lang w:val="en-US"/>
        </w:rPr>
        <w:t xml:space="preserve">searched for pathogens </w:t>
      </w:r>
      <w:r w:rsidR="00FE408F" w:rsidRPr="00B646AB">
        <w:rPr>
          <w:rFonts w:ascii="Arial" w:hAnsi="Arial" w:cs="Arial"/>
          <w:iCs/>
          <w:color w:val="FF0000"/>
          <w:sz w:val="20"/>
          <w:szCs w:val="20"/>
          <w:lang w:val="en-US"/>
        </w:rPr>
        <w:t xml:space="preserve">(P(culture | </w:t>
      </w:r>
      <w:r w:rsidR="00D23410" w:rsidRPr="00B646AB">
        <w:rPr>
          <w:rFonts w:ascii="Arial" w:hAnsi="Arial" w:cs="Arial"/>
          <w:iCs/>
          <w:color w:val="FF0000"/>
          <w:sz w:val="20"/>
          <w:szCs w:val="20"/>
          <w:lang w:val="en-US"/>
        </w:rPr>
        <w:t>infected</w:t>
      </w:r>
      <w:r w:rsidR="00FE408F" w:rsidRPr="00B646AB">
        <w:rPr>
          <w:rFonts w:ascii="Arial" w:hAnsi="Arial" w:cs="Arial"/>
          <w:iCs/>
          <w:color w:val="FF0000"/>
          <w:sz w:val="20"/>
          <w:szCs w:val="20"/>
          <w:lang w:val="en-US"/>
        </w:rPr>
        <w:t>))</w:t>
      </w:r>
      <w:r w:rsidR="00115A29">
        <w:rPr>
          <w:rFonts w:ascii="Arial" w:hAnsi="Arial" w:cs="Arial"/>
          <w:iCs/>
          <w:sz w:val="20"/>
          <w:szCs w:val="20"/>
          <w:lang w:val="en-US"/>
        </w:rPr>
        <w:t>.</w:t>
      </w:r>
    </w:p>
    <w:p w14:paraId="194FD7C8" w14:textId="77777777" w:rsidR="00221DF0" w:rsidRDefault="00221DF0" w:rsidP="005C5164">
      <w:pPr>
        <w:spacing w:line="360" w:lineRule="auto"/>
        <w:jc w:val="both"/>
        <w:rPr>
          <w:rFonts w:ascii="Arial" w:hAnsi="Arial" w:cs="Arial"/>
          <w:iCs/>
          <w:sz w:val="20"/>
          <w:szCs w:val="20"/>
          <w:lang w:val="en-US"/>
        </w:rPr>
      </w:pPr>
    </w:p>
    <w:p w14:paraId="1C98473E" w14:textId="747F7C42" w:rsidR="00273DAD" w:rsidRPr="00273DAD" w:rsidRDefault="00221DF0" w:rsidP="00273DAD">
      <w:pPr>
        <w:spacing w:line="360" w:lineRule="auto"/>
        <w:jc w:val="both"/>
        <w:rPr>
          <w:rFonts w:ascii="Arial" w:hAnsi="Arial" w:cs="Arial"/>
          <w:iCs/>
          <w:sz w:val="20"/>
          <w:szCs w:val="20"/>
          <w:lang w:val="en-US"/>
        </w:rPr>
      </w:pPr>
      <w:r>
        <w:rPr>
          <w:rFonts w:ascii="Arial" w:hAnsi="Arial" w:cs="Arial"/>
          <w:iCs/>
          <w:sz w:val="20"/>
          <w:szCs w:val="20"/>
          <w:lang w:val="en-US"/>
        </w:rPr>
        <w:lastRenderedPageBreak/>
        <w:t xml:space="preserve">In this </w:t>
      </w:r>
      <w:r w:rsidR="00EC034B">
        <w:rPr>
          <w:rFonts w:ascii="Arial" w:hAnsi="Arial" w:cs="Arial"/>
          <w:iCs/>
          <w:sz w:val="20"/>
          <w:szCs w:val="20"/>
          <w:lang w:val="en-US"/>
        </w:rPr>
        <w:t>study</w:t>
      </w:r>
      <w:r w:rsidR="00170E01">
        <w:rPr>
          <w:rFonts w:ascii="Arial" w:hAnsi="Arial" w:cs="Arial"/>
          <w:iCs/>
          <w:sz w:val="20"/>
          <w:szCs w:val="20"/>
          <w:lang w:val="en-US"/>
        </w:rPr>
        <w:t>,</w:t>
      </w:r>
      <w:r>
        <w:rPr>
          <w:rFonts w:ascii="Arial" w:hAnsi="Arial" w:cs="Arial"/>
          <w:iCs/>
          <w:sz w:val="20"/>
          <w:szCs w:val="20"/>
          <w:lang w:val="en-US"/>
        </w:rPr>
        <w:t xml:space="preserve"> we used a simulation-based inference method</w:t>
      </w:r>
      <w:r w:rsidR="00B03E75">
        <w:rPr>
          <w:rFonts w:ascii="Arial" w:hAnsi="Arial" w:cs="Arial"/>
          <w:iCs/>
          <w:sz w:val="20"/>
          <w:szCs w:val="20"/>
          <w:lang w:val="en-US"/>
        </w:rPr>
        <w:t xml:space="preserve"> </w:t>
      </w:r>
      <w:r w:rsidR="00F54B75">
        <w:rPr>
          <w:rFonts w:ascii="Arial" w:hAnsi="Arial" w:cs="Arial"/>
          <w:iCs/>
          <w:sz w:val="20"/>
          <w:szCs w:val="20"/>
          <w:lang w:val="en-US"/>
        </w:rPr>
        <w:t>to estimate nosocomial transmission and likelihood of detection upon testing.</w:t>
      </w:r>
      <w:r w:rsidR="007D0D95">
        <w:rPr>
          <w:rFonts w:ascii="Arial" w:hAnsi="Arial" w:cs="Arial"/>
          <w:iCs/>
          <w:sz w:val="20"/>
          <w:szCs w:val="20"/>
          <w:lang w:val="en-US"/>
        </w:rPr>
        <w:t xml:space="preserve"> </w:t>
      </w:r>
      <w:r w:rsidR="00F54B75">
        <w:rPr>
          <w:rFonts w:ascii="Arial" w:hAnsi="Arial" w:cs="Arial"/>
          <w:iCs/>
          <w:sz w:val="20"/>
          <w:szCs w:val="20"/>
          <w:lang w:val="en-US"/>
        </w:rPr>
        <w:t xml:space="preserve">We </w:t>
      </w:r>
      <w:r w:rsidR="00B03E75">
        <w:rPr>
          <w:rFonts w:ascii="Arial" w:hAnsi="Arial" w:cs="Arial"/>
          <w:iCs/>
          <w:sz w:val="20"/>
          <w:szCs w:val="20"/>
          <w:lang w:val="en-US"/>
        </w:rPr>
        <w:t>built</w:t>
      </w:r>
      <w:r w:rsidR="002D2133">
        <w:rPr>
          <w:rFonts w:ascii="Arial" w:hAnsi="Arial" w:cs="Arial"/>
          <w:iCs/>
          <w:sz w:val="20"/>
          <w:szCs w:val="20"/>
          <w:lang w:val="en-US"/>
        </w:rPr>
        <w:t xml:space="preserve"> </w:t>
      </w:r>
      <w:r w:rsidR="00F54B75">
        <w:rPr>
          <w:rFonts w:ascii="Arial" w:hAnsi="Arial" w:cs="Arial"/>
          <w:iCs/>
          <w:sz w:val="20"/>
          <w:szCs w:val="20"/>
          <w:lang w:val="en-US"/>
        </w:rPr>
        <w:t xml:space="preserve">the process model </w:t>
      </w:r>
      <w:r w:rsidR="002D2133">
        <w:rPr>
          <w:rFonts w:ascii="Arial" w:hAnsi="Arial" w:cs="Arial"/>
          <w:iCs/>
          <w:sz w:val="20"/>
          <w:szCs w:val="20"/>
          <w:lang w:val="en-US"/>
        </w:rPr>
        <w:t>to evolve</w:t>
      </w:r>
      <w:r>
        <w:rPr>
          <w:rFonts w:ascii="Arial" w:hAnsi="Arial" w:cs="Arial"/>
          <w:iCs/>
          <w:sz w:val="20"/>
          <w:szCs w:val="20"/>
          <w:lang w:val="en-US"/>
        </w:rPr>
        <w:t xml:space="preserve"> patient states at daily time scales</w:t>
      </w:r>
      <w:r w:rsidR="00900288">
        <w:rPr>
          <w:rFonts w:ascii="Arial" w:hAnsi="Arial" w:cs="Arial"/>
          <w:iCs/>
          <w:sz w:val="20"/>
          <w:szCs w:val="20"/>
          <w:lang w:val="en-US"/>
        </w:rPr>
        <w:t xml:space="preserve"> and</w:t>
      </w:r>
      <w:r>
        <w:rPr>
          <w:rFonts w:ascii="Arial" w:hAnsi="Arial" w:cs="Arial"/>
          <w:iCs/>
          <w:sz w:val="20"/>
          <w:szCs w:val="20"/>
          <w:lang w:val="en-US"/>
        </w:rPr>
        <w:t xml:space="preserve"> informed by patient hospitalization record</w:t>
      </w:r>
      <w:r w:rsidR="00365053">
        <w:rPr>
          <w:rFonts w:ascii="Arial" w:hAnsi="Arial" w:cs="Arial"/>
          <w:iCs/>
          <w:sz w:val="20"/>
          <w:szCs w:val="20"/>
          <w:lang w:val="en-US"/>
        </w:rPr>
        <w:t xml:space="preserve">s. We parametrized the risk of acquiring bacteria proportional to </w:t>
      </w:r>
      <w:r w:rsidR="00BA7674">
        <w:rPr>
          <w:rFonts w:ascii="Arial" w:hAnsi="Arial" w:cs="Arial"/>
          <w:iCs/>
          <w:sz w:val="20"/>
          <w:szCs w:val="20"/>
          <w:lang w:val="en-US"/>
        </w:rPr>
        <w:t xml:space="preserve">a nosocomial transmission rate </w:t>
      </w:r>
      <m:oMath>
        <m:r>
          <m:rPr>
            <m:sty m:val="p"/>
          </m:rPr>
          <w:rPr>
            <w:rFonts w:ascii="Cambria Math" w:hAnsi="Cambria Math" w:cs="Arial"/>
            <w:sz w:val="20"/>
            <w:szCs w:val="20"/>
            <w:lang w:val="en-US"/>
          </w:rPr>
          <m:t>β</m:t>
        </m:r>
      </m:oMath>
      <w:r w:rsidR="00BA7674">
        <w:rPr>
          <w:rFonts w:ascii="Arial" w:hAnsi="Arial" w:cs="Arial"/>
          <w:iCs/>
          <w:sz w:val="20"/>
          <w:szCs w:val="20"/>
          <w:lang w:val="en-US"/>
        </w:rPr>
        <w:t xml:space="preserve">, and the fraction of carriers an individual was contacted during the day. </w:t>
      </w:r>
      <w:r w:rsidR="002D2133">
        <w:rPr>
          <w:rFonts w:ascii="Arial" w:hAnsi="Arial" w:cs="Arial"/>
          <w:iCs/>
          <w:sz w:val="20"/>
          <w:szCs w:val="20"/>
          <w:lang w:val="en-US"/>
        </w:rPr>
        <w:t xml:space="preserve">We </w:t>
      </w:r>
      <w:r w:rsidR="00B03E75">
        <w:rPr>
          <w:rFonts w:ascii="Arial" w:hAnsi="Arial" w:cs="Arial"/>
          <w:iCs/>
          <w:sz w:val="20"/>
          <w:szCs w:val="20"/>
          <w:lang w:val="en-US"/>
        </w:rPr>
        <w:t>desig</w:t>
      </w:r>
      <w:r w:rsidR="00365053">
        <w:rPr>
          <w:rFonts w:ascii="Arial" w:hAnsi="Arial" w:cs="Arial"/>
          <w:iCs/>
          <w:sz w:val="20"/>
          <w:szCs w:val="20"/>
          <w:lang w:val="en-US"/>
        </w:rPr>
        <w:t>ned</w:t>
      </w:r>
      <w:r w:rsidR="00B03E75">
        <w:rPr>
          <w:rFonts w:ascii="Arial" w:hAnsi="Arial" w:cs="Arial"/>
          <w:iCs/>
          <w:sz w:val="20"/>
          <w:szCs w:val="20"/>
          <w:lang w:val="en-US"/>
        </w:rPr>
        <w:t xml:space="preserve"> an individual-level observational model to </w:t>
      </w:r>
      <w:r w:rsidR="000929EE">
        <w:rPr>
          <w:rFonts w:ascii="Arial" w:hAnsi="Arial" w:cs="Arial"/>
          <w:iCs/>
          <w:sz w:val="20"/>
          <w:szCs w:val="20"/>
          <w:lang w:val="en-US"/>
        </w:rPr>
        <w:t xml:space="preserve">quantify the likelihood of detection upon testing </w:t>
      </w:r>
      <m:oMath>
        <m:r>
          <m:rPr>
            <m:sty m:val="p"/>
          </m:rPr>
          <w:rPr>
            <w:rFonts w:ascii="Cambria Math" w:hAnsi="Cambria Math" w:cs="Arial"/>
            <w:sz w:val="20"/>
            <w:szCs w:val="20"/>
            <w:lang w:val="en-US"/>
          </w:rPr>
          <m:t>ρ</m:t>
        </m:r>
      </m:oMath>
      <w:r w:rsidR="000929EE">
        <w:rPr>
          <w:rFonts w:ascii="Arial" w:hAnsi="Arial" w:cs="Arial"/>
          <w:iCs/>
          <w:sz w:val="20"/>
          <w:szCs w:val="20"/>
          <w:lang w:val="en-US"/>
        </w:rPr>
        <w:t xml:space="preserve">. We assumed </w:t>
      </w:r>
      <w:r w:rsidR="000B6848">
        <w:rPr>
          <w:rFonts w:ascii="Arial" w:hAnsi="Arial" w:cs="Arial"/>
          <w:iCs/>
          <w:sz w:val="20"/>
          <w:szCs w:val="20"/>
          <w:lang w:val="en-US"/>
        </w:rPr>
        <w:t>community-acquired</w:t>
      </w:r>
      <w:r w:rsidR="00365053">
        <w:rPr>
          <w:rFonts w:ascii="Arial" w:hAnsi="Arial" w:cs="Arial"/>
          <w:iCs/>
          <w:sz w:val="20"/>
          <w:szCs w:val="20"/>
          <w:lang w:val="en-US"/>
        </w:rPr>
        <w:t xml:space="preserve"> carriage</w:t>
      </w:r>
      <w:r w:rsidR="000929EE">
        <w:rPr>
          <w:rFonts w:ascii="Arial" w:hAnsi="Arial" w:cs="Arial"/>
          <w:iCs/>
          <w:sz w:val="20"/>
          <w:szCs w:val="20"/>
          <w:lang w:val="en-US"/>
        </w:rPr>
        <w:t xml:space="preserve"> w</w:t>
      </w:r>
      <w:r w:rsidR="00365053">
        <w:rPr>
          <w:rFonts w:ascii="Arial" w:hAnsi="Arial" w:cs="Arial"/>
          <w:iCs/>
          <w:sz w:val="20"/>
          <w:szCs w:val="20"/>
          <w:lang w:val="en-US"/>
        </w:rPr>
        <w:t>as</w:t>
      </w:r>
      <w:r w:rsidR="000929EE">
        <w:rPr>
          <w:rFonts w:ascii="Arial" w:hAnsi="Arial" w:cs="Arial"/>
          <w:iCs/>
          <w:sz w:val="20"/>
          <w:szCs w:val="20"/>
          <w:lang w:val="en-US"/>
        </w:rPr>
        <w:t xml:space="preserve"> at </w:t>
      </w:r>
      <w:r w:rsidR="000B6848">
        <w:rPr>
          <w:rFonts w:ascii="Arial" w:hAnsi="Arial" w:cs="Arial"/>
          <w:iCs/>
          <w:sz w:val="20"/>
          <w:szCs w:val="20"/>
          <w:lang w:val="en-US"/>
        </w:rPr>
        <w:t xml:space="preserve">a </w:t>
      </w:r>
      <w:r w:rsidR="000929EE">
        <w:rPr>
          <w:rFonts w:ascii="Arial" w:hAnsi="Arial" w:cs="Arial"/>
          <w:iCs/>
          <w:sz w:val="20"/>
          <w:szCs w:val="20"/>
          <w:lang w:val="en-US"/>
        </w:rPr>
        <w:t xml:space="preserve">steady state and in consequence parametrized the </w:t>
      </w:r>
      <w:r w:rsidR="00365053">
        <w:rPr>
          <w:rFonts w:ascii="Arial" w:hAnsi="Arial" w:cs="Arial"/>
          <w:iCs/>
          <w:sz w:val="20"/>
          <w:szCs w:val="20"/>
          <w:lang w:val="en-US"/>
        </w:rPr>
        <w:t>probability of importing a microorganism from the community</w:t>
      </w:r>
      <w:r w:rsidR="00BA7674">
        <w:rPr>
          <w:rFonts w:ascii="Arial" w:hAnsi="Arial" w:cs="Arial"/>
          <w:iCs/>
          <w:sz w:val="20"/>
          <w:szCs w:val="20"/>
          <w:lang w:val="en-US"/>
        </w:rPr>
        <w:t xml:space="preserve"> or </w:t>
      </w:r>
      <m:oMath>
        <m:r>
          <m:rPr>
            <m:sty m:val="p"/>
          </m:rPr>
          <w:rPr>
            <w:rFonts w:ascii="Cambria Math" w:hAnsi="Cambria Math" w:cs="Arial"/>
            <w:sz w:val="20"/>
            <w:szCs w:val="20"/>
            <w:lang w:val="en-US"/>
          </w:rPr>
          <m:t>γ</m:t>
        </m:r>
      </m:oMath>
      <w:r w:rsidR="00365053">
        <w:rPr>
          <w:rFonts w:ascii="Arial" w:hAnsi="Arial" w:cs="Arial"/>
          <w:iCs/>
          <w:sz w:val="20"/>
          <w:szCs w:val="20"/>
          <w:lang w:val="en-US"/>
        </w:rPr>
        <w:t>.</w:t>
      </w:r>
      <w:commentRangeStart w:id="18"/>
      <w:r w:rsidR="00365053">
        <w:rPr>
          <w:rFonts w:ascii="Arial" w:hAnsi="Arial" w:cs="Arial"/>
          <w:iCs/>
          <w:sz w:val="20"/>
          <w:szCs w:val="20"/>
          <w:lang w:val="en-US"/>
        </w:rPr>
        <w:t xml:space="preserve"> </w:t>
      </w:r>
      <w:r w:rsidR="00E15951">
        <w:rPr>
          <w:rFonts w:ascii="Arial" w:hAnsi="Arial" w:cs="Arial"/>
          <w:iCs/>
          <w:sz w:val="20"/>
          <w:szCs w:val="20"/>
          <w:lang w:val="en-US"/>
        </w:rPr>
        <w:t>Epidemiological o</w:t>
      </w:r>
      <w:r w:rsidR="00C2711E">
        <w:rPr>
          <w:rFonts w:ascii="Arial" w:hAnsi="Arial" w:cs="Arial"/>
          <w:iCs/>
          <w:sz w:val="20"/>
          <w:szCs w:val="20"/>
          <w:lang w:val="en-US"/>
        </w:rPr>
        <w:t xml:space="preserve">bservational studies </w:t>
      </w:r>
      <w:commentRangeEnd w:id="18"/>
      <w:r w:rsidR="00076F51">
        <w:rPr>
          <w:rStyle w:val="CommentReference"/>
        </w:rPr>
        <w:commentReference w:id="18"/>
      </w:r>
      <w:r w:rsidR="00C2711E">
        <w:rPr>
          <w:rFonts w:ascii="Arial" w:hAnsi="Arial" w:cs="Arial"/>
          <w:iCs/>
          <w:sz w:val="20"/>
          <w:szCs w:val="20"/>
          <w:lang w:val="en-US"/>
        </w:rPr>
        <w:t>show</w:t>
      </w:r>
      <w:r w:rsidR="00AC1D40">
        <w:rPr>
          <w:rFonts w:ascii="Arial" w:hAnsi="Arial" w:cs="Arial"/>
          <w:iCs/>
          <w:sz w:val="20"/>
          <w:szCs w:val="20"/>
          <w:lang w:val="en-US"/>
        </w:rPr>
        <w:t xml:space="preserve"> consistency in the range of human prevalence</w:t>
      </w:r>
      <w:r w:rsidR="00B93BA4">
        <w:rPr>
          <w:rFonts w:ascii="Arial" w:hAnsi="Arial" w:cs="Arial"/>
          <w:iCs/>
          <w:sz w:val="20"/>
          <w:szCs w:val="20"/>
          <w:lang w:val="en-US"/>
        </w:rPr>
        <w:t>s</w:t>
      </w:r>
      <w:r w:rsidR="00856A64">
        <w:rPr>
          <w:rFonts w:ascii="Arial" w:hAnsi="Arial" w:cs="Arial"/>
          <w:iCs/>
          <w:sz w:val="20"/>
          <w:szCs w:val="20"/>
          <w:lang w:val="en-US"/>
        </w:rPr>
        <w:t xml:space="preserve"> reported</w:t>
      </w:r>
      <w:r w:rsidR="00AC1D40">
        <w:rPr>
          <w:rFonts w:ascii="Arial" w:hAnsi="Arial" w:cs="Arial"/>
          <w:iCs/>
          <w:sz w:val="20"/>
          <w:szCs w:val="20"/>
          <w:lang w:val="en-US"/>
        </w:rPr>
        <w:t xml:space="preserve"> for </w:t>
      </w:r>
      <w:r w:rsidR="00644DA0">
        <w:rPr>
          <w:rFonts w:ascii="Arial" w:hAnsi="Arial" w:cs="Arial"/>
          <w:iCs/>
          <w:sz w:val="20"/>
          <w:szCs w:val="20"/>
          <w:lang w:val="en-US"/>
        </w:rPr>
        <w:t xml:space="preserve">each </w:t>
      </w:r>
      <w:r w:rsidR="00AC1D40">
        <w:rPr>
          <w:rFonts w:ascii="Arial" w:hAnsi="Arial" w:cs="Arial"/>
          <w:iCs/>
          <w:sz w:val="20"/>
          <w:szCs w:val="20"/>
          <w:lang w:val="en-US"/>
        </w:rPr>
        <w:t xml:space="preserve">bacterial </w:t>
      </w:r>
      <w:r w:rsidR="00644DA0">
        <w:rPr>
          <w:rFonts w:ascii="Arial" w:hAnsi="Arial" w:cs="Arial"/>
          <w:iCs/>
          <w:sz w:val="20"/>
          <w:szCs w:val="20"/>
          <w:lang w:val="en-US"/>
        </w:rPr>
        <w:t>microorganism</w:t>
      </w:r>
      <w:r w:rsidR="00D23410">
        <w:rPr>
          <w:rFonts w:ascii="Arial" w:hAnsi="Arial" w:cs="Arial"/>
          <w:iCs/>
          <w:sz w:val="20"/>
          <w:szCs w:val="20"/>
          <w:lang w:val="en-US"/>
        </w:rPr>
        <w:t xml:space="preserve"> (Table 1 and SI section </w:t>
      </w:r>
      <w:r w:rsidR="00464502" w:rsidRPr="006E32F7">
        <w:rPr>
          <w:rFonts w:ascii="Arial" w:hAnsi="Arial" w:cs="Arial"/>
          <w:i/>
          <w:sz w:val="20"/>
          <w:szCs w:val="20"/>
          <w:lang w:val="en-US"/>
        </w:rPr>
        <w:t>prevalence estimates</w:t>
      </w:r>
      <w:r w:rsidR="00D23410">
        <w:rPr>
          <w:rFonts w:ascii="Arial" w:hAnsi="Arial" w:cs="Arial"/>
          <w:iCs/>
          <w:sz w:val="20"/>
          <w:szCs w:val="20"/>
          <w:lang w:val="en-US"/>
        </w:rPr>
        <w:t>)</w:t>
      </w:r>
      <w:r w:rsidR="004D638E">
        <w:rPr>
          <w:rFonts w:ascii="Arial" w:hAnsi="Arial" w:cs="Arial"/>
          <w:iCs/>
          <w:sz w:val="20"/>
          <w:szCs w:val="20"/>
          <w:lang w:val="en-US"/>
        </w:rPr>
        <w:t xml:space="preserve">. </w:t>
      </w:r>
      <w:r w:rsidR="00C2711E">
        <w:rPr>
          <w:rFonts w:ascii="Arial" w:hAnsi="Arial" w:cs="Arial"/>
          <w:iCs/>
          <w:sz w:val="20"/>
          <w:szCs w:val="20"/>
          <w:lang w:val="en-US"/>
        </w:rPr>
        <w:t>E</w:t>
      </w:r>
      <w:r w:rsidR="004D638E">
        <w:rPr>
          <w:rFonts w:ascii="Arial" w:hAnsi="Arial" w:cs="Arial"/>
          <w:iCs/>
          <w:sz w:val="20"/>
          <w:szCs w:val="20"/>
          <w:lang w:val="en-US"/>
        </w:rPr>
        <w:t xml:space="preserve">cological </w:t>
      </w:r>
      <w:r w:rsidR="00C2711E">
        <w:rPr>
          <w:rFonts w:ascii="Arial" w:hAnsi="Arial" w:cs="Arial"/>
          <w:iCs/>
          <w:sz w:val="20"/>
          <w:szCs w:val="20"/>
          <w:lang w:val="en-US"/>
        </w:rPr>
        <w:t>theory has</w:t>
      </w:r>
      <w:r w:rsidR="004D638E">
        <w:rPr>
          <w:rFonts w:ascii="Arial" w:hAnsi="Arial" w:cs="Arial"/>
          <w:iCs/>
          <w:sz w:val="20"/>
          <w:szCs w:val="20"/>
          <w:lang w:val="en-US"/>
        </w:rPr>
        <w:t xml:space="preserve"> </w:t>
      </w:r>
      <w:r w:rsidR="00C2711E">
        <w:rPr>
          <w:rFonts w:ascii="Arial" w:hAnsi="Arial" w:cs="Arial"/>
          <w:iCs/>
          <w:sz w:val="20"/>
          <w:szCs w:val="20"/>
          <w:lang w:val="en-US"/>
        </w:rPr>
        <w:t xml:space="preserve">suggested </w:t>
      </w:r>
      <w:r w:rsidR="00691D55">
        <w:rPr>
          <w:rFonts w:ascii="Arial" w:hAnsi="Arial" w:cs="Arial"/>
          <w:iCs/>
          <w:sz w:val="20"/>
          <w:szCs w:val="20"/>
          <w:lang w:val="en-US"/>
        </w:rPr>
        <w:t xml:space="preserve">mechanistic principles </w:t>
      </w:r>
      <w:r w:rsidR="007E3F88">
        <w:rPr>
          <w:rFonts w:ascii="Arial" w:hAnsi="Arial" w:cs="Arial"/>
          <w:iCs/>
          <w:sz w:val="20"/>
          <w:szCs w:val="20"/>
          <w:lang w:val="en-US"/>
        </w:rPr>
        <w:t>should</w:t>
      </w:r>
      <w:r w:rsidR="00691D55">
        <w:rPr>
          <w:rFonts w:ascii="Arial" w:hAnsi="Arial" w:cs="Arial"/>
          <w:iCs/>
          <w:sz w:val="20"/>
          <w:szCs w:val="20"/>
          <w:lang w:val="en-US"/>
        </w:rPr>
        <w:t xml:space="preserve"> determine population density</w:t>
      </w:r>
      <w:r w:rsidR="00760472">
        <w:rPr>
          <w:rFonts w:ascii="Arial" w:hAnsi="Arial" w:cs="Arial"/>
          <w:iCs/>
          <w:sz w:val="20"/>
          <w:szCs w:val="20"/>
          <w:lang w:val="en-US"/>
        </w:rPr>
        <w:t xml:space="preserve"> (cite)</w:t>
      </w:r>
      <w:r w:rsidR="00C2711E">
        <w:rPr>
          <w:rFonts w:ascii="Arial" w:hAnsi="Arial" w:cs="Arial"/>
          <w:iCs/>
          <w:sz w:val="20"/>
          <w:szCs w:val="20"/>
          <w:lang w:val="en-US"/>
        </w:rPr>
        <w:t xml:space="preserve">, </w:t>
      </w:r>
      <w:r w:rsidR="004D638E">
        <w:rPr>
          <w:rFonts w:ascii="Arial" w:hAnsi="Arial" w:cs="Arial"/>
          <w:iCs/>
          <w:sz w:val="20"/>
          <w:szCs w:val="20"/>
          <w:lang w:val="en-US"/>
        </w:rPr>
        <w:t xml:space="preserve">we argue that </w:t>
      </w:r>
      <w:r w:rsidR="00C2711E">
        <w:rPr>
          <w:rFonts w:ascii="Arial" w:hAnsi="Arial" w:cs="Arial"/>
          <w:iCs/>
          <w:sz w:val="20"/>
          <w:szCs w:val="20"/>
          <w:lang w:val="en-US"/>
        </w:rPr>
        <w:t>those mechanisms</w:t>
      </w:r>
      <w:r w:rsidR="004D638E">
        <w:rPr>
          <w:rFonts w:ascii="Arial" w:hAnsi="Arial" w:cs="Arial"/>
          <w:iCs/>
          <w:sz w:val="20"/>
          <w:szCs w:val="20"/>
          <w:lang w:val="en-US"/>
        </w:rPr>
        <w:t xml:space="preserve"> can also be thought to </w:t>
      </w:r>
      <w:r w:rsidR="00C2711E">
        <w:rPr>
          <w:rFonts w:ascii="Arial" w:hAnsi="Arial" w:cs="Arial"/>
          <w:iCs/>
          <w:sz w:val="20"/>
          <w:szCs w:val="20"/>
          <w:lang w:val="en-US"/>
        </w:rPr>
        <w:t xml:space="preserve">determine population density in communities of microorganisms inhabiting different body sites in </w:t>
      </w:r>
      <w:r w:rsidR="00E15951">
        <w:rPr>
          <w:rFonts w:ascii="Arial" w:hAnsi="Arial" w:cs="Arial"/>
          <w:iCs/>
          <w:sz w:val="20"/>
          <w:szCs w:val="20"/>
          <w:lang w:val="en-US"/>
        </w:rPr>
        <w:t>humans.</w:t>
      </w:r>
      <w:r w:rsidR="00B93BA4">
        <w:rPr>
          <w:rFonts w:ascii="Arial" w:hAnsi="Arial" w:cs="Arial"/>
          <w:iCs/>
          <w:sz w:val="20"/>
          <w:szCs w:val="20"/>
          <w:lang w:val="en-US"/>
        </w:rPr>
        <w:t xml:space="preserve"> Armed with </w:t>
      </w:r>
      <w:r w:rsidR="00F54B75">
        <w:rPr>
          <w:rFonts w:ascii="Arial" w:hAnsi="Arial" w:cs="Arial"/>
          <w:iCs/>
          <w:sz w:val="20"/>
          <w:szCs w:val="20"/>
          <w:lang w:val="en-US"/>
        </w:rPr>
        <w:t>these</w:t>
      </w:r>
      <w:r w:rsidR="00B93BA4">
        <w:rPr>
          <w:rFonts w:ascii="Arial" w:hAnsi="Arial" w:cs="Arial"/>
          <w:iCs/>
          <w:sz w:val="20"/>
          <w:szCs w:val="20"/>
          <w:lang w:val="en-US"/>
        </w:rPr>
        <w:t xml:space="preserve"> experimental and theoretical arguments we </w:t>
      </w:r>
      <w:r w:rsidR="00273DAD">
        <w:rPr>
          <w:rFonts w:ascii="Arial" w:hAnsi="Arial" w:cs="Arial"/>
          <w:iCs/>
          <w:sz w:val="20"/>
          <w:szCs w:val="20"/>
          <w:lang w:val="en-US"/>
        </w:rPr>
        <w:t xml:space="preserve">set </w:t>
      </w:r>
      <m:oMath>
        <m:r>
          <m:rPr>
            <m:sty m:val="p"/>
          </m:rPr>
          <w:rPr>
            <w:rFonts w:ascii="Cambria Math" w:hAnsi="Cambria Math" w:cs="Arial"/>
            <w:sz w:val="20"/>
            <w:szCs w:val="20"/>
            <w:lang w:val="en-US"/>
          </w:rPr>
          <m:t>γ</m:t>
        </m:r>
      </m:oMath>
      <w:r w:rsidR="00273DAD">
        <w:rPr>
          <w:rFonts w:ascii="Arial" w:hAnsi="Arial" w:cs="Arial"/>
          <w:iCs/>
          <w:sz w:val="20"/>
          <w:szCs w:val="20"/>
          <w:lang w:val="en-US"/>
        </w:rPr>
        <w:t xml:space="preserve"> for each microorganism</w:t>
      </w:r>
      <w:r w:rsidR="00171786">
        <w:rPr>
          <w:rFonts w:ascii="Arial" w:hAnsi="Arial" w:cs="Arial"/>
          <w:iCs/>
          <w:sz w:val="20"/>
          <w:szCs w:val="20"/>
          <w:lang w:val="en-US"/>
        </w:rPr>
        <w:t>.</w:t>
      </w:r>
    </w:p>
    <w:p w14:paraId="70F5E64E" w14:textId="77777777" w:rsidR="00170E01" w:rsidRDefault="00170E01" w:rsidP="00464502">
      <w:pPr>
        <w:spacing w:line="360" w:lineRule="auto"/>
        <w:jc w:val="both"/>
        <w:rPr>
          <w:rFonts w:ascii="Arial" w:hAnsi="Arial" w:cs="Arial"/>
          <w:iCs/>
          <w:sz w:val="20"/>
          <w:szCs w:val="20"/>
          <w:lang w:val="en-US"/>
        </w:rPr>
      </w:pPr>
    </w:p>
    <w:p w14:paraId="1FCB6DD3" w14:textId="3C5AE95B" w:rsidR="00BB0B5B" w:rsidRDefault="000B6848" w:rsidP="00464502">
      <w:pPr>
        <w:spacing w:line="360" w:lineRule="auto"/>
        <w:jc w:val="both"/>
        <w:rPr>
          <w:rFonts w:ascii="Arial" w:hAnsi="Arial" w:cs="Arial"/>
          <w:iCs/>
          <w:sz w:val="20"/>
          <w:szCs w:val="20"/>
          <w:lang w:val="en-US"/>
        </w:rPr>
      </w:pPr>
      <w:r>
        <w:rPr>
          <w:rFonts w:ascii="Arial" w:hAnsi="Arial" w:cs="Arial"/>
          <w:iCs/>
          <w:sz w:val="20"/>
          <w:szCs w:val="20"/>
          <w:lang w:val="en-US"/>
        </w:rPr>
        <w:t xml:space="preserve">We assumed the decolonization rate was constant for all </w:t>
      </w:r>
      <w:r w:rsidR="00AC1D40">
        <w:rPr>
          <w:rFonts w:ascii="Arial" w:hAnsi="Arial" w:cs="Arial"/>
          <w:iCs/>
          <w:sz w:val="20"/>
          <w:szCs w:val="20"/>
          <w:lang w:val="en-US"/>
        </w:rPr>
        <w:t>microorganisms</w:t>
      </w:r>
      <w:r w:rsidR="002A0439">
        <w:rPr>
          <w:rFonts w:ascii="Arial" w:hAnsi="Arial" w:cs="Arial"/>
          <w:iCs/>
          <w:sz w:val="20"/>
          <w:szCs w:val="20"/>
          <w:lang w:val="en-US"/>
        </w:rPr>
        <w:t>, however</w:t>
      </w:r>
      <w:r w:rsidR="00213EB4">
        <w:rPr>
          <w:rFonts w:ascii="Arial" w:hAnsi="Arial" w:cs="Arial"/>
          <w:iCs/>
          <w:sz w:val="20"/>
          <w:szCs w:val="20"/>
          <w:lang w:val="en-US"/>
        </w:rPr>
        <w:t xml:space="preserve"> is known</w:t>
      </w:r>
      <w:r w:rsidR="007C5B35">
        <w:rPr>
          <w:rFonts w:ascii="Arial" w:hAnsi="Arial" w:cs="Arial"/>
          <w:iCs/>
          <w:sz w:val="20"/>
          <w:szCs w:val="20"/>
          <w:lang w:val="en-US"/>
        </w:rPr>
        <w:t xml:space="preserve"> for example</w:t>
      </w:r>
      <w:r w:rsidR="00AC1D40">
        <w:rPr>
          <w:rFonts w:ascii="Arial" w:hAnsi="Arial" w:cs="Arial"/>
          <w:iCs/>
          <w:sz w:val="20"/>
          <w:szCs w:val="20"/>
          <w:lang w:val="en-US"/>
        </w:rPr>
        <w:t xml:space="preserve"> that </w:t>
      </w:r>
      <w:r w:rsidR="00C2711E">
        <w:rPr>
          <w:rFonts w:ascii="Arial" w:hAnsi="Arial" w:cs="Arial"/>
          <w:i/>
          <w:sz w:val="20"/>
          <w:szCs w:val="20"/>
          <w:lang w:val="en-US"/>
        </w:rPr>
        <w:t>S</w:t>
      </w:r>
      <w:r w:rsidR="00AC1D40">
        <w:rPr>
          <w:rFonts w:ascii="Arial" w:hAnsi="Arial" w:cs="Arial"/>
          <w:i/>
          <w:sz w:val="20"/>
          <w:szCs w:val="20"/>
          <w:lang w:val="en-US"/>
        </w:rPr>
        <w:t>. pneumoniae</w:t>
      </w:r>
      <w:r w:rsidR="00213EB4">
        <w:rPr>
          <w:rFonts w:ascii="Arial" w:hAnsi="Arial" w:cs="Arial"/>
          <w:iCs/>
          <w:sz w:val="20"/>
          <w:szCs w:val="20"/>
          <w:lang w:val="en-US"/>
        </w:rPr>
        <w:t xml:space="preserve"> bacterial </w:t>
      </w:r>
      <w:r w:rsidR="00C2711E">
        <w:rPr>
          <w:rFonts w:ascii="Arial" w:hAnsi="Arial" w:cs="Arial"/>
          <w:iCs/>
          <w:sz w:val="20"/>
          <w:szCs w:val="20"/>
          <w:lang w:val="en-US"/>
        </w:rPr>
        <w:t xml:space="preserve">clearance </w:t>
      </w:r>
      <w:r w:rsidR="007C5B35">
        <w:rPr>
          <w:rFonts w:ascii="Arial" w:hAnsi="Arial" w:cs="Arial"/>
          <w:iCs/>
          <w:sz w:val="20"/>
          <w:szCs w:val="20"/>
          <w:lang w:val="en-US"/>
        </w:rPr>
        <w:t xml:space="preserve">is </w:t>
      </w:r>
      <w:r w:rsidR="00C2711E">
        <w:rPr>
          <w:rFonts w:ascii="Arial" w:hAnsi="Arial" w:cs="Arial"/>
          <w:iCs/>
          <w:sz w:val="20"/>
          <w:szCs w:val="20"/>
          <w:lang w:val="en-US"/>
        </w:rPr>
        <w:t xml:space="preserve">strain </w:t>
      </w:r>
      <w:r w:rsidR="00B7413D">
        <w:rPr>
          <w:rFonts w:ascii="Arial" w:hAnsi="Arial" w:cs="Arial"/>
          <w:iCs/>
          <w:sz w:val="20"/>
          <w:szCs w:val="20"/>
          <w:lang w:val="en-US"/>
        </w:rPr>
        <w:t>dependent</w:t>
      </w:r>
      <w:r w:rsidR="00C2711E">
        <w:rPr>
          <w:rFonts w:ascii="Arial" w:hAnsi="Arial" w:cs="Arial"/>
          <w:iCs/>
          <w:sz w:val="20"/>
          <w:szCs w:val="20"/>
          <w:lang w:val="en-US"/>
        </w:rPr>
        <w:t xml:space="preserve"> (cite)</w:t>
      </w:r>
      <w:r w:rsidR="00226653">
        <w:rPr>
          <w:rFonts w:ascii="Arial" w:hAnsi="Arial" w:cs="Arial"/>
          <w:iCs/>
          <w:sz w:val="20"/>
          <w:szCs w:val="20"/>
          <w:lang w:val="en-US"/>
        </w:rPr>
        <w:t>. Host clearance rates for</w:t>
      </w:r>
      <w:r w:rsidR="00273DAD">
        <w:rPr>
          <w:rFonts w:ascii="Arial" w:hAnsi="Arial" w:cs="Arial"/>
          <w:iCs/>
          <w:sz w:val="20"/>
          <w:szCs w:val="20"/>
          <w:lang w:val="en-US"/>
        </w:rPr>
        <w:t xml:space="preserve">the </w:t>
      </w:r>
      <w:r w:rsidR="00226653">
        <w:rPr>
          <w:rFonts w:ascii="Arial" w:hAnsi="Arial" w:cs="Arial"/>
          <w:iCs/>
          <w:sz w:val="20"/>
          <w:szCs w:val="20"/>
          <w:lang w:val="en-US"/>
        </w:rPr>
        <w:t>bacteria</w:t>
      </w:r>
      <w:r w:rsidR="00273DAD">
        <w:rPr>
          <w:rFonts w:ascii="Arial" w:hAnsi="Arial" w:cs="Arial"/>
          <w:iCs/>
          <w:sz w:val="20"/>
          <w:szCs w:val="20"/>
          <w:lang w:val="en-US"/>
        </w:rPr>
        <w:t xml:space="preserve"> studied in this work</w:t>
      </w:r>
      <w:r w:rsidR="00935400">
        <w:rPr>
          <w:rFonts w:ascii="Arial" w:hAnsi="Arial" w:cs="Arial"/>
          <w:iCs/>
          <w:sz w:val="20"/>
          <w:szCs w:val="20"/>
          <w:lang w:val="en-US"/>
        </w:rPr>
        <w:t xml:space="preserve"> are reported between 5 </w:t>
      </w:r>
      <w:r w:rsidR="00273DAD">
        <w:rPr>
          <w:rFonts w:ascii="Arial" w:hAnsi="Arial" w:cs="Arial"/>
          <w:iCs/>
          <w:sz w:val="20"/>
          <w:szCs w:val="20"/>
          <w:lang w:val="en-US"/>
        </w:rPr>
        <w:t xml:space="preserve">months </w:t>
      </w:r>
      <w:r w:rsidR="00935400">
        <w:rPr>
          <w:rFonts w:ascii="Arial" w:hAnsi="Arial" w:cs="Arial"/>
          <w:iCs/>
          <w:sz w:val="20"/>
          <w:szCs w:val="20"/>
          <w:lang w:val="en-US"/>
        </w:rPr>
        <w:t>to 2</w:t>
      </w:r>
      <w:r w:rsidR="009A269E">
        <w:rPr>
          <w:rFonts w:ascii="Arial" w:hAnsi="Arial" w:cs="Arial"/>
          <w:iCs/>
          <w:sz w:val="20"/>
          <w:szCs w:val="20"/>
          <w:lang w:val="en-US"/>
        </w:rPr>
        <w:t xml:space="preserve"> years </w:t>
      </w:r>
      <w:r w:rsidR="00935400">
        <w:rPr>
          <w:rFonts w:ascii="Arial" w:hAnsi="Arial" w:cs="Arial"/>
          <w:iCs/>
          <w:sz w:val="20"/>
          <w:szCs w:val="20"/>
          <w:lang w:val="en-US"/>
        </w:rPr>
        <w:t xml:space="preserve">(cite Cooper, Sen, K pneumoniae and </w:t>
      </w:r>
      <w:r w:rsidR="00935400" w:rsidRPr="00115A29">
        <w:rPr>
          <w:rFonts w:ascii="Arial" w:hAnsi="Arial" w:cs="Arial"/>
          <w:i/>
          <w:sz w:val="20"/>
          <w:szCs w:val="20"/>
          <w:lang w:val="en-US"/>
        </w:rPr>
        <w:t>E coli</w:t>
      </w:r>
      <w:r w:rsidR="00935400">
        <w:rPr>
          <w:rFonts w:ascii="Arial" w:hAnsi="Arial" w:cs="Arial"/>
          <w:iCs/>
          <w:sz w:val="20"/>
          <w:szCs w:val="20"/>
          <w:lang w:val="en-US"/>
        </w:rPr>
        <w:t>)</w:t>
      </w:r>
      <w:r w:rsidR="00AF0D3C">
        <w:rPr>
          <w:rFonts w:ascii="Arial" w:hAnsi="Arial" w:cs="Arial"/>
          <w:iCs/>
          <w:sz w:val="20"/>
          <w:szCs w:val="20"/>
          <w:lang w:val="en-US"/>
        </w:rPr>
        <w:t>.</w:t>
      </w:r>
      <w:r w:rsidR="00C2711E">
        <w:rPr>
          <w:rFonts w:ascii="Arial" w:hAnsi="Arial" w:cs="Arial"/>
          <w:iCs/>
          <w:sz w:val="20"/>
          <w:szCs w:val="20"/>
          <w:lang w:val="en-US"/>
        </w:rPr>
        <w:t xml:space="preserve"> </w:t>
      </w:r>
      <w:r w:rsidR="009E6033">
        <w:rPr>
          <w:rFonts w:ascii="Arial" w:hAnsi="Arial" w:cs="Arial"/>
          <w:iCs/>
          <w:sz w:val="20"/>
          <w:szCs w:val="20"/>
          <w:lang w:val="en-US"/>
        </w:rPr>
        <w:t xml:space="preserve">We derived a mathematical expression based on the mean-field approximation of the system and showed that the system </w:t>
      </w:r>
      <w:r w:rsidR="00226653">
        <w:rPr>
          <w:rFonts w:ascii="Arial" w:hAnsi="Arial" w:cs="Arial"/>
          <w:iCs/>
          <w:sz w:val="20"/>
          <w:szCs w:val="20"/>
          <w:lang w:val="en-US"/>
        </w:rPr>
        <w:t xml:space="preserve">is </w:t>
      </w:r>
      <w:r w:rsidR="009E6033">
        <w:rPr>
          <w:rFonts w:ascii="Arial" w:hAnsi="Arial" w:cs="Arial"/>
          <w:iCs/>
          <w:sz w:val="20"/>
          <w:szCs w:val="20"/>
          <w:lang w:val="en-US"/>
        </w:rPr>
        <w:t xml:space="preserve">notsensitive to the value for the decolonization rate given the fast replacement of patients in the hospital system. </w:t>
      </w:r>
      <w:r w:rsidR="002606B4">
        <w:rPr>
          <w:rFonts w:ascii="Arial" w:hAnsi="Arial" w:cs="Arial"/>
          <w:iCs/>
          <w:sz w:val="20"/>
          <w:szCs w:val="20"/>
          <w:lang w:val="en-US"/>
        </w:rPr>
        <w:t>Specifically w</w:t>
      </w:r>
      <w:r w:rsidR="007C5B35">
        <w:rPr>
          <w:rFonts w:ascii="Arial" w:hAnsi="Arial" w:cs="Arial"/>
          <w:iCs/>
          <w:sz w:val="20"/>
          <w:szCs w:val="20"/>
          <w:lang w:val="en-US"/>
        </w:rPr>
        <w:t>e computed the basic reproductive</w:t>
      </w:r>
      <w:r w:rsidR="006B4D54">
        <w:rPr>
          <w:rFonts w:ascii="Arial" w:hAnsi="Arial" w:cs="Arial"/>
          <w:iCs/>
          <w:sz w:val="20"/>
          <w:szCs w:val="20"/>
          <w:lang w:val="en-US"/>
        </w:rPr>
        <w:t xml:space="preserve"> number</w:t>
      </w:r>
      <w:r w:rsidR="007C5B35">
        <w:rPr>
          <w:rFonts w:ascii="Arial" w:hAnsi="Arial" w:cs="Arial"/>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0</m:t>
            </m:r>
          </m:sub>
        </m:sSub>
        <m:r>
          <w:rPr>
            <w:rFonts w:ascii="Cambria Math" w:hAnsi="Cambria Math" w:cs="Arial"/>
            <w:sz w:val="20"/>
            <w:szCs w:val="20"/>
            <w:lang w:val="en-US"/>
          </w:rPr>
          <m:t>=</m:t>
        </m:r>
        <m:r>
          <m:rPr>
            <m:sty m:val="p"/>
          </m:rPr>
          <w:rPr>
            <w:rFonts w:ascii="Cambria Math" w:hAnsi="Cambria Math" w:cs="Arial"/>
            <w:sz w:val="20"/>
            <w:szCs w:val="20"/>
            <w:lang w:val="en-US"/>
          </w:rPr>
          <m:t>β</m:t>
        </m:r>
        <m:r>
          <m:rPr>
            <m:lit/>
          </m:rPr>
          <w:rPr>
            <w:rFonts w:ascii="Cambria Math" w:hAnsi="Cambria Math" w:cs="Arial"/>
            <w:sz w:val="20"/>
            <w:szCs w:val="20"/>
            <w:lang w:val="en-US"/>
          </w:rPr>
          <m:t>/</m:t>
        </m:r>
        <m:d>
          <m:dPr>
            <m:ctrlPr>
              <w:rPr>
                <w:rFonts w:ascii="Cambria Math" w:hAnsi="Cambria Math" w:cs="Arial"/>
                <w:i/>
                <w:iCs/>
                <w:sz w:val="20"/>
                <w:szCs w:val="20"/>
                <w:lang w:val="en-US"/>
              </w:rPr>
            </m:ctrlPr>
          </m:dPr>
          <m:e>
            <m:r>
              <m:rPr>
                <m:sty m:val="p"/>
              </m:rPr>
              <w:rPr>
                <w:rFonts w:ascii="Cambria Math" w:hAnsi="Cambria Math" w:cs="Arial"/>
                <w:sz w:val="20"/>
                <w:szCs w:val="20"/>
                <w:lang w:val="en-US"/>
              </w:rPr>
              <m:t>δ</m:t>
            </m:r>
            <m:r>
              <w:rPr>
                <w:rFonts w:ascii="Cambria Math" w:hAnsi="Cambria Math" w:cs="Arial"/>
                <w:sz w:val="20"/>
                <w:szCs w:val="20"/>
                <w:lang w:val="en-US"/>
              </w:rPr>
              <m:t>+</m:t>
            </m:r>
            <m:r>
              <m:rPr>
                <m:sty m:val="p"/>
              </m:rPr>
              <w:rPr>
                <w:rFonts w:ascii="Cambria Math" w:hAnsi="Cambria Math" w:cs="Arial"/>
                <w:sz w:val="20"/>
                <w:szCs w:val="20"/>
                <w:lang w:val="en-US"/>
              </w:rPr>
              <m:t>τ</m:t>
            </m:r>
          </m:e>
        </m:d>
      </m:oMath>
      <w:r w:rsidR="00115A29">
        <w:rPr>
          <w:rFonts w:ascii="Arial" w:hAnsi="Arial" w:cs="Arial"/>
          <w:iCs/>
          <w:sz w:val="20"/>
          <w:szCs w:val="20"/>
          <w:lang w:val="en-US"/>
        </w:rPr>
        <w:t xml:space="preserve">, </w:t>
      </w:r>
      <w:r w:rsidR="001B1D3B">
        <w:rPr>
          <w:rFonts w:ascii="Arial" w:hAnsi="Arial" w:cs="Arial"/>
          <w:iCs/>
          <w:sz w:val="20"/>
          <w:szCs w:val="20"/>
          <w:lang w:val="en-US"/>
        </w:rPr>
        <w:t xml:space="preserve">and </w:t>
      </w:r>
      <w:r w:rsidR="00115A29">
        <w:rPr>
          <w:rFonts w:ascii="Arial" w:hAnsi="Arial" w:cs="Arial"/>
          <w:iCs/>
          <w:sz w:val="20"/>
          <w:szCs w:val="20"/>
          <w:lang w:val="en-US"/>
        </w:rPr>
        <w:t>found</w:t>
      </w:r>
      <w:r w:rsidR="00BF4333">
        <w:rPr>
          <w:rFonts w:ascii="Arial" w:hAnsi="Arial" w:cs="Arial"/>
          <w:iCs/>
          <w:sz w:val="20"/>
          <w:szCs w:val="20"/>
          <w:lang w:val="en-US"/>
        </w:rPr>
        <w:t xml:space="preserve"> is</w:t>
      </w:r>
      <w:r w:rsidR="00B7413D">
        <w:rPr>
          <w:rFonts w:ascii="Arial" w:hAnsi="Arial" w:cs="Arial"/>
          <w:iCs/>
          <w:sz w:val="20"/>
          <w:szCs w:val="20"/>
          <w:lang w:val="en-US"/>
        </w:rPr>
        <w:t xml:space="preserve"> the </w:t>
      </w:r>
      <w:r w:rsidR="00BF4333">
        <w:rPr>
          <w:rFonts w:ascii="Arial" w:hAnsi="Arial" w:cs="Arial"/>
          <w:iCs/>
          <w:sz w:val="20"/>
          <w:szCs w:val="20"/>
          <w:lang w:val="en-US"/>
        </w:rPr>
        <w:t xml:space="preserve">product </w:t>
      </w:r>
      <w:r w:rsidR="00B7413D">
        <w:rPr>
          <w:rFonts w:ascii="Arial" w:hAnsi="Arial" w:cs="Arial"/>
          <w:iCs/>
          <w:sz w:val="20"/>
          <w:szCs w:val="20"/>
          <w:lang w:val="en-US"/>
        </w:rPr>
        <w:t>between the nosocomial transmission rate</w:t>
      </w:r>
      <w:r w:rsidR="00BF4333">
        <w:rPr>
          <w:rFonts w:ascii="Arial" w:hAnsi="Arial" w:cs="Arial"/>
          <w:iCs/>
          <w:sz w:val="20"/>
          <w:szCs w:val="20"/>
          <w:lang w:val="en-US"/>
        </w:rPr>
        <w:t xml:space="preserve"> </w:t>
      </w:r>
      <m:oMath>
        <m:r>
          <m:rPr>
            <m:sty m:val="p"/>
          </m:rPr>
          <w:rPr>
            <w:rFonts w:ascii="Cambria Math" w:hAnsi="Cambria Math" w:cs="Arial"/>
            <w:sz w:val="20"/>
            <w:szCs w:val="20"/>
            <w:lang w:val="en-US"/>
          </w:rPr>
          <m:t>β</m:t>
        </m:r>
      </m:oMath>
      <w:r w:rsidR="00BF4333">
        <w:rPr>
          <w:rFonts w:ascii="Arial" w:hAnsi="Arial" w:cs="Arial"/>
          <w:iCs/>
          <w:sz w:val="20"/>
          <w:szCs w:val="20"/>
          <w:lang w:val="en-US"/>
        </w:rPr>
        <w:t xml:space="preserve"> </w:t>
      </w:r>
      <w:r w:rsidR="00B7413D">
        <w:rPr>
          <w:rFonts w:ascii="Arial" w:hAnsi="Arial" w:cs="Arial"/>
          <w:iCs/>
          <w:sz w:val="20"/>
          <w:szCs w:val="20"/>
          <w:lang w:val="en-US"/>
        </w:rPr>
        <w:t xml:space="preserve">and the </w:t>
      </w:r>
      <w:r w:rsidR="002A0439">
        <w:rPr>
          <w:rFonts w:ascii="Arial" w:hAnsi="Arial" w:cs="Arial"/>
          <w:iCs/>
          <w:sz w:val="20"/>
          <w:szCs w:val="20"/>
          <w:lang w:val="en-US"/>
        </w:rPr>
        <w:t>average duration of</w:t>
      </w:r>
      <w:r w:rsidR="00596797">
        <w:rPr>
          <w:rFonts w:ascii="Arial" w:hAnsi="Arial" w:cs="Arial"/>
          <w:iCs/>
          <w:sz w:val="20"/>
          <w:szCs w:val="20"/>
          <w:lang w:val="en-US"/>
        </w:rPr>
        <w:t xml:space="preserve"> a</w:t>
      </w:r>
      <w:r w:rsidR="002A0439">
        <w:rPr>
          <w:rFonts w:ascii="Arial" w:hAnsi="Arial" w:cs="Arial"/>
          <w:iCs/>
          <w:sz w:val="20"/>
          <w:szCs w:val="20"/>
          <w:lang w:val="en-US"/>
        </w:rPr>
        <w:t xml:space="preserve"> </w:t>
      </w:r>
      <w:r w:rsidR="00596797">
        <w:rPr>
          <w:rFonts w:ascii="Arial" w:hAnsi="Arial" w:cs="Arial"/>
          <w:iCs/>
          <w:sz w:val="20"/>
          <w:szCs w:val="20"/>
          <w:lang w:val="en-US"/>
        </w:rPr>
        <w:t xml:space="preserve">carrier </w:t>
      </w:r>
      <w:r w:rsidR="002A0439">
        <w:rPr>
          <w:rFonts w:ascii="Arial" w:hAnsi="Arial" w:cs="Arial"/>
          <w:iCs/>
          <w:sz w:val="20"/>
          <w:szCs w:val="20"/>
          <w:lang w:val="en-US"/>
        </w:rPr>
        <w:t>inside the hospital</w:t>
      </w:r>
      <w:r w:rsidR="00621B85">
        <w:rPr>
          <w:rFonts w:ascii="Arial" w:hAnsi="Arial" w:cs="Arial"/>
          <w:iCs/>
          <w:sz w:val="20"/>
          <w:szCs w:val="20"/>
          <w:lang w:val="en-US"/>
        </w:rPr>
        <w:t xml:space="preserve">, </w:t>
      </w:r>
      <w:r w:rsidR="002A0439">
        <w:rPr>
          <w:rFonts w:ascii="Arial" w:hAnsi="Arial" w:cs="Arial"/>
          <w:iCs/>
          <w:sz w:val="20"/>
          <w:szCs w:val="20"/>
          <w:lang w:val="en-US"/>
        </w:rPr>
        <w:t xml:space="preserve">the inverse of </w:t>
      </w:r>
      <w:r w:rsidR="00E84773">
        <w:rPr>
          <w:rFonts w:ascii="Arial" w:hAnsi="Arial" w:cs="Arial"/>
          <w:iCs/>
          <w:sz w:val="20"/>
          <w:szCs w:val="20"/>
          <w:lang w:val="en-US"/>
        </w:rPr>
        <w:t xml:space="preserve">the </w:t>
      </w:r>
      <w:r w:rsidR="00BF4333">
        <w:rPr>
          <w:rFonts w:ascii="Arial" w:hAnsi="Arial" w:cs="Arial"/>
          <w:iCs/>
          <w:sz w:val="20"/>
          <w:szCs w:val="20"/>
          <w:lang w:val="en-US"/>
        </w:rPr>
        <w:t xml:space="preserve">discharge rate </w:t>
      </w:r>
      <m:oMath>
        <m:r>
          <m:rPr>
            <m:sty m:val="p"/>
          </m:rPr>
          <w:rPr>
            <w:rFonts w:ascii="Cambria Math" w:hAnsi="Cambria Math" w:cs="Arial"/>
            <w:sz w:val="20"/>
            <w:szCs w:val="20"/>
            <w:lang w:val="en-US"/>
          </w:rPr>
          <m:t>δ</m:t>
        </m:r>
      </m:oMath>
      <w:r w:rsidR="00BF4333">
        <w:rPr>
          <w:rFonts w:ascii="Arial" w:hAnsi="Arial" w:cs="Arial"/>
          <w:iCs/>
          <w:sz w:val="20"/>
          <w:szCs w:val="20"/>
          <w:lang w:val="en-US"/>
        </w:rPr>
        <w:t xml:space="preserve"> plus the clearance rate </w:t>
      </w:r>
      <m:oMath>
        <m:r>
          <m:rPr>
            <m:sty m:val="p"/>
          </m:rPr>
          <w:rPr>
            <w:rFonts w:ascii="Cambria Math" w:hAnsi="Cambria Math" w:cs="Arial"/>
            <w:sz w:val="20"/>
            <w:szCs w:val="20"/>
            <w:lang w:val="en-US"/>
          </w:rPr>
          <m:t>τ</m:t>
        </m:r>
      </m:oMath>
      <w:r w:rsidR="00621B85">
        <w:rPr>
          <w:rFonts w:ascii="Arial" w:hAnsi="Arial" w:cs="Arial"/>
          <w:sz w:val="20"/>
          <w:szCs w:val="20"/>
          <w:lang w:val="en-US"/>
        </w:rPr>
        <w:t xml:space="preserve"> (</w:t>
      </w:r>
      <w:r w:rsidR="00621B85">
        <w:rPr>
          <w:rFonts w:ascii="Arial" w:hAnsi="Arial" w:cs="Arial"/>
          <w:iCs/>
          <w:sz w:val="20"/>
          <w:szCs w:val="20"/>
          <w:lang w:val="en-US"/>
        </w:rPr>
        <w:t xml:space="preserve">SI section </w:t>
      </w:r>
      <w:r w:rsidR="00621B85">
        <w:rPr>
          <w:rFonts w:ascii="Arial" w:hAnsi="Arial" w:cs="Arial"/>
          <w:i/>
          <w:sz w:val="20"/>
          <w:szCs w:val="20"/>
          <w:lang w:val="en-US"/>
        </w:rPr>
        <w:t>The ordinary differential equation</w:t>
      </w:r>
      <w:r w:rsidR="00621B85" w:rsidRPr="008A35E1">
        <w:rPr>
          <w:rFonts w:ascii="Arial" w:hAnsi="Arial" w:cs="Arial"/>
          <w:iCs/>
          <w:sz w:val="20"/>
          <w:szCs w:val="20"/>
          <w:lang w:val="en-US"/>
        </w:rPr>
        <w:t>)</w:t>
      </w:r>
      <w:r w:rsidR="00322D8C">
        <w:rPr>
          <w:rFonts w:ascii="Arial" w:hAnsi="Arial" w:cs="Arial"/>
          <w:iCs/>
          <w:sz w:val="20"/>
          <w:szCs w:val="20"/>
          <w:lang w:val="en-US"/>
        </w:rPr>
        <w:t>.</w:t>
      </w:r>
      <w:r w:rsidR="00BF4333">
        <w:rPr>
          <w:rFonts w:ascii="Arial" w:hAnsi="Arial" w:cs="Arial"/>
          <w:iCs/>
          <w:sz w:val="20"/>
          <w:szCs w:val="20"/>
          <w:lang w:val="en-US"/>
        </w:rPr>
        <w:t xml:space="preserve"> </w:t>
      </w:r>
      <w:r w:rsidR="009E6033">
        <w:rPr>
          <w:rFonts w:ascii="Arial" w:hAnsi="Arial" w:cs="Arial"/>
          <w:iCs/>
          <w:sz w:val="20"/>
          <w:szCs w:val="20"/>
          <w:lang w:val="en-US"/>
        </w:rPr>
        <w:t>In</w:t>
      </w:r>
      <w:r w:rsidR="00BF4333">
        <w:rPr>
          <w:rFonts w:ascii="Arial" w:hAnsi="Arial" w:cs="Arial"/>
          <w:iCs/>
          <w:sz w:val="20"/>
          <w:szCs w:val="20"/>
          <w:lang w:val="en-US"/>
        </w:rPr>
        <w:t xml:space="preserve"> SI Figure S14 </w:t>
      </w:r>
      <w:r w:rsidR="00FD5134">
        <w:rPr>
          <w:rFonts w:ascii="Arial" w:hAnsi="Arial" w:cs="Arial"/>
          <w:iCs/>
          <w:sz w:val="20"/>
          <w:szCs w:val="20"/>
          <w:lang w:val="en-US"/>
        </w:rPr>
        <w:t xml:space="preserve">we plotted the distribution </w:t>
      </w:r>
      <w:r w:rsidR="00A14D12">
        <w:rPr>
          <w:rFonts w:ascii="Arial" w:hAnsi="Arial" w:cs="Arial"/>
          <w:iCs/>
          <w:sz w:val="20"/>
          <w:szCs w:val="20"/>
          <w:lang w:val="en-US"/>
        </w:rPr>
        <w:t>of</w:t>
      </w:r>
      <w:r w:rsidR="00BF4333">
        <w:rPr>
          <w:rFonts w:ascii="Arial" w:hAnsi="Arial" w:cs="Arial"/>
          <w:iCs/>
          <w:sz w:val="20"/>
          <w:szCs w:val="20"/>
          <w:lang w:val="en-US"/>
        </w:rPr>
        <w:t xml:space="preserve"> discharge rates at hospital</w:t>
      </w:r>
      <w:r w:rsidR="00D63546">
        <w:rPr>
          <w:rFonts w:ascii="Arial" w:hAnsi="Arial" w:cs="Arial"/>
          <w:iCs/>
          <w:sz w:val="20"/>
          <w:szCs w:val="20"/>
          <w:lang w:val="en-US"/>
        </w:rPr>
        <w:t xml:space="preserve"> and</w:t>
      </w:r>
      <w:r w:rsidR="00BF4333">
        <w:rPr>
          <w:rFonts w:ascii="Arial" w:hAnsi="Arial" w:cs="Arial"/>
          <w:iCs/>
          <w:sz w:val="20"/>
          <w:szCs w:val="20"/>
          <w:lang w:val="en-US"/>
        </w:rPr>
        <w:t xml:space="preserve"> building level and</w:t>
      </w:r>
      <w:r w:rsidR="00FD5134">
        <w:rPr>
          <w:rFonts w:ascii="Arial" w:hAnsi="Arial" w:cs="Arial"/>
          <w:iCs/>
          <w:sz w:val="20"/>
          <w:szCs w:val="20"/>
          <w:lang w:val="en-US"/>
        </w:rPr>
        <w:t xml:space="preserve"> in</w:t>
      </w:r>
      <w:r w:rsidR="00BF4333">
        <w:rPr>
          <w:rFonts w:ascii="Arial" w:hAnsi="Arial" w:cs="Arial"/>
          <w:iCs/>
          <w:sz w:val="20"/>
          <w:szCs w:val="20"/>
          <w:lang w:val="en-US"/>
        </w:rPr>
        <w:t xml:space="preserve"> SI Figure S15 </w:t>
      </w:r>
      <w:r w:rsidR="00E84773">
        <w:rPr>
          <w:rFonts w:ascii="Arial" w:hAnsi="Arial" w:cs="Arial"/>
          <w:iCs/>
          <w:sz w:val="20"/>
          <w:szCs w:val="20"/>
          <w:lang w:val="en-US"/>
        </w:rPr>
        <w:t>the distribution of time in hospital</w:t>
      </w:r>
      <w:r w:rsidR="00FF3509">
        <w:rPr>
          <w:rFonts w:ascii="Arial" w:hAnsi="Arial" w:cs="Arial"/>
          <w:iCs/>
          <w:sz w:val="20"/>
          <w:szCs w:val="20"/>
          <w:lang w:val="en-US"/>
        </w:rPr>
        <w:t xml:space="preserve"> </w:t>
      </w:r>
      <w:r w:rsidR="00A939E9">
        <w:rPr>
          <w:rFonts w:ascii="Arial" w:hAnsi="Arial" w:cs="Arial"/>
          <w:iCs/>
          <w:sz w:val="20"/>
          <w:szCs w:val="20"/>
          <w:lang w:val="en-US"/>
        </w:rPr>
        <w:t>obtained from the patient records</w:t>
      </w:r>
      <w:r w:rsidR="00FF3509">
        <w:rPr>
          <w:rFonts w:ascii="Arial" w:hAnsi="Arial" w:cs="Arial"/>
          <w:iCs/>
          <w:sz w:val="20"/>
          <w:szCs w:val="20"/>
          <w:lang w:val="en-US"/>
        </w:rPr>
        <w:t>, in average a person spent 3.85 days</w:t>
      </w:r>
      <w:r w:rsidR="00393C7C">
        <w:rPr>
          <w:rFonts w:ascii="Arial" w:hAnsi="Arial" w:cs="Arial"/>
          <w:iCs/>
          <w:sz w:val="20"/>
          <w:szCs w:val="20"/>
          <w:lang w:val="en-US"/>
        </w:rPr>
        <w:t xml:space="preserve"> in the hospital, and 3.17, 4.18, 6.22, 5.05, 1.25 and 1.85 days in Allen Hospital, Harkness Pavilion, Milstein Hospital, Mschony, Presbyterian Hospital and </w:t>
      </w:r>
      <w:r w:rsidR="00691D55">
        <w:rPr>
          <w:rFonts w:ascii="Arial" w:hAnsi="Arial" w:cs="Arial"/>
          <w:iCs/>
          <w:sz w:val="20"/>
          <w:szCs w:val="20"/>
          <w:lang w:val="en-US"/>
        </w:rPr>
        <w:t>R</w:t>
      </w:r>
      <w:r w:rsidR="00393C7C">
        <w:rPr>
          <w:rFonts w:ascii="Arial" w:hAnsi="Arial" w:cs="Arial"/>
          <w:iCs/>
          <w:sz w:val="20"/>
          <w:szCs w:val="20"/>
          <w:lang w:val="en-US"/>
        </w:rPr>
        <w:t>est respectively</w:t>
      </w:r>
      <w:r w:rsidR="00A939E9">
        <w:rPr>
          <w:rFonts w:ascii="Arial" w:hAnsi="Arial" w:cs="Arial"/>
          <w:iCs/>
          <w:sz w:val="20"/>
          <w:szCs w:val="20"/>
          <w:lang w:val="en-US"/>
        </w:rPr>
        <w:t>.</w:t>
      </w:r>
      <w:r w:rsidR="00935400">
        <w:rPr>
          <w:rFonts w:ascii="Arial" w:hAnsi="Arial" w:cs="Arial"/>
          <w:iCs/>
          <w:sz w:val="20"/>
          <w:szCs w:val="20"/>
          <w:lang w:val="en-US"/>
        </w:rPr>
        <w:t xml:space="preserve"> </w:t>
      </w:r>
      <w:r w:rsidR="009E6033">
        <w:rPr>
          <w:rFonts w:ascii="Arial" w:hAnsi="Arial" w:cs="Arial"/>
          <w:iCs/>
          <w:sz w:val="20"/>
          <w:szCs w:val="20"/>
          <w:lang w:val="en-US"/>
        </w:rPr>
        <w:t xml:space="preserve">There is at least one order of magnitude of difference between the discharge rate and the clearance rate </w:t>
      </w:r>
      <m:oMath>
        <m:r>
          <m:rPr>
            <m:sty m:val="p"/>
          </m:rPr>
          <w:rPr>
            <w:rFonts w:ascii="Cambria Math" w:hAnsi="Cambria Math" w:cs="Arial"/>
            <w:sz w:val="20"/>
            <w:szCs w:val="20"/>
            <w:lang w:val="en-US"/>
          </w:rPr>
          <m:t>δ</m:t>
        </m:r>
        <m:r>
          <w:rPr>
            <w:rFonts w:ascii="Cambria Math" w:hAnsi="Cambria Math" w:cs="Arial"/>
            <w:sz w:val="20"/>
            <w:szCs w:val="20"/>
            <w:lang w:val="en-US"/>
          </w:rPr>
          <m:t xml:space="preserve">≫ </m:t>
        </m:r>
        <m:r>
          <m:rPr>
            <m:sty m:val="p"/>
          </m:rPr>
          <w:rPr>
            <w:rFonts w:ascii="Cambria Math" w:hAnsi="Cambria Math" w:cs="Arial"/>
            <w:sz w:val="20"/>
            <w:szCs w:val="20"/>
            <w:lang w:val="en-US"/>
          </w:rPr>
          <m:t>τ</m:t>
        </m:r>
      </m:oMath>
      <w:r w:rsidR="009E6033">
        <w:rPr>
          <w:rFonts w:ascii="Arial" w:hAnsi="Arial" w:cs="Arial"/>
          <w:sz w:val="20"/>
          <w:szCs w:val="20"/>
          <w:lang w:val="en-US"/>
        </w:rPr>
        <w:t xml:space="preserve"> and therefore </w:t>
      </w:r>
      <m:oMath>
        <m:sSub>
          <m:sSubPr>
            <m:ctrlPr>
              <w:rPr>
                <w:rFonts w:ascii="Cambria Math" w:hAnsi="Cambria Math" w:cs="Arial"/>
                <w:i/>
                <w:sz w:val="20"/>
                <w:szCs w:val="20"/>
                <w:lang w:val="en-US"/>
              </w:rPr>
            </m:ctrlPr>
          </m:sSubPr>
          <m:e>
            <m:r>
              <w:rPr>
                <w:rFonts w:ascii="Cambria Math" w:hAnsi="Cambria Math" w:cs="Arial"/>
                <w:sz w:val="20"/>
                <w:szCs w:val="20"/>
                <w:lang w:val="en-US"/>
              </w:rPr>
              <m:t>R</m:t>
            </m:r>
          </m:e>
          <m:sub>
            <m:r>
              <w:rPr>
                <w:rFonts w:ascii="Cambria Math" w:hAnsi="Cambria Math" w:cs="Arial"/>
                <w:sz w:val="20"/>
                <w:szCs w:val="20"/>
                <w:lang w:val="en-US"/>
              </w:rPr>
              <m:t>0</m:t>
            </m:r>
          </m:sub>
        </m:sSub>
        <m:r>
          <m:rPr>
            <m:sty m:val="p"/>
          </m:rPr>
          <w:rPr>
            <w:rFonts w:ascii="Cambria Math" w:hAnsi="Cambria Math" w:cs="Arial"/>
            <w:sz w:val="20"/>
            <w:szCs w:val="20"/>
            <w:lang w:val="en-US"/>
          </w:rPr>
          <m:t>≈β</m:t>
        </m:r>
        <m:r>
          <m:rPr>
            <m:lit/>
          </m:rPr>
          <w:rPr>
            <w:rFonts w:ascii="Cambria Math" w:hAnsi="Cambria Math" w:cs="Arial"/>
            <w:sz w:val="20"/>
            <w:szCs w:val="20"/>
            <w:lang w:val="en-US"/>
          </w:rPr>
          <m:t>/</m:t>
        </m:r>
        <m:r>
          <m:rPr>
            <m:sty m:val="p"/>
          </m:rPr>
          <w:rPr>
            <w:rFonts w:ascii="Cambria Math" w:hAnsi="Cambria Math" w:cs="Arial"/>
            <w:sz w:val="20"/>
            <w:szCs w:val="20"/>
            <w:lang w:val="en-US"/>
          </w:rPr>
          <m:t>δ</m:t>
        </m:r>
      </m:oMath>
      <w:r w:rsidR="00EC034B">
        <w:rPr>
          <w:rFonts w:ascii="Arial" w:hAnsi="Arial" w:cs="Arial"/>
          <w:sz w:val="20"/>
          <w:szCs w:val="20"/>
          <w:lang w:val="en-US"/>
        </w:rPr>
        <w:t>.</w:t>
      </w:r>
    </w:p>
    <w:p w14:paraId="0818DC33" w14:textId="77777777" w:rsidR="00BB0B5B" w:rsidRDefault="00BB0B5B" w:rsidP="005C5164">
      <w:pPr>
        <w:spacing w:line="360" w:lineRule="auto"/>
        <w:jc w:val="both"/>
        <w:rPr>
          <w:rFonts w:ascii="Arial" w:hAnsi="Arial" w:cs="Arial"/>
          <w:iCs/>
          <w:sz w:val="20"/>
          <w:szCs w:val="20"/>
          <w:lang w:val="en-US"/>
        </w:rPr>
      </w:pPr>
    </w:p>
    <w:p w14:paraId="78749559" w14:textId="77777777" w:rsidR="00431A95" w:rsidRDefault="00E710D8" w:rsidP="00257CB8">
      <w:pPr>
        <w:spacing w:line="360" w:lineRule="auto"/>
        <w:jc w:val="both"/>
        <w:rPr>
          <w:rFonts w:ascii="Arial" w:hAnsi="Arial" w:cs="Arial"/>
          <w:sz w:val="20"/>
          <w:szCs w:val="20"/>
          <w:lang w:val="en-US"/>
        </w:rPr>
      </w:pPr>
      <w:r>
        <w:rPr>
          <w:rFonts w:ascii="Arial" w:hAnsi="Arial" w:cs="Arial"/>
          <w:iCs/>
          <w:sz w:val="20"/>
          <w:szCs w:val="20"/>
          <w:lang w:val="en-US"/>
        </w:rPr>
        <w:t xml:space="preserve">The record of observed nosocomial infection (Figure 1A) is </w:t>
      </w:r>
      <w:r w:rsidR="00431A95">
        <w:rPr>
          <w:rFonts w:ascii="Arial" w:hAnsi="Arial" w:cs="Arial"/>
          <w:iCs/>
          <w:sz w:val="20"/>
          <w:szCs w:val="20"/>
          <w:lang w:val="en-US"/>
        </w:rPr>
        <w:t>a</w:t>
      </w:r>
      <w:r w:rsidR="00431A95">
        <w:rPr>
          <w:rFonts w:ascii="Arial" w:hAnsi="Arial" w:cs="Arial"/>
          <w:iCs/>
          <w:sz w:val="20"/>
          <w:szCs w:val="20"/>
          <w:lang w:val="en-US"/>
        </w:rPr>
        <w:t xml:space="preserve"> </w:t>
      </w:r>
      <w:r>
        <w:rPr>
          <w:rFonts w:ascii="Arial" w:hAnsi="Arial" w:cs="Arial"/>
          <w:iCs/>
          <w:sz w:val="20"/>
          <w:szCs w:val="20"/>
          <w:lang w:val="en-US"/>
        </w:rPr>
        <w:t xml:space="preserve">stochastic realization among an ensemble of possible outcomes of an underlying stochastic process. In order to evaluate the ability of the system to infer key epidemiological parameters we studied how </w:t>
      </w:r>
      <w:r>
        <w:rPr>
          <w:rFonts w:ascii="Arial" w:hAnsi="Arial" w:cs="Arial"/>
          <w:iCs/>
          <w:color w:val="FF0000"/>
          <w:sz w:val="20"/>
          <w:szCs w:val="20"/>
          <w:lang w:val="en-US"/>
        </w:rPr>
        <w:t xml:space="preserve">the oddness of the observation </w:t>
      </w:r>
      <w:r w:rsidRPr="00431A95">
        <w:rPr>
          <w:rFonts w:ascii="Arial" w:hAnsi="Arial" w:cs="Arial"/>
          <w:iCs/>
          <w:color w:val="000000" w:themeColor="text1"/>
          <w:sz w:val="20"/>
          <w:szCs w:val="20"/>
          <w:lang w:val="en-US"/>
        </w:rPr>
        <w:t>used to conduct inference, aggregated weekly incident nosocomial infection data,</w:t>
      </w:r>
      <w:r w:rsidR="00431A95">
        <w:rPr>
          <w:rFonts w:ascii="Arial" w:hAnsi="Arial" w:cs="Arial"/>
          <w:iCs/>
          <w:color w:val="000000" w:themeColor="text1"/>
          <w:sz w:val="20"/>
          <w:szCs w:val="20"/>
          <w:lang w:val="en-US"/>
        </w:rPr>
        <w:t xml:space="preserve"> and as demonstrated in the previous experiments it impacts the inference of epidemiological parameters but in general good inferences are made. </w:t>
      </w:r>
      <w:r w:rsidR="005B4D08">
        <w:rPr>
          <w:rFonts w:ascii="Arial" w:hAnsi="Arial" w:cs="Arial"/>
          <w:iCs/>
          <w:sz w:val="20"/>
          <w:szCs w:val="20"/>
          <w:lang w:val="en-US"/>
        </w:rPr>
        <w:t xml:space="preserve">We applied the </w:t>
      </w:r>
      <w:r w:rsidR="0020667D">
        <w:rPr>
          <w:rFonts w:ascii="Arial" w:hAnsi="Arial" w:cs="Arial"/>
          <w:iCs/>
          <w:sz w:val="20"/>
          <w:szCs w:val="20"/>
          <w:lang w:val="en-US"/>
        </w:rPr>
        <w:t xml:space="preserve">model inferences to estimate </w:t>
      </w:r>
      <w:r w:rsidR="00940BB4">
        <w:rPr>
          <w:rFonts w:ascii="Arial" w:hAnsi="Arial" w:cs="Arial"/>
          <w:iCs/>
          <w:sz w:val="20"/>
          <w:szCs w:val="20"/>
          <w:lang w:val="en-US"/>
        </w:rPr>
        <w:t xml:space="preserve">the </w:t>
      </w:r>
      <w:r w:rsidR="0020667D">
        <w:rPr>
          <w:rFonts w:ascii="Arial" w:hAnsi="Arial" w:cs="Arial"/>
          <w:iCs/>
          <w:sz w:val="20"/>
          <w:szCs w:val="20"/>
          <w:lang w:val="en-US"/>
        </w:rPr>
        <w:t xml:space="preserve">epidemiological properties of eight co-circulating bacterial pathogens. We found </w:t>
      </w:r>
      <w:r w:rsidR="001E3CC9">
        <w:rPr>
          <w:rFonts w:ascii="Arial" w:hAnsi="Arial" w:cs="Arial"/>
          <w:iCs/>
          <w:sz w:val="20"/>
          <w:szCs w:val="20"/>
          <w:lang w:val="en-US"/>
        </w:rPr>
        <w:t>that</w:t>
      </w:r>
      <w:r w:rsidR="00940BB4">
        <w:rPr>
          <w:rFonts w:ascii="Arial" w:hAnsi="Arial" w:cs="Arial"/>
          <w:iCs/>
          <w:sz w:val="20"/>
          <w:szCs w:val="20"/>
          <w:lang w:val="en-US"/>
        </w:rPr>
        <w:t xml:space="preserve"> hospital </w:t>
      </w:r>
      <w:r w:rsidR="00940BB4">
        <w:rPr>
          <w:rFonts w:ascii="Arial" w:hAnsi="Arial" w:cs="Arial"/>
          <w:iCs/>
          <w:sz w:val="20"/>
          <w:szCs w:val="20"/>
          <w:lang w:val="en-US"/>
        </w:rPr>
        <w:lastRenderedPageBreak/>
        <w:t>traffic, patient contact network</w:t>
      </w:r>
      <w:r w:rsidR="00141099">
        <w:rPr>
          <w:rFonts w:ascii="Arial" w:hAnsi="Arial" w:cs="Arial"/>
          <w:iCs/>
          <w:sz w:val="20"/>
          <w:szCs w:val="20"/>
          <w:lang w:val="en-US"/>
        </w:rPr>
        <w:t xml:space="preserve"> and surveillance of microorganism in hospitals</w:t>
      </w:r>
      <w:r w:rsidR="00940BB4">
        <w:rPr>
          <w:rFonts w:ascii="Arial" w:hAnsi="Arial" w:cs="Arial"/>
          <w:iCs/>
          <w:sz w:val="20"/>
          <w:szCs w:val="20"/>
          <w:lang w:val="en-US"/>
        </w:rPr>
        <w:t xml:space="preserve"> appears to dictate the epidemiological features of most of the co-circulating bacteria. </w:t>
      </w:r>
      <w:r w:rsidR="00A766A7">
        <w:rPr>
          <w:rFonts w:ascii="Arial" w:hAnsi="Arial" w:cs="Arial"/>
          <w:iCs/>
          <w:sz w:val="20"/>
          <w:szCs w:val="20"/>
          <w:lang w:val="en-US"/>
        </w:rPr>
        <w:t xml:space="preserve">Mean </w:t>
      </w:r>
      <w:r w:rsidR="00935400">
        <w:rPr>
          <w:rFonts w:ascii="Arial" w:hAnsi="Arial" w:cs="Arial"/>
          <w:iCs/>
          <w:sz w:val="20"/>
          <w:szCs w:val="20"/>
          <w:lang w:val="en-US"/>
        </w:rPr>
        <w:t>nosocomial</w:t>
      </w:r>
      <w:r w:rsidR="00A766A7">
        <w:rPr>
          <w:rFonts w:ascii="Arial" w:hAnsi="Arial" w:cs="Arial"/>
          <w:iCs/>
          <w:sz w:val="20"/>
          <w:szCs w:val="20"/>
          <w:lang w:val="en-US"/>
        </w:rPr>
        <w:t xml:space="preserve"> transmission rates of all pathogens except </w:t>
      </w:r>
      <w:r w:rsidR="00A766A7">
        <w:rPr>
          <w:rFonts w:ascii="Arial" w:hAnsi="Arial" w:cs="Arial"/>
          <w:i/>
          <w:sz w:val="20"/>
          <w:szCs w:val="20"/>
          <w:lang w:val="en-US"/>
        </w:rPr>
        <w:t xml:space="preserve">E. coli </w:t>
      </w:r>
      <w:r w:rsidR="00A766A7">
        <w:rPr>
          <w:rFonts w:ascii="Arial" w:hAnsi="Arial" w:cs="Arial"/>
          <w:iCs/>
          <w:sz w:val="20"/>
          <w:szCs w:val="20"/>
          <w:lang w:val="en-US"/>
        </w:rPr>
        <w:t xml:space="preserve">and </w:t>
      </w:r>
      <w:r w:rsidR="00A766A7">
        <w:rPr>
          <w:rFonts w:ascii="Arial" w:hAnsi="Arial" w:cs="Arial"/>
          <w:i/>
          <w:sz w:val="20"/>
          <w:szCs w:val="20"/>
          <w:lang w:val="en-US"/>
        </w:rPr>
        <w:t xml:space="preserve">MSSA </w:t>
      </w:r>
      <w:r w:rsidR="00A766A7">
        <w:rPr>
          <w:rFonts w:ascii="Arial" w:hAnsi="Arial" w:cs="Arial"/>
          <w:iCs/>
          <w:sz w:val="20"/>
          <w:szCs w:val="20"/>
          <w:lang w:val="en-US"/>
        </w:rPr>
        <w:t>were consistently between 0.15 and</w:t>
      </w:r>
      <w:r w:rsidR="00935400">
        <w:rPr>
          <w:rFonts w:ascii="Arial" w:hAnsi="Arial" w:cs="Arial"/>
          <w:iCs/>
          <w:sz w:val="20"/>
          <w:szCs w:val="20"/>
          <w:lang w:val="en-US"/>
        </w:rPr>
        <w:t xml:space="preserve"> 0.19</w:t>
      </w:r>
      <w:r w:rsidR="00C37795">
        <w:rPr>
          <w:rFonts w:ascii="Arial" w:hAnsi="Arial" w:cs="Arial"/>
          <w:iCs/>
          <w:sz w:val="20"/>
          <w:szCs w:val="20"/>
          <w:lang w:val="en-US"/>
        </w:rPr>
        <w:t xml:space="preserve"> and likelihood of detection given carriage from </w:t>
      </w:r>
      <w:r w:rsidR="00C37795" w:rsidRPr="00C37795">
        <w:rPr>
          <w:rFonts w:ascii="Arial" w:hAnsi="Arial" w:cs="Arial"/>
          <w:iCs/>
          <w:sz w:val="20"/>
          <w:szCs w:val="20"/>
          <w:lang w:val="en-US"/>
        </w:rPr>
        <w:t>0.57</w:t>
      </w:r>
      <w:r w:rsidR="00C37795">
        <w:rPr>
          <w:rFonts w:ascii="Arial" w:hAnsi="Arial" w:cs="Arial"/>
          <w:iCs/>
          <w:sz w:val="20"/>
          <w:szCs w:val="20"/>
          <w:lang w:val="en-US"/>
        </w:rPr>
        <w:t xml:space="preserve">% to </w:t>
      </w:r>
      <w:r w:rsidR="00C37795" w:rsidRPr="00C37795">
        <w:rPr>
          <w:rFonts w:ascii="Arial" w:hAnsi="Arial" w:cs="Arial"/>
          <w:iCs/>
          <w:sz w:val="20"/>
          <w:szCs w:val="20"/>
          <w:lang w:val="en-US"/>
        </w:rPr>
        <w:t>2.51%</w:t>
      </w:r>
      <w:r w:rsidR="002902C1">
        <w:rPr>
          <w:rFonts w:ascii="Arial" w:hAnsi="Arial" w:cs="Arial"/>
          <w:iCs/>
          <w:sz w:val="20"/>
          <w:szCs w:val="20"/>
          <w:lang w:val="en-US"/>
        </w:rPr>
        <w:t xml:space="preserve">. </w:t>
      </w:r>
      <w:r w:rsidR="006964B3">
        <w:rPr>
          <w:rFonts w:ascii="Arial" w:hAnsi="Arial" w:cs="Arial"/>
          <w:sz w:val="20"/>
          <w:szCs w:val="20"/>
        </w:rPr>
        <w:t xml:space="preserve">We found that while </w:t>
      </w:r>
      <w:r w:rsidR="006964B3" w:rsidRPr="00DD7BDE">
        <w:rPr>
          <w:rFonts w:ascii="Arial" w:hAnsi="Arial" w:cs="Arial"/>
          <w:i/>
          <w:iCs/>
          <w:sz w:val="20"/>
          <w:szCs w:val="20"/>
        </w:rPr>
        <w:t xml:space="preserve">E. </w:t>
      </w:r>
      <w:r w:rsidR="006964B3">
        <w:rPr>
          <w:rFonts w:ascii="Arial" w:hAnsi="Arial" w:cs="Arial"/>
          <w:i/>
          <w:iCs/>
          <w:sz w:val="20"/>
          <w:szCs w:val="20"/>
        </w:rPr>
        <w:t>c</w:t>
      </w:r>
      <w:r w:rsidR="006964B3" w:rsidRPr="00DD7BDE">
        <w:rPr>
          <w:rFonts w:ascii="Arial" w:hAnsi="Arial" w:cs="Arial"/>
          <w:i/>
          <w:iCs/>
          <w:sz w:val="20"/>
          <w:szCs w:val="20"/>
        </w:rPr>
        <w:t>oli</w:t>
      </w:r>
      <w:r w:rsidR="006964B3">
        <w:rPr>
          <w:rFonts w:ascii="Arial" w:hAnsi="Arial" w:cs="Arial"/>
          <w:sz w:val="20"/>
          <w:szCs w:val="20"/>
        </w:rPr>
        <w:t xml:space="preserve"> has the</w:t>
      </w:r>
      <w:r w:rsidR="00FE0745">
        <w:rPr>
          <w:rFonts w:ascii="Arial" w:hAnsi="Arial" w:cs="Arial"/>
          <w:sz w:val="20"/>
          <w:szCs w:val="20"/>
          <w:lang w:val="en-US"/>
        </w:rPr>
        <w:t xml:space="preserve"> highest</w:t>
      </w:r>
      <w:r w:rsidR="006964B3">
        <w:rPr>
          <w:rFonts w:ascii="Arial" w:hAnsi="Arial" w:cs="Arial"/>
          <w:sz w:val="20"/>
          <w:szCs w:val="20"/>
        </w:rPr>
        <w:t xml:space="preserve"> </w:t>
      </w:r>
      <w:r w:rsidR="00115A29">
        <w:rPr>
          <w:rFonts w:ascii="Arial" w:hAnsi="Arial" w:cs="Arial"/>
          <w:sz w:val="20"/>
          <w:szCs w:val="20"/>
          <w:lang w:val="en-US"/>
        </w:rPr>
        <w:t>likelihood of detection</w:t>
      </w:r>
      <w:r w:rsidR="002902C1">
        <w:rPr>
          <w:rFonts w:ascii="Arial" w:hAnsi="Arial" w:cs="Arial"/>
          <w:sz w:val="20"/>
          <w:szCs w:val="20"/>
          <w:lang w:val="en-US"/>
        </w:rPr>
        <w:t xml:space="preserve"> (mean estimates from</w:t>
      </w:r>
      <w:r w:rsidR="00B975C3">
        <w:rPr>
          <w:rFonts w:ascii="Arial" w:hAnsi="Arial" w:cs="Arial"/>
          <w:sz w:val="20"/>
          <w:szCs w:val="20"/>
          <w:lang w:val="en-US"/>
        </w:rPr>
        <w:t xml:space="preserve"> </w:t>
      </w:r>
      <w:r w:rsidR="00FB6782">
        <w:rPr>
          <w:rFonts w:ascii="Arial" w:hAnsi="Arial" w:cs="Arial"/>
          <w:sz w:val="20"/>
          <w:szCs w:val="20"/>
          <w:lang w:val="en-US"/>
        </w:rPr>
        <w:t>17.31% to 18.53%</w:t>
      </w:r>
      <w:r w:rsidR="00B975C3">
        <w:rPr>
          <w:rFonts w:ascii="Arial" w:hAnsi="Arial" w:cs="Arial"/>
          <w:sz w:val="20"/>
          <w:szCs w:val="20"/>
          <w:lang w:val="en-US"/>
        </w:rPr>
        <w:t>)</w:t>
      </w:r>
      <w:r w:rsidR="006964B3">
        <w:rPr>
          <w:rFonts w:ascii="Arial" w:hAnsi="Arial" w:cs="Arial"/>
          <w:sz w:val="20"/>
          <w:szCs w:val="20"/>
        </w:rPr>
        <w:t>, it has the lowest nosocomial transmission</w:t>
      </w:r>
      <w:r w:rsidR="00395DF9">
        <w:rPr>
          <w:rFonts w:ascii="Arial" w:hAnsi="Arial" w:cs="Arial"/>
          <w:sz w:val="20"/>
          <w:szCs w:val="20"/>
          <w:lang w:val="en-US"/>
        </w:rPr>
        <w:t xml:space="preserve"> rate</w:t>
      </w:r>
      <w:r w:rsidR="00115A29">
        <w:rPr>
          <w:rFonts w:ascii="Arial" w:hAnsi="Arial" w:cs="Arial"/>
          <w:sz w:val="20"/>
          <w:szCs w:val="20"/>
          <w:lang w:val="en-US"/>
        </w:rPr>
        <w:t xml:space="preserve"> almost </w:t>
      </w:r>
      <w:r w:rsidR="002902C1">
        <w:rPr>
          <w:rFonts w:ascii="Arial" w:hAnsi="Arial" w:cs="Arial"/>
          <w:sz w:val="20"/>
          <w:szCs w:val="20"/>
          <w:lang w:val="en-US"/>
        </w:rPr>
        <w:t>negligible</w:t>
      </w:r>
      <w:r w:rsidR="00312E79">
        <w:rPr>
          <w:rFonts w:ascii="Arial" w:hAnsi="Arial" w:cs="Arial"/>
          <w:sz w:val="20"/>
          <w:szCs w:val="20"/>
          <w:lang w:val="en-US"/>
        </w:rPr>
        <w:t xml:space="preserve"> </w:t>
      </w:r>
      <w:r w:rsidR="006964B3">
        <w:rPr>
          <w:rFonts w:ascii="Arial" w:hAnsi="Arial" w:cs="Arial"/>
          <w:sz w:val="20"/>
          <w:szCs w:val="20"/>
        </w:rPr>
        <w:t xml:space="preserve">suggesting that most </w:t>
      </w:r>
      <w:r w:rsidR="00550CCD">
        <w:rPr>
          <w:rFonts w:ascii="Arial" w:hAnsi="Arial" w:cs="Arial"/>
          <w:sz w:val="20"/>
          <w:szCs w:val="20"/>
          <w:lang w:val="en-US"/>
        </w:rPr>
        <w:t>nosocomial infections</w:t>
      </w:r>
      <w:r w:rsidR="00550CCD">
        <w:rPr>
          <w:rFonts w:ascii="Arial" w:hAnsi="Arial" w:cs="Arial"/>
          <w:sz w:val="20"/>
          <w:szCs w:val="20"/>
        </w:rPr>
        <w:t xml:space="preserve"> </w:t>
      </w:r>
      <w:r w:rsidR="006964B3">
        <w:rPr>
          <w:rFonts w:ascii="Arial" w:hAnsi="Arial" w:cs="Arial"/>
          <w:sz w:val="20"/>
          <w:szCs w:val="20"/>
        </w:rPr>
        <w:t xml:space="preserve">can be associated with infections </w:t>
      </w:r>
      <w:r w:rsidR="00FC60CB">
        <w:rPr>
          <w:rFonts w:ascii="Arial" w:hAnsi="Arial" w:cs="Arial"/>
          <w:sz w:val="20"/>
          <w:szCs w:val="20"/>
          <w:lang w:val="en-US"/>
        </w:rPr>
        <w:t>with</w:t>
      </w:r>
      <w:r w:rsidR="006964B3">
        <w:rPr>
          <w:rFonts w:ascii="Arial" w:hAnsi="Arial" w:cs="Arial"/>
          <w:sz w:val="20"/>
          <w:szCs w:val="20"/>
        </w:rPr>
        <w:t xml:space="preserve"> host commensal strains that do not contribute to transmission, which has been reported empirically </w:t>
      </w:r>
      <w:r w:rsidR="006964B3">
        <w:rPr>
          <w:rFonts w:ascii="Arial" w:hAnsi="Arial" w:cs="Arial"/>
          <w:sz w:val="20"/>
          <w:szCs w:val="20"/>
        </w:rPr>
        <w:fldChar w:fldCharType="begin"/>
      </w:r>
      <w:r w:rsidR="0088305A">
        <w:rPr>
          <w:rFonts w:ascii="Arial" w:hAnsi="Arial" w:cs="Arial"/>
          <w:sz w:val="20"/>
          <w:szCs w:val="20"/>
        </w:rPr>
        <w:instrText xml:space="preserve"> ADDIN ZOTERO_ITEM CSL_CITATION {"citationID":"2dmm48S4","properties":{"formattedCitation":"\\super 44\\nosupersub{}","plainCitation":"44","noteIndex":0},"citationItems":[{"id":342,"uris":["http://zotero.org/users/9551388/items/E5UTJGVP"],"itemData":{"id":342,"type":"article-journal","abstract":"Background: Extended-spectrum b-lactamase (ESBL)-producing Escherichia coli is an emerging pathogen. The causal role of antibiotic selective pressure versus patient-to-patient transmission has not been assessed. The objective of this study was to quantify the amount of patient-to-patient transmission among patients who acquire an ESBL-producing E coli infection using perianal surveillance cultures in an intensive care unit (ICU) population.\nMethods: A prospective cohort of patients admitted between September 1, 2001, and September 1, 2004, to the medical and surgical ICUs at a tertiary care hospital was studied. Patients had perianal cultures on admission, weekly, and upon discharge. Strain typing by pulsed-ﬁeld gel electrophoresis (PFGE) and epidemiologic criteria were used to quantify the amount of patient-to-patient transmission.\nResults: There were 1806 patients admitted to the ICUs. There were 74 patients who had ESBL-producing E coli on admission to the ICU and 23 patients who acquired ESBL-producing E coli. Among these 23 patients, there were 14 PFGE types, and 3 (13%) patient acquisitions were deﬁned as patient-to-patient transmission by similar PFGE type and overlapping time in the hospital.\nConclusion: Our data suggest that patient-to-patient transmission is not an important cause of the acquisition of ESBL-producing E coli colonization in the ICU setting. (Am J Infect Control 2007;35:97-101.)","container-title":"American Journal of Infection Control","DOI":"10.1016/j.ajic.2006.09.011","ISSN":"01966553","issue":"2","journalAbbreviation":"American Journal of Infection Control","language":"en","page":"97-101","source":"DOI.org (Crossref)","title":"How important is patient-to-patient transmission in extended-spectrum β-lactamase Escherichia coli acquisition","volume":"35","author":[{"family":"Harris","given":"Anthony D."},{"family":"Kotetishvili","given":"Mamuka"},{"family":"Shurland","given":"Simone"},{"family":"Johnson","given":"Judy A."},{"family":"Morris","given":"J. Glenn"},{"family":"Nemoy","given":"Lucia L."},{"family":"Johnson","given":"J. Kristie"}],"issued":{"date-parts":[["2007",3]]}}}],"schema":"https://github.com/citation-style-language/schema/raw/master/csl-citation.json"} </w:instrText>
      </w:r>
      <w:r w:rsidR="006964B3">
        <w:rPr>
          <w:rFonts w:ascii="Arial" w:hAnsi="Arial" w:cs="Arial"/>
          <w:sz w:val="20"/>
          <w:szCs w:val="20"/>
        </w:rPr>
        <w:fldChar w:fldCharType="separate"/>
      </w:r>
      <w:r w:rsidR="0088305A" w:rsidRPr="0088305A">
        <w:rPr>
          <w:rFonts w:ascii="Arial" w:hAnsi="Arial" w:cs="Arial"/>
          <w:sz w:val="20"/>
          <w:vertAlign w:val="superscript"/>
          <w:lang w:val="en-GB"/>
        </w:rPr>
        <w:t>44</w:t>
      </w:r>
      <w:r w:rsidR="006964B3">
        <w:rPr>
          <w:rFonts w:ascii="Arial" w:hAnsi="Arial" w:cs="Arial"/>
          <w:sz w:val="20"/>
          <w:szCs w:val="20"/>
        </w:rPr>
        <w:fldChar w:fldCharType="end"/>
      </w:r>
      <w:r w:rsidR="006964B3">
        <w:rPr>
          <w:rFonts w:ascii="Arial" w:hAnsi="Arial" w:cs="Arial"/>
          <w:sz w:val="20"/>
          <w:szCs w:val="20"/>
        </w:rPr>
        <w:t>.</w:t>
      </w:r>
      <w:r w:rsidR="002902C1">
        <w:rPr>
          <w:rFonts w:ascii="Arial" w:hAnsi="Arial" w:cs="Arial"/>
          <w:sz w:val="20"/>
          <w:szCs w:val="20"/>
          <w:lang w:val="en-US"/>
        </w:rPr>
        <w:t xml:space="preserve"> </w:t>
      </w:r>
    </w:p>
    <w:p w14:paraId="5DCE904F" w14:textId="77777777" w:rsidR="00431A95" w:rsidRDefault="00431A95" w:rsidP="00257CB8">
      <w:pPr>
        <w:spacing w:line="360" w:lineRule="auto"/>
        <w:jc w:val="both"/>
        <w:rPr>
          <w:rFonts w:ascii="Arial" w:hAnsi="Arial" w:cs="Arial"/>
          <w:sz w:val="20"/>
          <w:szCs w:val="20"/>
          <w:lang w:val="en-US"/>
        </w:rPr>
      </w:pPr>
    </w:p>
    <w:p w14:paraId="3647D1E6" w14:textId="65ABE82A" w:rsidR="00310818" w:rsidRDefault="008A35E1" w:rsidP="00257CB8">
      <w:pPr>
        <w:spacing w:line="360" w:lineRule="auto"/>
        <w:jc w:val="both"/>
        <w:rPr>
          <w:rFonts w:ascii="Arial" w:hAnsi="Arial" w:cs="Arial"/>
          <w:sz w:val="20"/>
          <w:szCs w:val="20"/>
          <w:lang w:val="en-US"/>
        </w:rPr>
      </w:pPr>
      <w:r>
        <w:rPr>
          <w:rFonts w:ascii="Arial" w:hAnsi="Arial" w:cs="Arial"/>
          <w:sz w:val="20"/>
          <w:szCs w:val="20"/>
          <w:lang w:val="en-US"/>
        </w:rPr>
        <w:t xml:space="preserve">We found nosocomial transmission rates </w:t>
      </w:r>
      <w:r w:rsidR="00737A08">
        <w:rPr>
          <w:rFonts w:ascii="Arial" w:hAnsi="Arial" w:cs="Arial"/>
          <w:sz w:val="20"/>
          <w:szCs w:val="20"/>
          <w:lang w:val="en-US"/>
        </w:rPr>
        <w:t>o</w:t>
      </w:r>
      <w:r>
        <w:rPr>
          <w:rFonts w:ascii="Arial" w:hAnsi="Arial" w:cs="Arial"/>
          <w:sz w:val="20"/>
          <w:szCs w:val="20"/>
          <w:lang w:val="en-US"/>
        </w:rPr>
        <w:t xml:space="preserve">f </w:t>
      </w:r>
      <w:r>
        <w:rPr>
          <w:rFonts w:ascii="Arial" w:hAnsi="Arial" w:cs="Arial"/>
          <w:i/>
          <w:iCs/>
          <w:sz w:val="20"/>
          <w:szCs w:val="20"/>
          <w:lang w:val="en-US"/>
        </w:rPr>
        <w:t>S. aureus</w:t>
      </w:r>
      <w:r>
        <w:rPr>
          <w:rFonts w:ascii="Arial" w:hAnsi="Arial" w:cs="Arial"/>
          <w:sz w:val="20"/>
          <w:szCs w:val="20"/>
          <w:lang w:val="en-US"/>
        </w:rPr>
        <w:t xml:space="preserve"> phenotypes were different, suggesting a difference </w:t>
      </w:r>
      <w:r w:rsidR="00DE2988">
        <w:rPr>
          <w:rFonts w:ascii="Arial" w:hAnsi="Arial" w:cs="Arial"/>
          <w:sz w:val="20"/>
          <w:szCs w:val="20"/>
          <w:lang w:val="en-US"/>
        </w:rPr>
        <w:t>in</w:t>
      </w:r>
      <w:r>
        <w:rPr>
          <w:rFonts w:ascii="Arial" w:hAnsi="Arial" w:cs="Arial"/>
          <w:sz w:val="20"/>
          <w:szCs w:val="20"/>
          <w:lang w:val="en-US"/>
        </w:rPr>
        <w:t xml:space="preserve"> </w:t>
      </w:r>
      <w:r w:rsidR="00124A20">
        <w:rPr>
          <w:rFonts w:ascii="Arial" w:hAnsi="Arial" w:cs="Arial"/>
          <w:sz w:val="20"/>
          <w:szCs w:val="20"/>
          <w:lang w:val="en-US"/>
        </w:rPr>
        <w:t xml:space="preserve">the </w:t>
      </w:r>
      <w:r>
        <w:rPr>
          <w:rFonts w:ascii="Arial" w:hAnsi="Arial" w:cs="Arial"/>
          <w:sz w:val="20"/>
          <w:szCs w:val="20"/>
          <w:lang w:val="en-US"/>
        </w:rPr>
        <w:t xml:space="preserve">fitness of the two strains. </w:t>
      </w:r>
      <w:r w:rsidR="00393BAF">
        <w:rPr>
          <w:rFonts w:ascii="Arial" w:hAnsi="Arial" w:cs="Arial"/>
          <w:sz w:val="20"/>
          <w:szCs w:val="20"/>
        </w:rPr>
        <w:t xml:space="preserve">It has been </w:t>
      </w:r>
      <w:r>
        <w:rPr>
          <w:rFonts w:ascii="Arial" w:hAnsi="Arial" w:cs="Arial"/>
          <w:sz w:val="20"/>
          <w:szCs w:val="20"/>
          <w:lang w:val="en-US"/>
        </w:rPr>
        <w:t>assumed</w:t>
      </w:r>
      <w:r w:rsidR="00B975C3">
        <w:rPr>
          <w:rFonts w:ascii="Arial" w:hAnsi="Arial" w:cs="Arial"/>
          <w:sz w:val="20"/>
          <w:szCs w:val="20"/>
          <w:lang w:val="en-US"/>
        </w:rPr>
        <w:t xml:space="preserve"> </w:t>
      </w:r>
      <w:r w:rsidR="00DE2988">
        <w:rPr>
          <w:rFonts w:ascii="Arial" w:hAnsi="Arial" w:cs="Arial"/>
          <w:sz w:val="20"/>
          <w:szCs w:val="20"/>
          <w:lang w:val="en-US"/>
        </w:rPr>
        <w:t xml:space="preserve">principally </w:t>
      </w:r>
      <w:r w:rsidR="00B975C3">
        <w:rPr>
          <w:rFonts w:ascii="Arial" w:hAnsi="Arial" w:cs="Arial"/>
          <w:sz w:val="20"/>
          <w:szCs w:val="20"/>
          <w:lang w:val="en-US"/>
        </w:rPr>
        <w:t>in modeling studies</w:t>
      </w:r>
      <w:r>
        <w:rPr>
          <w:rFonts w:ascii="Arial" w:hAnsi="Arial" w:cs="Arial"/>
          <w:sz w:val="20"/>
          <w:szCs w:val="20"/>
        </w:rPr>
        <w:t xml:space="preserve"> </w:t>
      </w:r>
      <w:r w:rsidR="00393BAF">
        <w:rPr>
          <w:rFonts w:ascii="Arial" w:hAnsi="Arial" w:cs="Arial"/>
          <w:sz w:val="20"/>
          <w:szCs w:val="20"/>
        </w:rPr>
        <w:t xml:space="preserve">that resistance generates a decrease in fitness with respect to the sensitive strain, making it less transmissible </w:t>
      </w:r>
      <w:r w:rsidR="00393BAF">
        <w:rPr>
          <w:rFonts w:ascii="Arial" w:hAnsi="Arial" w:cs="Arial"/>
          <w:sz w:val="20"/>
          <w:szCs w:val="20"/>
        </w:rPr>
        <w:fldChar w:fldCharType="begin"/>
      </w:r>
      <w:r w:rsidR="0088305A">
        <w:rPr>
          <w:rFonts w:ascii="Arial" w:hAnsi="Arial" w:cs="Arial"/>
          <w:sz w:val="20"/>
          <w:szCs w:val="20"/>
        </w:rPr>
        <w:instrText xml:space="preserve"> ADDIN ZOTERO_ITEM CSL_CITATION {"citationID":"aao2384nh8","properties":{"formattedCitation":"\\super 1,5,21,29,31\\nosupersub{}","plainCitation":"1,5,21,29,31","noteIndex":0},"citationItems":[{"id":181,"uris":["http://zotero.org/users/9551388/items/HFMXTG7L"],"itemData":{"id":181,"type":"article-journal","container-title":"Emerging Infectious Diseases","DOI":"10.3201/eid0804.010312","ISSN":"1080-6040, 1080-6059","issue":"4","journalAbbreviation":"Emerg. Infect. Dis.","language":"en","page":"347-354","source":"DOI.org (Crossref)","title":"Antimicrobial Use and Antimicrobial Resistance: A Population Perspective","title-short":"Antimicrobial Use and Antimicrobial Resistance","volume":"8","author":[{"family":"Lipsitch","given":"Marc"},{"family":"Samore","given":"Matthew H."}],"issued":{"date-parts":[["2002",4]]}}},{"id":132,"uris":["http://zotero.org/users/9551388/items/ZTS3IRMT"],"itemData":{"id":132,"type":"article-journal","abstract":"A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A","non-dropping-particle":"de"},{"family":"Lipsitch","given":"Marc"}],"issued":{"date-parts":[["2022",1,14]]}}},{"id":909,"uris":["http://zotero.org/users/9551388/items/92WNR89D"],"itemData":{"id":909,"type":"article-journal","abstract":"Methicillin-resistant Staphylococcus aureus (MRSA) is an important cause of morbidity and mortality in both hospitals and the community. Traditionally, MRSA was mainly hospital-associated (HA-MRSA), but in the past decade communityassociated strains (CA-MRSA) have spread widely. CA-MRSA strains seem to have significantly lower biological costs of resistance, and hence it has been speculated that they may replace HA-MRSA strains in the hospital. Such a replacement could potentially have major consequences for public health, as there are differences in the resistance spectra of the two strains as well as possible differences in their clinical effects. Here we assess the impact of competition between HA- and CAMRSA using epidemiological models which integrate realistic data on drug-usage frequencies, resistance profiles, contact, and age structures. By explicitly accounting for the differing antibiotic usage frequencies in the hospital and the community, we find that coexistence between the strains is a possible outcome, as selection favors CA-MRSA in the community, because of its lower cost of resistance, while it favors HA-MRSA in the hospital, because of its broader resistance spectrum. Incorporating realistic degrees of age- and treatment-structure into the model significantly increases the parameter ranges over which coexistence is possible. Thus, our results indicate that the large heterogeneities existing in human populations make coexistence between hospital- and community-associated strains of MRSA a likely outcome.","container-title":"PLoS Pathogens","DOI":"10.1371/journal.ppat.1003134","ISSN":"1553-7374","issue":"2","journalAbbreviation":"PLoS Pathog","language":"en","page":"e1003134","source":"DOI.org (Crossref)","title":"Hospital-Community Interactions Foster Coexistence between Methicillin-Resistant Strains of Staphylococcus aureus","volume":"9","author":[{"family":"Kouyos","given":"Roger"},{"family":"Klein","given":"Eili"},{"family":"Grenfell","given":"Bryan"}],"editor":[{"family":"Levin","given":"Bruce R."}],"issued":{"date-parts":[["2013",2,28]]}}},{"id":747,"uris":["http://zotero.org/users/9551388/items/YBLDRK39"],"itemData":{"id":747,"type":"article-journal","container-title":"Nature Ecology &amp; Evolution","DOI":"10.1038/s41559-018-0786-x","ISSN":"2397-334X","issue":"3","journalAbbreviation":"Nat Ecol Evol","language":"en","page":"440-449","source":"DOI.org (Crossref)","title":"Within-host dynamics shape antibiotic resistance in commensal bacteria","volume":"3","author":[{"family":"Davies","given":"Nicholas G."},{"family":"Flasche","given":"Stefan"},{"family":"Jit","given":"Mark"},{"family":"Atkins","given":"Katherine E."}],"issued":{"date-parts":[["2019",2,11]]}}}],"schema":"https://github.com/citation-style-language/schema/raw/master/csl-citation.json"} </w:instrText>
      </w:r>
      <w:r w:rsidR="00393BAF">
        <w:rPr>
          <w:rFonts w:ascii="Arial" w:hAnsi="Arial" w:cs="Arial"/>
          <w:sz w:val="20"/>
          <w:szCs w:val="20"/>
        </w:rPr>
        <w:fldChar w:fldCharType="separate"/>
      </w:r>
      <w:r w:rsidR="0088305A" w:rsidRPr="0088305A">
        <w:rPr>
          <w:rFonts w:ascii="Arial" w:hAnsi="Arial" w:cs="Arial"/>
          <w:sz w:val="20"/>
          <w:vertAlign w:val="superscript"/>
          <w:lang w:val="en-GB"/>
        </w:rPr>
        <w:t>1,5,21,29,31</w:t>
      </w:r>
      <w:r w:rsidR="00393BAF">
        <w:rPr>
          <w:rFonts w:ascii="Arial" w:hAnsi="Arial" w:cs="Arial"/>
          <w:sz w:val="20"/>
          <w:szCs w:val="20"/>
        </w:rPr>
        <w:fldChar w:fldCharType="end"/>
      </w:r>
      <w:r>
        <w:rPr>
          <w:rFonts w:ascii="Arial" w:hAnsi="Arial" w:cs="Arial"/>
          <w:sz w:val="20"/>
          <w:szCs w:val="20"/>
          <w:lang w:val="en-US"/>
        </w:rPr>
        <w:t>.</w:t>
      </w:r>
      <w:r w:rsidR="00B975C3">
        <w:rPr>
          <w:rFonts w:ascii="Arial" w:hAnsi="Arial" w:cs="Arial"/>
          <w:sz w:val="20"/>
          <w:szCs w:val="20"/>
          <w:lang w:val="en-US"/>
        </w:rPr>
        <w:t xml:space="preserve"> </w:t>
      </w:r>
      <w:r w:rsidR="00F915B2">
        <w:rPr>
          <w:rFonts w:ascii="Arial" w:hAnsi="Arial" w:cs="Arial"/>
          <w:sz w:val="20"/>
          <w:szCs w:val="20"/>
          <w:lang w:val="en-US"/>
        </w:rPr>
        <w:t>The emergence</w:t>
      </w:r>
      <w:r w:rsidR="00257CB8">
        <w:rPr>
          <w:rFonts w:ascii="Arial" w:hAnsi="Arial" w:cs="Arial"/>
          <w:sz w:val="20"/>
          <w:szCs w:val="20"/>
          <w:lang w:val="en-US"/>
        </w:rPr>
        <w:t xml:space="preserve"> of </w:t>
      </w:r>
      <w:r w:rsidR="00165CE1">
        <w:rPr>
          <w:rFonts w:ascii="Arial" w:hAnsi="Arial" w:cs="Arial"/>
          <w:sz w:val="20"/>
          <w:szCs w:val="20"/>
          <w:lang w:val="en-US"/>
        </w:rPr>
        <w:t>community-acquired</w:t>
      </w:r>
      <w:r w:rsidR="00257CB8">
        <w:rPr>
          <w:rFonts w:ascii="Arial" w:hAnsi="Arial" w:cs="Arial"/>
          <w:sz w:val="20"/>
          <w:szCs w:val="20"/>
          <w:lang w:val="en-US"/>
        </w:rPr>
        <w:t xml:space="preserve"> (CA) MRSA with </w:t>
      </w:r>
      <w:r w:rsidR="006C029C" w:rsidRPr="001A188A">
        <w:rPr>
          <w:rFonts w:ascii="Arial" w:hAnsi="Arial" w:cs="Arial"/>
          <w:color w:val="FF0000"/>
          <w:sz w:val="20"/>
          <w:szCs w:val="20"/>
          <w:lang w:val="en-US"/>
        </w:rPr>
        <w:t xml:space="preserve">an </w:t>
      </w:r>
      <w:r w:rsidR="00257CB8" w:rsidRPr="001A188A">
        <w:rPr>
          <w:rFonts w:ascii="Arial" w:hAnsi="Arial" w:cs="Arial"/>
          <w:color w:val="FF0000"/>
          <w:sz w:val="20"/>
          <w:szCs w:val="20"/>
          <w:lang w:val="en-US"/>
        </w:rPr>
        <w:t>equal level of resistance</w:t>
      </w:r>
      <w:r w:rsidR="00257CB8">
        <w:rPr>
          <w:rFonts w:ascii="Arial" w:hAnsi="Arial" w:cs="Arial"/>
          <w:sz w:val="20"/>
          <w:szCs w:val="20"/>
          <w:lang w:val="en-US"/>
        </w:rPr>
        <w:t xml:space="preserve"> to HA-MRSA without </w:t>
      </w:r>
      <w:r w:rsidR="00F915B2">
        <w:rPr>
          <w:rFonts w:ascii="Arial" w:hAnsi="Arial" w:cs="Arial"/>
          <w:sz w:val="20"/>
          <w:szCs w:val="20"/>
          <w:lang w:val="en-US"/>
        </w:rPr>
        <w:t>an</w:t>
      </w:r>
      <w:r w:rsidR="00257CB8">
        <w:rPr>
          <w:rFonts w:ascii="Arial" w:hAnsi="Arial" w:cs="Arial"/>
          <w:sz w:val="20"/>
          <w:szCs w:val="20"/>
          <w:lang w:val="en-US"/>
        </w:rPr>
        <w:t xml:space="preserve"> observed compromise in fitness</w:t>
      </w:r>
      <w:r w:rsidR="00431A95">
        <w:rPr>
          <w:rFonts w:ascii="Arial" w:hAnsi="Arial" w:cs="Arial"/>
          <w:sz w:val="20"/>
          <w:szCs w:val="20"/>
          <w:lang w:val="en-US"/>
        </w:rPr>
        <w:t xml:space="preserve"> </w:t>
      </w:r>
      <w:r w:rsidR="00431A95">
        <w:rPr>
          <w:rFonts w:ascii="Arial" w:hAnsi="Arial" w:cs="Arial"/>
          <w:sz w:val="20"/>
          <w:szCs w:val="20"/>
          <w:lang w:val="en-US"/>
        </w:rPr>
        <w:fldChar w:fldCharType="begin"/>
      </w:r>
      <w:r w:rsidR="00431A95">
        <w:rPr>
          <w:rFonts w:ascii="Arial" w:hAnsi="Arial" w:cs="Arial"/>
          <w:sz w:val="20"/>
          <w:szCs w:val="20"/>
          <w:lang w:val="en-US"/>
        </w:rPr>
        <w:instrText xml:space="preserve"> ADDIN ZOTERO_ITEM CSL_CITATION {"citationID":"a2kv4ri2d5g","properties":{"formattedCitation":"\\uldash{\\super 1\\nosupersub{}}","plainCitation":"1","noteIndex":0},"citationItems":[{"id":139,"uris":["http://zotero.org/users/9551388/items/8YH6PN76"],"itemData":{"id":139,"type":"article-journal","abstract":"Staphylococcus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00431A95">
        <w:rPr>
          <w:rFonts w:ascii="Arial" w:hAnsi="Arial" w:cs="Arial"/>
          <w:sz w:val="20"/>
          <w:szCs w:val="20"/>
          <w:lang w:val="en-US"/>
        </w:rPr>
        <w:fldChar w:fldCharType="separate"/>
      </w:r>
      <w:r w:rsidR="00431A95" w:rsidRPr="00431A95">
        <w:rPr>
          <w:rFonts w:ascii="Arial" w:hAnsi="Arial" w:cs="Arial"/>
          <w:sz w:val="20"/>
          <w:u w:val="dash"/>
          <w:vertAlign w:val="superscript"/>
          <w:lang w:val="en-GB"/>
        </w:rPr>
        <w:t>1</w:t>
      </w:r>
      <w:r w:rsidR="00431A95">
        <w:rPr>
          <w:rFonts w:ascii="Arial" w:hAnsi="Arial" w:cs="Arial"/>
          <w:sz w:val="20"/>
          <w:szCs w:val="20"/>
          <w:lang w:val="en-US"/>
        </w:rPr>
        <w:fldChar w:fldCharType="end"/>
      </w:r>
      <w:r w:rsidR="00F915B2">
        <w:rPr>
          <w:rFonts w:ascii="Arial" w:hAnsi="Arial" w:cs="Arial"/>
          <w:sz w:val="20"/>
          <w:szCs w:val="20"/>
          <w:lang w:val="en-US"/>
        </w:rPr>
        <w:t xml:space="preserve"> violates</w:t>
      </w:r>
      <w:r w:rsidR="00257CB8">
        <w:rPr>
          <w:rFonts w:ascii="Arial" w:hAnsi="Arial" w:cs="Arial"/>
          <w:sz w:val="20"/>
          <w:szCs w:val="20"/>
          <w:lang w:val="en-US"/>
        </w:rPr>
        <w:t xml:space="preserve"> this assumption. </w:t>
      </w:r>
      <w:r w:rsidR="006A74CE">
        <w:rPr>
          <w:rFonts w:ascii="Arial" w:hAnsi="Arial" w:cs="Arial"/>
          <w:sz w:val="20"/>
          <w:szCs w:val="20"/>
          <w:lang w:val="en-US"/>
        </w:rPr>
        <w:t xml:space="preserve">We found </w:t>
      </w:r>
      <w:r w:rsidR="006A74CE">
        <w:rPr>
          <w:rFonts w:ascii="Arial" w:hAnsi="Arial" w:cs="Arial"/>
          <w:i/>
          <w:iCs/>
          <w:sz w:val="20"/>
          <w:szCs w:val="20"/>
          <w:lang w:val="en-US"/>
        </w:rPr>
        <w:t xml:space="preserve">MSSA </w:t>
      </w:r>
      <w:r w:rsidR="006A74CE">
        <w:rPr>
          <w:rFonts w:ascii="Arial" w:hAnsi="Arial" w:cs="Arial"/>
          <w:sz w:val="20"/>
          <w:szCs w:val="20"/>
          <w:lang w:val="en-US"/>
        </w:rPr>
        <w:t>has a lower</w:t>
      </w:r>
      <w:r w:rsidR="006C029C">
        <w:rPr>
          <w:rFonts w:ascii="Arial" w:hAnsi="Arial" w:cs="Arial"/>
          <w:sz w:val="20"/>
          <w:szCs w:val="20"/>
          <w:lang w:val="en-US"/>
        </w:rPr>
        <w:t xml:space="preserve"> nosocomial</w:t>
      </w:r>
      <w:r w:rsidR="006A74CE">
        <w:rPr>
          <w:rFonts w:ascii="Arial" w:hAnsi="Arial" w:cs="Arial"/>
          <w:sz w:val="20"/>
          <w:szCs w:val="20"/>
          <w:lang w:val="en-US"/>
        </w:rPr>
        <w:t xml:space="preserve"> transmission rate than </w:t>
      </w:r>
      <w:r w:rsidR="006A74CE">
        <w:rPr>
          <w:rFonts w:ascii="Arial" w:hAnsi="Arial" w:cs="Arial"/>
          <w:i/>
          <w:iCs/>
          <w:sz w:val="20"/>
          <w:szCs w:val="20"/>
          <w:lang w:val="en-US"/>
        </w:rPr>
        <w:t>MRSA</w:t>
      </w:r>
      <w:r w:rsidR="006A74CE">
        <w:rPr>
          <w:rFonts w:ascii="Arial" w:hAnsi="Arial" w:cs="Arial"/>
          <w:sz w:val="20"/>
          <w:szCs w:val="20"/>
          <w:lang w:val="en-US"/>
        </w:rPr>
        <w:t>.</w:t>
      </w:r>
      <w:r w:rsidR="00DC7335">
        <w:rPr>
          <w:rFonts w:ascii="Arial" w:hAnsi="Arial" w:cs="Arial"/>
          <w:sz w:val="20"/>
          <w:szCs w:val="20"/>
          <w:lang w:val="en-US"/>
        </w:rPr>
        <w:t xml:space="preserve"> </w:t>
      </w:r>
      <w:r w:rsidR="00C000F7">
        <w:rPr>
          <w:rFonts w:ascii="Arial" w:hAnsi="Arial" w:cs="Arial"/>
          <w:sz w:val="20"/>
          <w:szCs w:val="20"/>
          <w:lang w:val="en-US"/>
        </w:rPr>
        <w:t>A</w:t>
      </w:r>
      <w:r w:rsidR="00FE24B5">
        <w:rPr>
          <w:rFonts w:ascii="Arial" w:hAnsi="Arial" w:cs="Arial"/>
          <w:sz w:val="20"/>
          <w:szCs w:val="20"/>
          <w:lang w:val="en-US"/>
        </w:rPr>
        <w:t xml:space="preserve"> simple model of </w:t>
      </w:r>
      <w:r w:rsidR="004A40F1">
        <w:rPr>
          <w:rFonts w:ascii="Arial" w:hAnsi="Arial" w:cs="Arial"/>
          <w:sz w:val="20"/>
          <w:szCs w:val="20"/>
          <w:lang w:val="en-US"/>
        </w:rPr>
        <w:t>competition between resistant and sensitive strains</w:t>
      </w:r>
      <w:r w:rsidR="00FE24B5">
        <w:rPr>
          <w:rFonts w:ascii="Arial" w:hAnsi="Arial" w:cs="Arial"/>
          <w:sz w:val="20"/>
          <w:szCs w:val="20"/>
          <w:lang w:val="en-US"/>
        </w:rPr>
        <w:t xml:space="preserve"> </w:t>
      </w:r>
      <w:r w:rsidR="004A40F1">
        <w:rPr>
          <w:rFonts w:ascii="Arial" w:hAnsi="Arial" w:cs="Arial"/>
          <w:sz w:val="20"/>
          <w:szCs w:val="20"/>
          <w:lang w:val="en-US"/>
        </w:rPr>
        <w:t xml:space="preserve">would predict that as the ratio between nosocomial transmissions between strains </w:t>
      </w:r>
      <m:oMath>
        <m:sSub>
          <m:sSubPr>
            <m:ctrlPr>
              <w:rPr>
                <w:rFonts w:ascii="Cambria Math" w:hAnsi="Cambria Math" w:cs="Arial"/>
                <w:i/>
                <w:sz w:val="20"/>
                <w:szCs w:val="20"/>
                <w:lang w:val="en-US"/>
              </w:rPr>
            </m:ctrlPr>
          </m:sSubPr>
          <m:e>
            <m:r>
              <m:rPr>
                <m:sty m:val="p"/>
              </m:rPr>
              <w:rPr>
                <w:rFonts w:ascii="Cambria Math" w:hAnsi="Cambria Math" w:cs="Arial"/>
                <w:sz w:val="20"/>
                <w:szCs w:val="20"/>
                <w:lang w:val="en-US"/>
              </w:rPr>
              <m:t>β</m:t>
            </m:r>
            <m:ctrlPr>
              <w:rPr>
                <w:rFonts w:ascii="Cambria Math" w:hAnsi="Cambria Math" w:cs="Arial"/>
                <w:sz w:val="20"/>
                <w:szCs w:val="20"/>
                <w:lang w:val="en-US"/>
              </w:rPr>
            </m:ctrlPr>
          </m:e>
          <m:sub>
            <m:r>
              <w:rPr>
                <w:rFonts w:ascii="Cambria Math" w:hAnsi="Cambria Math" w:cs="Arial"/>
                <w:sz w:val="20"/>
                <w:szCs w:val="20"/>
                <w:lang w:val="en-US"/>
              </w:rPr>
              <m:t>R</m:t>
            </m:r>
          </m:sub>
        </m:sSub>
        <m:r>
          <m:rPr>
            <m:lit/>
          </m:rPr>
          <w:rPr>
            <w:rFonts w:ascii="Cambria Math" w:hAnsi="Cambria Math" w:cs="Arial"/>
            <w:sz w:val="20"/>
            <w:szCs w:val="20"/>
            <w:lang w:val="en-US"/>
          </w:rPr>
          <m:t>/</m:t>
        </m:r>
        <m:sSub>
          <m:sSubPr>
            <m:ctrlPr>
              <w:rPr>
                <w:rFonts w:ascii="Cambria Math" w:hAnsi="Cambria Math" w:cs="Arial"/>
                <w:i/>
                <w:sz w:val="20"/>
                <w:szCs w:val="20"/>
                <w:lang w:val="en-US"/>
              </w:rPr>
            </m:ctrlPr>
          </m:sSubPr>
          <m:e>
            <m:r>
              <m:rPr>
                <m:sty m:val="p"/>
              </m:rPr>
              <w:rPr>
                <w:rFonts w:ascii="Cambria Math" w:hAnsi="Cambria Math" w:cs="Arial"/>
                <w:sz w:val="20"/>
                <w:szCs w:val="20"/>
                <w:lang w:val="en-US"/>
              </w:rPr>
              <m:t>β</m:t>
            </m:r>
            <m:ctrlPr>
              <w:rPr>
                <w:rFonts w:ascii="Cambria Math" w:hAnsi="Cambria Math" w:cs="Arial"/>
                <w:sz w:val="20"/>
                <w:szCs w:val="20"/>
                <w:lang w:val="en-US"/>
              </w:rPr>
            </m:ctrlPr>
          </m:e>
          <m:sub>
            <m:r>
              <w:rPr>
                <w:rFonts w:ascii="Cambria Math" w:hAnsi="Cambria Math" w:cs="Arial"/>
                <w:sz w:val="20"/>
                <w:szCs w:val="20"/>
                <w:lang w:val="en-US"/>
              </w:rPr>
              <m:t>S</m:t>
            </m:r>
          </m:sub>
        </m:sSub>
        <m:r>
          <w:rPr>
            <w:rFonts w:ascii="Cambria Math" w:hAnsi="Cambria Math" w:cs="Arial"/>
            <w:sz w:val="20"/>
            <w:szCs w:val="20"/>
            <w:lang w:val="en-US"/>
          </w:rPr>
          <m:t>&gt;1</m:t>
        </m:r>
      </m:oMath>
      <w:r w:rsidR="004A40F1">
        <w:rPr>
          <w:rFonts w:ascii="Arial" w:hAnsi="Arial" w:cs="Arial"/>
          <w:sz w:val="20"/>
          <w:szCs w:val="20"/>
          <w:lang w:val="en-US"/>
        </w:rPr>
        <w:t xml:space="preserve"> the resistant strain should outcompete the sensitive strains </w:t>
      </w:r>
      <w:r w:rsidR="004A40F1">
        <w:rPr>
          <w:rFonts w:ascii="Arial" w:hAnsi="Arial" w:cs="Arial"/>
          <w:sz w:val="20"/>
          <w:szCs w:val="20"/>
          <w:lang w:val="en-US"/>
        </w:rPr>
        <w:fldChar w:fldCharType="begin"/>
      </w:r>
      <w:r w:rsidR="0088305A">
        <w:rPr>
          <w:rFonts w:ascii="Arial" w:hAnsi="Arial" w:cs="Arial"/>
          <w:sz w:val="20"/>
          <w:szCs w:val="20"/>
          <w:lang w:val="en-US"/>
        </w:rPr>
        <w:instrText xml:space="preserve"> ADDIN ZOTERO_ITEM CSL_CITATION {"citationID":"a25hskcn6vm","properties":{"formattedCitation":"\\super 45,46\\nosupersub{}","plainCitation":"45,46","noteIndex":0},"citationItems":[{"id":911,"uris":["http://zotero.org/users/9551388/items/AHEYRW7U"],"itemData":{"id":911,"type":"article-journal","abstract":"Antibiotic resistance, and in particular, multidrug resistance are public health concerns. Yet, there has been little theoretical work on the evolutionary dynamics of multidrug resistance (MDR). Here, we present a generic model of MDR inspired by two pervasive trends in resistance dynamics. The ﬁrst trend is the robust coexistence of antibiotic sensitivity and resistance in multiple bacterial species and for numerous antibiotics. The second is that resistance to di</w:instrText>
      </w:r>
      <w:r w:rsidR="0088305A">
        <w:rPr>
          <w:rFonts w:ascii="Cambria Math" w:hAnsi="Cambria Math" w:cs="Cambria Math"/>
          <w:sz w:val="20"/>
          <w:szCs w:val="20"/>
          <w:lang w:val="en-US"/>
        </w:rPr>
        <w:instrText>ﬀ</w:instrText>
      </w:r>
      <w:r w:rsidR="0088305A">
        <w:rPr>
          <w:rFonts w:ascii="Arial" w:hAnsi="Arial" w:cs="Arial"/>
          <w:sz w:val="20"/>
          <w:szCs w:val="20"/>
          <w:lang w:val="en-US"/>
        </w:rPr>
        <w:instrText>erent antibiotics tends to be concentrated on the same strains, giving rise to high MDR frequencies. We argue that these two observations are linked: mechanisms that maintain coexistence also promote high MDR frequencies. This argument is based on the recognition that, in many of the most plausible models of coexistence, the coexistence-maintaining mechanism is fundamentally similar: either strain or host population structure stratiﬁes the pathogen population into sub-populations and introduces variation in the ﬁtness e</w:instrText>
      </w:r>
      <w:r w:rsidR="0088305A">
        <w:rPr>
          <w:rFonts w:ascii="Cambria Math" w:hAnsi="Cambria Math" w:cs="Cambria Math"/>
          <w:sz w:val="20"/>
          <w:szCs w:val="20"/>
          <w:lang w:val="en-US"/>
        </w:rPr>
        <w:instrText>ﬀ</w:instrText>
      </w:r>
      <w:r w:rsidR="0088305A">
        <w:rPr>
          <w:rFonts w:ascii="Arial" w:hAnsi="Arial" w:cs="Arial"/>
          <w:sz w:val="20"/>
          <w:szCs w:val="20"/>
          <w:lang w:val="en-US"/>
        </w:rPr>
        <w:instrText xml:space="preserve">ect of resistance between these sub-populations. We show that this model structure also gives rise to high MDR frequencies, because resistance against all antibiotics is concentrated in the sub-populations where the ﬁtness advantage gained from resistance is high. We test predictions from this model on two pneumococcal datasets and ﬁnd predicted trends are qualitatively consistent with those observed in data. This model provides a parsimonious explanation for the pervasiveness of high MDR frequencies and allows us to reconcile this trend with observed long-term stability in the prevalence of resistance.","language":"en","source":"Zotero","title":"Mechanisms that maintain coexistence of antibiotic sensitivity and resistance also promote high frequencies of multidrug resistance","author":[{"family":"Lehtinen","given":"Sonja"},{"family":"Blanquart","given":"Francois"},{"family":"Lipsitch","given":"Marc"},{"family":"Fraser","given":"Christophe"}]}},{"id":180,"uris":["http://zotero.org/users/9551388/items/STY87FAQ"],"itemData":{"id":180,"type":"article-journal","container-title":"Proceedings of the National Academy of Sciences","DOI":"10.1073/pnas.97.4.1938","ISSN":"0027-8424, 1091-6490","issue":"4","journalAbbreviation":"Proceedings of the National Academy of Sciences","language":"en","page":"1938-1943","source":"DOI.org (Crossref)","title":"The epidemiology of antibiotic resistance in hospitals: Paradoxes and prescriptions","title-short":"The epidemiology of antibiotic resistance in hospitals","volume":"97","author":[{"family":"Lipsitch","given":"M."},{"family":"Bergstrom","given":"C. T."},{"family":"Levin","given":"B. R."}],"issued":{"date-parts":[["2000",2,15]]}}}],"schema":"https://github.com/citation-style-language/schema/raw/master/csl-citation.json"} </w:instrText>
      </w:r>
      <w:r w:rsidR="004A40F1">
        <w:rPr>
          <w:rFonts w:ascii="Arial" w:hAnsi="Arial" w:cs="Arial"/>
          <w:sz w:val="20"/>
          <w:szCs w:val="20"/>
          <w:lang w:val="en-US"/>
        </w:rPr>
        <w:fldChar w:fldCharType="separate"/>
      </w:r>
      <w:r w:rsidR="0088305A" w:rsidRPr="0088305A">
        <w:rPr>
          <w:rFonts w:ascii="Arial" w:hAnsi="Arial" w:cs="Arial"/>
          <w:sz w:val="20"/>
          <w:vertAlign w:val="superscript"/>
          <w:lang w:val="en-GB"/>
        </w:rPr>
        <w:t>45,46</w:t>
      </w:r>
      <w:r w:rsidR="004A40F1">
        <w:rPr>
          <w:rFonts w:ascii="Arial" w:hAnsi="Arial" w:cs="Arial"/>
          <w:sz w:val="20"/>
          <w:szCs w:val="20"/>
          <w:lang w:val="en-US"/>
        </w:rPr>
        <w:fldChar w:fldCharType="end"/>
      </w:r>
      <w:r w:rsidR="004A40F1">
        <w:rPr>
          <w:rFonts w:ascii="Arial" w:hAnsi="Arial" w:cs="Arial"/>
          <w:sz w:val="20"/>
          <w:szCs w:val="20"/>
          <w:lang w:val="en-US"/>
        </w:rPr>
        <w:t xml:space="preserve"> that is not the case observed empirically (Figure 1A). </w:t>
      </w:r>
      <w:r w:rsidR="00FB2B69">
        <w:rPr>
          <w:rFonts w:ascii="Arial" w:hAnsi="Arial" w:cs="Arial"/>
          <w:sz w:val="20"/>
          <w:szCs w:val="20"/>
          <w:lang w:val="en-US"/>
        </w:rPr>
        <w:t xml:space="preserve">Split </w:t>
      </w:r>
      <w:r w:rsidR="001A188A">
        <w:rPr>
          <w:rFonts w:ascii="Arial" w:hAnsi="Arial" w:cs="Arial"/>
          <w:sz w:val="20"/>
          <w:szCs w:val="20"/>
          <w:lang w:val="en-US"/>
        </w:rPr>
        <w:t>into</w:t>
      </w:r>
      <w:r w:rsidR="00312E79">
        <w:rPr>
          <w:rFonts w:ascii="Arial" w:hAnsi="Arial" w:cs="Arial"/>
          <w:sz w:val="20"/>
          <w:szCs w:val="20"/>
          <w:lang w:val="en-US"/>
        </w:rPr>
        <w:t xml:space="preserve"> resistant and sensitive phenotypes could possibly be the most important </w:t>
      </w:r>
      <w:r w:rsidR="0044635E">
        <w:rPr>
          <w:rFonts w:ascii="Arial" w:hAnsi="Arial" w:cs="Arial"/>
          <w:sz w:val="20"/>
          <w:szCs w:val="20"/>
          <w:lang w:val="en-US"/>
        </w:rPr>
        <w:t xml:space="preserve">categorization </w:t>
      </w:r>
      <w:r w:rsidR="007D795E">
        <w:rPr>
          <w:rFonts w:ascii="Arial" w:hAnsi="Arial" w:cs="Arial"/>
          <w:sz w:val="20"/>
          <w:szCs w:val="20"/>
          <w:lang w:val="en-US"/>
        </w:rPr>
        <w:t xml:space="preserve">clinically </w:t>
      </w:r>
      <w:r w:rsidR="007D795E">
        <w:rPr>
          <w:rFonts w:ascii="Arial" w:hAnsi="Arial" w:cs="Arial"/>
          <w:sz w:val="20"/>
          <w:szCs w:val="20"/>
          <w:lang w:val="en-US"/>
        </w:rPr>
        <w:fldChar w:fldCharType="begin"/>
      </w:r>
      <w:r w:rsidR="0088305A">
        <w:rPr>
          <w:rFonts w:ascii="Arial" w:hAnsi="Arial" w:cs="Arial"/>
          <w:sz w:val="20"/>
          <w:szCs w:val="20"/>
          <w:lang w:val="en-US"/>
        </w:rPr>
        <w:instrText xml:space="preserve"> ADDIN ZOTERO_ITEM CSL_CITATION {"citationID":"akbe095sbm","properties":{"formattedCitation":"\\super 47\\nosupersub{}","plainCitation":"47","noteIndex":0},"citationItems":[{"id":913,"uris":["http://zotero.org/users/9551388/items/PMZ2MPLE"],"itemData":{"id":913,"type":"report","abstract":"Antimicrobial resistance (AMR) to all antibiotic classes has been found in the pathogen Staphylococcus aureus. The reported prevalence of these resistances vary, driven by withinhost AMR evolution at the patient level, and between-host transmission at the hospital level. Without dense longitudinal sampling, pragmatic analysis of AMR dynamics at multiple levels using routine surveillance data is essential to inform control measures.","genre":"preprint","language":"en","note":"DOI: 10.1101/2023.02.15.23285946","publisher":"Epidemiology","source":"DOI.org (Crossref)","title":"Quantifying patient- and hospital-level antimicrobial resistance dynamics in &lt;i&gt;Staphylococcus aureus&lt;/i&gt; from routinely collected data","URL":"http://medrxiv.org/lookup/doi/10.1101/2023.02.15.23285946","author":[{"family":"Leclerc","given":"Quentin"},{"family":"Clements","given":"Alastair"},{"family":"Dunn","given":"Helen"},{"family":"Hatcher","given":"James"},{"family":"Lindsay","given":"Jodi A"},{"family":"Grandjean","given":"Louis"},{"family":"Knight","given":"Gwenan M"}],"accessed":{"date-parts":[["2023",5,5]]},"issued":{"date-parts":[["2023",2,16]]}}}],"schema":"https://github.com/citation-style-language/schema/raw/master/csl-citation.json"} </w:instrText>
      </w:r>
      <w:r w:rsidR="007D795E">
        <w:rPr>
          <w:rFonts w:ascii="Arial" w:hAnsi="Arial" w:cs="Arial"/>
          <w:sz w:val="20"/>
          <w:szCs w:val="20"/>
          <w:lang w:val="en-US"/>
        </w:rPr>
        <w:fldChar w:fldCharType="separate"/>
      </w:r>
      <w:r w:rsidR="0088305A" w:rsidRPr="0088305A">
        <w:rPr>
          <w:rFonts w:ascii="Arial" w:hAnsi="Arial" w:cs="Arial"/>
          <w:sz w:val="20"/>
          <w:vertAlign w:val="superscript"/>
          <w:lang w:val="en-GB"/>
        </w:rPr>
        <w:t>47</w:t>
      </w:r>
      <w:r w:rsidR="007D795E">
        <w:rPr>
          <w:rFonts w:ascii="Arial" w:hAnsi="Arial" w:cs="Arial"/>
          <w:sz w:val="20"/>
          <w:szCs w:val="20"/>
          <w:lang w:val="en-US"/>
        </w:rPr>
        <w:fldChar w:fldCharType="end"/>
      </w:r>
      <w:r w:rsidR="007D795E">
        <w:rPr>
          <w:rFonts w:ascii="Arial" w:hAnsi="Arial" w:cs="Arial"/>
          <w:sz w:val="20"/>
          <w:szCs w:val="20"/>
          <w:lang w:val="en-US"/>
        </w:rPr>
        <w:t xml:space="preserve"> </w:t>
      </w:r>
      <w:r w:rsidR="006E40E7">
        <w:rPr>
          <w:rFonts w:ascii="Arial" w:hAnsi="Arial" w:cs="Arial"/>
          <w:sz w:val="20"/>
          <w:szCs w:val="20"/>
          <w:lang w:val="en-US"/>
        </w:rPr>
        <w:t xml:space="preserve">however </w:t>
      </w:r>
      <w:r w:rsidR="00257CB8">
        <w:rPr>
          <w:rFonts w:ascii="Arial" w:hAnsi="Arial" w:cs="Arial"/>
          <w:sz w:val="20"/>
          <w:szCs w:val="20"/>
          <w:lang w:val="en-US"/>
        </w:rPr>
        <w:t xml:space="preserve">is agnostic to the </w:t>
      </w:r>
      <w:r w:rsidR="001A188A">
        <w:rPr>
          <w:rFonts w:ascii="Arial" w:hAnsi="Arial" w:cs="Arial"/>
          <w:sz w:val="20"/>
          <w:szCs w:val="20"/>
          <w:lang w:val="en-US"/>
        </w:rPr>
        <w:t xml:space="preserve">number </w:t>
      </w:r>
      <w:r w:rsidR="00257CB8">
        <w:rPr>
          <w:rFonts w:ascii="Arial" w:hAnsi="Arial" w:cs="Arial"/>
          <w:sz w:val="20"/>
          <w:szCs w:val="20"/>
          <w:lang w:val="en-US"/>
        </w:rPr>
        <w:t>of resistant genes carried by each. W</w:t>
      </w:r>
      <w:r w:rsidR="00F915B2">
        <w:rPr>
          <w:rFonts w:ascii="Arial" w:hAnsi="Arial" w:cs="Arial"/>
          <w:sz w:val="20"/>
          <w:szCs w:val="20"/>
          <w:lang w:val="en-US"/>
        </w:rPr>
        <w:t>ithin</w:t>
      </w:r>
      <w:r w:rsidR="0044635E">
        <w:rPr>
          <w:rFonts w:ascii="Arial" w:hAnsi="Arial" w:cs="Arial"/>
          <w:sz w:val="20"/>
          <w:szCs w:val="20"/>
          <w:lang w:val="en-US"/>
        </w:rPr>
        <w:t>-host dynamics</w:t>
      </w:r>
      <w:r w:rsidR="007D795E">
        <w:rPr>
          <w:rFonts w:ascii="Arial" w:hAnsi="Arial" w:cs="Arial"/>
          <w:sz w:val="20"/>
          <w:szCs w:val="20"/>
          <w:lang w:val="en-US"/>
        </w:rPr>
        <w:t xml:space="preserve"> between these two</w:t>
      </w:r>
      <w:r w:rsidR="0044635E">
        <w:rPr>
          <w:rFonts w:ascii="Arial" w:hAnsi="Arial" w:cs="Arial"/>
          <w:sz w:val="20"/>
          <w:szCs w:val="20"/>
          <w:lang w:val="en-US"/>
        </w:rPr>
        <w:t xml:space="preserve"> </w:t>
      </w:r>
      <w:r w:rsidR="0044635E">
        <w:rPr>
          <w:rFonts w:ascii="Arial" w:hAnsi="Arial" w:cs="Arial"/>
          <w:sz w:val="20"/>
          <w:szCs w:val="20"/>
          <w:lang w:val="en-US"/>
        </w:rPr>
        <w:fldChar w:fldCharType="begin"/>
      </w:r>
      <w:r w:rsidR="0088305A">
        <w:rPr>
          <w:rFonts w:ascii="Arial" w:hAnsi="Arial" w:cs="Arial"/>
          <w:sz w:val="20"/>
          <w:szCs w:val="20"/>
          <w:lang w:val="en-US"/>
        </w:rPr>
        <w:instrText xml:space="preserve"> ADDIN ZOTERO_ITEM CSL_CITATION {"citationID":"a1q9g37vr4p","properties":{"formattedCitation":"\\super 5,47\\nosupersub{}","plainCitation":"5,47","noteIndex":0},"citationItems":[{"id":747,"uris":["http://zotero.org/users/9551388/items/YBLDRK39"],"itemData":{"id":747,"type":"article-journal","container-title":"Nature Ecology &amp; Evolution","DOI":"10.1038/s41559-018-0786-x","ISSN":"2397-334X","issue":"3","journalAbbreviation":"Nat Ecol Evol","language":"en","page":"440-449","source":"DOI.org (Crossref)","title":"Within-host dynamics shape antibiotic resistance in commensal bacteria","volume":"3","author":[{"family":"Davies","given":"Nicholas G."},{"family":"Flasche","given":"Stefan"},{"family":"Jit","given":"Mark"},{"family":"Atkins","given":"Katherine E."}],"issued":{"date-parts":[["2019",2,11]]}}},{"id":913,"uris":["http://zotero.org/users/9551388/items/PMZ2MPLE"],"itemData":{"id":913,"type":"report","abstract":"Antimicrobial resistance (AMR) to all antibiotic classes has been found in the pathogen Staphylococcus aureus. The reported prevalence of these resistances vary, driven by withinhost AMR evolution at the patient level, and between-host transmission at the hospital level. Without dense longitudinal sampling, pragmatic analysis of AMR dynamics at multiple levels using routine surveillance data is essential to inform control measures.","genre":"preprint","language":"en","note":"DOI: 10.1101/2023.02.15.23285946","publisher":"Epidemiology","source":"DOI.org (Crossref)","title":"Quantifying patient- and hospital-level antimicrobial resistance dynamics in &lt;i&gt;Staphylococcus aureus&lt;/i&gt; from routinely collected data","URL":"http://medrxiv.org/lookup/doi/10.1101/2023.02.15.23285946","author":[{"family":"Leclerc","given":"Quentin"},{"family":"Clements","given":"Alastair"},{"family":"Dunn","given":"Helen"},{"family":"Hatcher","given":"James"},{"family":"Lindsay","given":"Jodi A"},{"family":"Grandjean","given":"Louis"},{"family":"Knight","given":"Gwenan M"}],"accessed":{"date-parts":[["2023",5,5]]},"issued":{"date-parts":[["2023",2,16]]}}}],"schema":"https://github.com/citation-style-language/schema/raw/master/csl-citation.json"} </w:instrText>
      </w:r>
      <w:r w:rsidR="0044635E">
        <w:rPr>
          <w:rFonts w:ascii="Arial" w:hAnsi="Arial" w:cs="Arial"/>
          <w:sz w:val="20"/>
          <w:szCs w:val="20"/>
          <w:lang w:val="en-US"/>
        </w:rPr>
        <w:fldChar w:fldCharType="separate"/>
      </w:r>
      <w:r w:rsidR="0088305A" w:rsidRPr="0088305A">
        <w:rPr>
          <w:rFonts w:ascii="Arial" w:hAnsi="Arial" w:cs="Arial"/>
          <w:sz w:val="20"/>
          <w:vertAlign w:val="superscript"/>
          <w:lang w:val="en-GB"/>
        </w:rPr>
        <w:t>5,47</w:t>
      </w:r>
      <w:r w:rsidR="0044635E">
        <w:rPr>
          <w:rFonts w:ascii="Arial" w:hAnsi="Arial" w:cs="Arial"/>
          <w:sz w:val="20"/>
          <w:szCs w:val="20"/>
          <w:lang w:val="en-US"/>
        </w:rPr>
        <w:fldChar w:fldCharType="end"/>
      </w:r>
      <w:r w:rsidR="0044635E">
        <w:rPr>
          <w:rFonts w:ascii="Arial" w:hAnsi="Arial" w:cs="Arial"/>
          <w:sz w:val="20"/>
          <w:szCs w:val="20"/>
          <w:lang w:val="en-US"/>
        </w:rPr>
        <w:t xml:space="preserve"> </w:t>
      </w:r>
      <w:r w:rsidR="003E54B9">
        <w:rPr>
          <w:rFonts w:ascii="Arial" w:hAnsi="Arial" w:cs="Arial"/>
          <w:sz w:val="20"/>
          <w:szCs w:val="20"/>
          <w:lang w:val="en-US"/>
        </w:rPr>
        <w:t>including an accurate representation of the levels of resistance in each</w:t>
      </w:r>
      <w:r w:rsidR="00D8200A">
        <w:rPr>
          <w:rFonts w:ascii="Arial" w:hAnsi="Arial" w:cs="Arial"/>
          <w:sz w:val="20"/>
          <w:szCs w:val="20"/>
          <w:lang w:val="en-US"/>
        </w:rPr>
        <w:t>, loss and gain of resistance through means of HGT,</w:t>
      </w:r>
      <w:r w:rsidR="003E54B9">
        <w:rPr>
          <w:rFonts w:ascii="Arial" w:hAnsi="Arial" w:cs="Arial"/>
          <w:sz w:val="20"/>
          <w:szCs w:val="20"/>
          <w:lang w:val="en-US"/>
        </w:rPr>
        <w:t xml:space="preserve"> </w:t>
      </w:r>
      <w:r w:rsidR="007D795E">
        <w:rPr>
          <w:rFonts w:ascii="Arial" w:hAnsi="Arial" w:cs="Arial"/>
          <w:sz w:val="20"/>
          <w:szCs w:val="20"/>
          <w:lang w:val="en-US"/>
        </w:rPr>
        <w:t xml:space="preserve">and </w:t>
      </w:r>
      <w:r w:rsidR="0044635E">
        <w:rPr>
          <w:rFonts w:ascii="Arial" w:hAnsi="Arial" w:cs="Arial"/>
          <w:sz w:val="20"/>
          <w:szCs w:val="20"/>
          <w:lang w:val="en-US"/>
        </w:rPr>
        <w:t>interactions</w:t>
      </w:r>
      <w:r w:rsidR="001E43B2">
        <w:rPr>
          <w:rFonts w:ascii="Arial" w:hAnsi="Arial" w:cs="Arial"/>
          <w:sz w:val="20"/>
          <w:szCs w:val="20"/>
          <w:lang w:val="en-US"/>
        </w:rPr>
        <w:t xml:space="preserve"> between CA-MRSA and HA-MRSA strains </w:t>
      </w:r>
      <w:r w:rsidR="001E43B2">
        <w:rPr>
          <w:rFonts w:ascii="Arial" w:hAnsi="Arial" w:cs="Arial"/>
          <w:sz w:val="20"/>
          <w:szCs w:val="20"/>
          <w:lang w:val="en-US"/>
        </w:rPr>
        <w:fldChar w:fldCharType="begin"/>
      </w:r>
      <w:r w:rsidR="0088305A">
        <w:rPr>
          <w:rFonts w:ascii="Arial" w:hAnsi="Arial" w:cs="Arial"/>
          <w:sz w:val="20"/>
          <w:szCs w:val="20"/>
          <w:lang w:val="en-US"/>
        </w:rPr>
        <w:instrText xml:space="preserve"> ADDIN ZOTERO_ITEM CSL_CITATION {"citationID":"a226ur6fpff","properties":{"formattedCitation":"\\super 31,38\\nosupersub{}","plainCitation":"31,38","noteIndex":0},"citationItems":[{"id":909,"uris":["http://zotero.org/users/9551388/items/92WNR89D"],"itemData":{"id":909,"type":"article-journal","abstract":"Methicillin-resistant Staphylococcus aureus (MRSA) is an important cause of morbidity and mortality in both hospitals and the community. Traditionally, MRSA was mainly hospital-associated (HA-MRSA), but in the past decade communityassociated strains (CA-MRSA) have spread widely. CA-MRSA strains seem to have significantly lower biological costs of resistance, and hence it has been speculated that they may replace HA-MRSA strains in the hospital. Such a replacement could potentially have major consequences for public health, as there are differences in the resistance spectra of the two strains as well as possible differences in their clinical effects. Here we assess the impact of competition between HA- and CAMRSA using epidemiological models which integrate realistic data on drug-usage frequencies, resistance profiles, contact, and age structures. By explicitly accounting for the differing antibiotic usage frequencies in the hospital and the community, we find that coexistence between the strains is a possible outcome, as selection favors CA-MRSA in the community, because of its lower cost of resistance, while it favors HA-MRSA in the hospital, because of its broader resistance spectrum. Incorporating realistic degrees of age- and treatment-structure into the model significantly increases the parameter ranges over which coexistence is possible. Thus, our results indicate that the large heterogeneities existing in human populations make coexistence between hospital- and community-associated strains of MRSA a likely outcome.","container-title":"PLoS Pathogens","DOI":"10.1371/journal.ppat.1003134","ISSN":"1553-7374","issue":"2","journalAbbreviation":"PLoS Pathog","language":"en","page":"e1003134","source":"DOI.org (Crossref)","title":"Hospital-Community Interactions Foster Coexistence between Methicillin-Resistant Strains of Staphylococcus aureus","volume":"9","author":[{"family":"Kouyos","given":"Roger"},{"family":"Klein","given":"Eili"},{"family":"Grenfell","given":"Bryan"}],"editor":[{"family":"Levin","given":"Bruce R."}],"issued":{"date-parts":[["2013",2,28]]}}},{"id":139,"uris":["http://zotero.org/users/9551388/items/8YH6PN76"],"itemData":{"id":139,"type":"article-journal","abstract":"Staphylococcus aureus is a prominent cause of human infections globally. The high prevalence of infections is compounded by antibiotic resistance—a signiﬁcant problem for treatment. Methicillin-resistant S. aureus (MRSA) is endemic in hospitals and healthcare facilities worldwide, and is an increasingly common cause of community-associated bacterial infections in industrialized countries. Although much focus is placed on the role of S. aureus as a human pathogen, it is in fact a human commensal organism that has had a relatively long coexistence with the human host. Many S. aureus infections can be explained by host susceptibility or other predisposing risk factors. On the other hand, the emergence/re-emergence of successful S. aureus clones (referred to as epidemic waves) suggests a rapid bacterial adaption and evolution, which includes the emergence of antibiotic resistance and increased virulence and/or transmissibility. It is within this context that we review our understanding of selected S. aureus epidemic waves, and highlight the use of genome sequencing as a means to better understand the evolution of each lineage.","container-title":"Infection, Genetics and Evolution","DOI":"10.1016/j.meegid.2013.04.030","ISSN":"15671348","journalAbbreviation":"Infection, Genetics and Evolution","language":"en","page":"563-574","source":"DOI.org (Crossref)","title":"Evolution of community- and healthcare-associated methicillin-resistant Staphylococcus aureus","volume":"21","author":[{"family":"Uhlemann","given":"Anne-Catrin"},{"family":"Otto","given":"Michael"},{"family":"Lowy","given":"Franklin D."},{"family":"DeLeo","given":"Frank R."}],"issued":{"date-parts":[["2014",1]]}}}],"schema":"https://github.com/citation-style-language/schema/raw/master/csl-citation.json"} </w:instrText>
      </w:r>
      <w:r w:rsidR="001E43B2">
        <w:rPr>
          <w:rFonts w:ascii="Arial" w:hAnsi="Arial" w:cs="Arial"/>
          <w:sz w:val="20"/>
          <w:szCs w:val="20"/>
          <w:lang w:val="en-US"/>
        </w:rPr>
        <w:fldChar w:fldCharType="separate"/>
      </w:r>
      <w:r w:rsidR="0088305A" w:rsidRPr="0088305A">
        <w:rPr>
          <w:rFonts w:ascii="Arial" w:hAnsi="Arial" w:cs="Arial"/>
          <w:sz w:val="20"/>
          <w:vertAlign w:val="superscript"/>
          <w:lang w:val="en-GB"/>
        </w:rPr>
        <w:t>31,38</w:t>
      </w:r>
      <w:r w:rsidR="001E43B2">
        <w:rPr>
          <w:rFonts w:ascii="Arial" w:hAnsi="Arial" w:cs="Arial"/>
          <w:sz w:val="20"/>
          <w:szCs w:val="20"/>
          <w:lang w:val="en-US"/>
        </w:rPr>
        <w:fldChar w:fldCharType="end"/>
      </w:r>
      <w:r w:rsidR="001E43B2">
        <w:rPr>
          <w:rFonts w:ascii="Arial" w:hAnsi="Arial" w:cs="Arial"/>
          <w:sz w:val="20"/>
          <w:szCs w:val="20"/>
          <w:lang w:val="en-US"/>
        </w:rPr>
        <w:t xml:space="preserve"> </w:t>
      </w:r>
      <w:r w:rsidR="008D505D">
        <w:rPr>
          <w:rFonts w:ascii="Arial" w:hAnsi="Arial" w:cs="Arial"/>
          <w:sz w:val="20"/>
          <w:szCs w:val="20"/>
          <w:lang w:val="en-US"/>
        </w:rPr>
        <w:t>intertwined by the dynamical</w:t>
      </w:r>
      <w:r w:rsidR="006432F1">
        <w:rPr>
          <w:rFonts w:ascii="Arial" w:hAnsi="Arial" w:cs="Arial"/>
          <w:sz w:val="20"/>
          <w:szCs w:val="20"/>
          <w:lang w:val="en-US"/>
        </w:rPr>
        <w:t xml:space="preserve"> and fast</w:t>
      </w:r>
      <w:r w:rsidR="008D505D">
        <w:rPr>
          <w:rFonts w:ascii="Arial" w:hAnsi="Arial" w:cs="Arial"/>
          <w:sz w:val="20"/>
          <w:szCs w:val="20"/>
          <w:lang w:val="en-US"/>
        </w:rPr>
        <w:t xml:space="preserve"> </w:t>
      </w:r>
      <w:r w:rsidR="006432F1">
        <w:rPr>
          <w:rFonts w:ascii="Arial" w:hAnsi="Arial" w:cs="Arial"/>
          <w:sz w:val="20"/>
          <w:szCs w:val="20"/>
          <w:lang w:val="en-US"/>
        </w:rPr>
        <w:t>nature</w:t>
      </w:r>
      <w:r w:rsidR="008D505D">
        <w:rPr>
          <w:rFonts w:ascii="Arial" w:hAnsi="Arial" w:cs="Arial"/>
          <w:sz w:val="20"/>
          <w:szCs w:val="20"/>
          <w:lang w:val="en-US"/>
        </w:rPr>
        <w:t xml:space="preserve"> of hospital traffic </w:t>
      </w:r>
      <w:r w:rsidR="0044635E">
        <w:rPr>
          <w:rFonts w:ascii="Arial" w:hAnsi="Arial" w:cs="Arial"/>
          <w:sz w:val="20"/>
          <w:szCs w:val="20"/>
          <w:lang w:val="en-US"/>
        </w:rPr>
        <w:t xml:space="preserve">could help to </w:t>
      </w:r>
      <w:r w:rsidR="00A546E9">
        <w:rPr>
          <w:rFonts w:ascii="Arial" w:hAnsi="Arial" w:cs="Arial"/>
          <w:sz w:val="20"/>
          <w:szCs w:val="20"/>
          <w:lang w:val="en-US"/>
        </w:rPr>
        <w:t>understand</w:t>
      </w:r>
      <w:r w:rsidR="0044635E">
        <w:rPr>
          <w:rFonts w:ascii="Arial" w:hAnsi="Arial" w:cs="Arial"/>
          <w:sz w:val="20"/>
          <w:szCs w:val="20"/>
          <w:lang w:val="en-US"/>
        </w:rPr>
        <w:t xml:space="preserve"> estimated differences in the nosocomial transmission rates and ultimately </w:t>
      </w:r>
      <w:r w:rsidR="000E0B8B">
        <w:rPr>
          <w:rFonts w:ascii="Arial" w:hAnsi="Arial" w:cs="Arial"/>
          <w:sz w:val="20"/>
          <w:szCs w:val="20"/>
          <w:lang w:val="en-US"/>
        </w:rPr>
        <w:t>be a more</w:t>
      </w:r>
      <w:r w:rsidR="0044635E">
        <w:rPr>
          <w:rFonts w:ascii="Arial" w:hAnsi="Arial" w:cs="Arial"/>
          <w:sz w:val="20"/>
          <w:szCs w:val="20"/>
          <w:lang w:val="en-US"/>
        </w:rPr>
        <w:t xml:space="preserve"> accurate representation of the process</w:t>
      </w:r>
      <w:r w:rsidR="00FF33DF">
        <w:rPr>
          <w:rFonts w:ascii="Arial" w:hAnsi="Arial" w:cs="Arial"/>
          <w:sz w:val="20"/>
          <w:szCs w:val="20"/>
          <w:lang w:val="en-US"/>
        </w:rPr>
        <w:t>es</w:t>
      </w:r>
      <w:r w:rsidR="0044635E">
        <w:rPr>
          <w:rFonts w:ascii="Arial" w:hAnsi="Arial" w:cs="Arial"/>
          <w:sz w:val="20"/>
          <w:szCs w:val="20"/>
          <w:lang w:val="en-US"/>
        </w:rPr>
        <w:t xml:space="preserve"> shaping the </w:t>
      </w:r>
      <w:r w:rsidR="007D795E">
        <w:rPr>
          <w:rFonts w:ascii="Arial" w:hAnsi="Arial" w:cs="Arial"/>
          <w:sz w:val="20"/>
          <w:szCs w:val="20"/>
          <w:lang w:val="en-US"/>
        </w:rPr>
        <w:t>co-existence</w:t>
      </w:r>
      <w:r w:rsidR="0044635E">
        <w:rPr>
          <w:rFonts w:ascii="Arial" w:hAnsi="Arial" w:cs="Arial"/>
          <w:sz w:val="20"/>
          <w:szCs w:val="20"/>
          <w:lang w:val="en-US"/>
        </w:rPr>
        <w:t xml:space="preserve"> of </w:t>
      </w:r>
      <w:r w:rsidR="0044635E">
        <w:rPr>
          <w:rFonts w:ascii="Arial" w:hAnsi="Arial" w:cs="Arial"/>
          <w:i/>
          <w:iCs/>
          <w:sz w:val="20"/>
          <w:szCs w:val="20"/>
          <w:lang w:val="en-US"/>
        </w:rPr>
        <w:t xml:space="preserve">S. aureus </w:t>
      </w:r>
      <w:r w:rsidR="0044635E">
        <w:rPr>
          <w:rFonts w:ascii="Arial" w:hAnsi="Arial" w:cs="Arial"/>
          <w:sz w:val="20"/>
          <w:szCs w:val="20"/>
          <w:lang w:val="en-US"/>
        </w:rPr>
        <w:t xml:space="preserve">strains in the hospital. </w:t>
      </w:r>
      <w:r w:rsidR="00312E79">
        <w:rPr>
          <w:rFonts w:ascii="Arial" w:hAnsi="Arial" w:cs="Arial"/>
          <w:i/>
          <w:iCs/>
          <w:sz w:val="20"/>
          <w:szCs w:val="20"/>
          <w:lang w:val="en-US"/>
        </w:rPr>
        <w:t xml:space="preserve">S. aureus </w:t>
      </w:r>
      <w:r w:rsidR="00312E79">
        <w:rPr>
          <w:rFonts w:ascii="Arial" w:hAnsi="Arial" w:cs="Arial"/>
          <w:sz w:val="20"/>
          <w:szCs w:val="20"/>
          <w:lang w:val="en-US"/>
        </w:rPr>
        <w:t xml:space="preserve">and </w:t>
      </w:r>
      <w:r w:rsidR="00312E79">
        <w:rPr>
          <w:rFonts w:ascii="Arial" w:hAnsi="Arial" w:cs="Arial"/>
          <w:i/>
          <w:iCs/>
          <w:sz w:val="20"/>
          <w:szCs w:val="20"/>
          <w:lang w:val="en-US"/>
        </w:rPr>
        <w:t>S. epidermis</w:t>
      </w:r>
      <w:r w:rsidR="00312E79">
        <w:rPr>
          <w:rFonts w:ascii="Arial" w:hAnsi="Arial" w:cs="Arial"/>
          <w:sz w:val="20"/>
          <w:szCs w:val="20"/>
          <w:lang w:val="en-US"/>
        </w:rPr>
        <w:t xml:space="preserve"> inhabit the nasal nares as commensal, </w:t>
      </w:r>
      <w:r w:rsidR="000D437F">
        <w:rPr>
          <w:rFonts w:ascii="Arial" w:hAnsi="Arial" w:cs="Arial"/>
          <w:sz w:val="20"/>
          <w:szCs w:val="20"/>
          <w:lang w:val="en-US"/>
        </w:rPr>
        <w:t>these</w:t>
      </w:r>
      <w:r w:rsidR="00312E79">
        <w:rPr>
          <w:rFonts w:ascii="Arial" w:hAnsi="Arial" w:cs="Arial"/>
          <w:sz w:val="20"/>
          <w:szCs w:val="20"/>
          <w:lang w:val="en-US"/>
        </w:rPr>
        <w:t xml:space="preserve"> overlaps in </w:t>
      </w:r>
      <w:r w:rsidR="0044635E">
        <w:rPr>
          <w:rFonts w:ascii="Arial" w:hAnsi="Arial" w:cs="Arial"/>
          <w:sz w:val="20"/>
          <w:szCs w:val="20"/>
          <w:lang w:val="en-US"/>
        </w:rPr>
        <w:t>it</w:t>
      </w:r>
      <w:r w:rsidR="000D437F">
        <w:rPr>
          <w:rFonts w:ascii="Arial" w:hAnsi="Arial" w:cs="Arial"/>
          <w:sz w:val="20"/>
          <w:szCs w:val="20"/>
          <w:lang w:val="en-US"/>
        </w:rPr>
        <w:t>'</w:t>
      </w:r>
      <w:r w:rsidR="0044635E">
        <w:rPr>
          <w:rFonts w:ascii="Arial" w:hAnsi="Arial" w:cs="Arial"/>
          <w:sz w:val="20"/>
          <w:szCs w:val="20"/>
          <w:lang w:val="en-US"/>
        </w:rPr>
        <w:t>s</w:t>
      </w:r>
      <w:r w:rsidR="00312E79">
        <w:rPr>
          <w:rFonts w:ascii="Arial" w:hAnsi="Arial" w:cs="Arial"/>
          <w:sz w:val="20"/>
          <w:szCs w:val="20"/>
          <w:lang w:val="en-US"/>
        </w:rPr>
        <w:t xml:space="preserve"> ecological niche</w:t>
      </w:r>
      <w:r w:rsidR="000D437F">
        <w:rPr>
          <w:rFonts w:ascii="Arial" w:hAnsi="Arial" w:cs="Arial"/>
          <w:sz w:val="20"/>
          <w:szCs w:val="20"/>
          <w:lang w:val="en-US"/>
        </w:rPr>
        <w:t xml:space="preserve"> </w:t>
      </w:r>
      <w:r w:rsidR="009C385A">
        <w:rPr>
          <w:rFonts w:ascii="Arial" w:hAnsi="Arial" w:cs="Arial"/>
          <w:sz w:val="20"/>
          <w:szCs w:val="20"/>
          <w:lang w:val="en-US"/>
        </w:rPr>
        <w:t>pr</w:t>
      </w:r>
      <w:r w:rsidR="00C000F7">
        <w:rPr>
          <w:rFonts w:ascii="Arial" w:hAnsi="Arial" w:cs="Arial"/>
          <w:sz w:val="20"/>
          <w:szCs w:val="20"/>
          <w:lang w:val="en-US"/>
        </w:rPr>
        <w:t xml:space="preserve">oduce negative feedback between </w:t>
      </w:r>
      <w:r w:rsidR="000D437F">
        <w:rPr>
          <w:rFonts w:ascii="Arial" w:hAnsi="Arial" w:cs="Arial"/>
          <w:sz w:val="20"/>
          <w:szCs w:val="20"/>
          <w:lang w:val="en-US"/>
        </w:rPr>
        <w:t xml:space="preserve">the </w:t>
      </w:r>
      <w:r w:rsidR="00C000F7">
        <w:rPr>
          <w:rFonts w:ascii="Arial" w:hAnsi="Arial" w:cs="Arial"/>
          <w:sz w:val="20"/>
          <w:szCs w:val="20"/>
          <w:lang w:val="en-US"/>
        </w:rPr>
        <w:t xml:space="preserve">population </w:t>
      </w:r>
      <w:r w:rsidR="000D437F">
        <w:rPr>
          <w:rFonts w:ascii="Arial" w:hAnsi="Arial" w:cs="Arial"/>
          <w:sz w:val="20"/>
          <w:szCs w:val="20"/>
          <w:lang w:val="en-US"/>
        </w:rPr>
        <w:t xml:space="preserve">dynamics within the host </w:t>
      </w:r>
      <w:r w:rsidR="00C000F7">
        <w:rPr>
          <w:rFonts w:ascii="Arial" w:hAnsi="Arial" w:cs="Arial"/>
          <w:sz w:val="20"/>
          <w:szCs w:val="20"/>
          <w:lang w:val="en-US"/>
        </w:rPr>
        <w:t>of both species</w:t>
      </w:r>
      <w:r w:rsidR="000D437F">
        <w:rPr>
          <w:rFonts w:ascii="Arial" w:hAnsi="Arial" w:cs="Arial"/>
          <w:sz w:val="20"/>
          <w:szCs w:val="20"/>
          <w:lang w:val="en-US"/>
        </w:rPr>
        <w:t xml:space="preserve"> and possibly ramify up to hospital level dynamics of these two</w:t>
      </w:r>
      <w:r w:rsidR="00C000F7">
        <w:rPr>
          <w:rFonts w:ascii="Arial" w:hAnsi="Arial" w:cs="Arial"/>
          <w:sz w:val="20"/>
          <w:szCs w:val="20"/>
          <w:lang w:val="en-US"/>
        </w:rPr>
        <w:t>.</w:t>
      </w:r>
      <w:r w:rsidR="00D8200A">
        <w:rPr>
          <w:rFonts w:ascii="Arial" w:hAnsi="Arial" w:cs="Arial"/>
          <w:sz w:val="20"/>
          <w:szCs w:val="20"/>
          <w:lang w:val="en-US"/>
        </w:rPr>
        <w:t xml:space="preserve"> Lastly, </w:t>
      </w:r>
      <w:r w:rsidR="00C125D9">
        <w:rPr>
          <w:rFonts w:ascii="Arial" w:hAnsi="Arial" w:cs="Arial"/>
          <w:sz w:val="20"/>
          <w:szCs w:val="20"/>
          <w:lang w:val="en-US"/>
        </w:rPr>
        <w:t xml:space="preserve">polymicrobial </w:t>
      </w:r>
      <w:r w:rsidR="00310818">
        <w:rPr>
          <w:rFonts w:ascii="Arial" w:hAnsi="Arial" w:cs="Arial"/>
          <w:sz w:val="20"/>
          <w:szCs w:val="20"/>
          <w:lang w:val="en-US"/>
        </w:rPr>
        <w:t xml:space="preserve">infections with </w:t>
      </w:r>
      <w:r w:rsidR="00310818">
        <w:rPr>
          <w:rFonts w:ascii="Arial" w:hAnsi="Arial" w:cs="Arial"/>
          <w:i/>
          <w:sz w:val="20"/>
          <w:szCs w:val="20"/>
          <w:lang w:val="en-US"/>
        </w:rPr>
        <w:t xml:space="preserve">P. aeruginosa </w:t>
      </w:r>
      <w:r w:rsidR="00310818">
        <w:rPr>
          <w:rFonts w:ascii="Arial" w:hAnsi="Arial" w:cs="Arial"/>
          <w:iCs/>
          <w:sz w:val="20"/>
          <w:szCs w:val="20"/>
          <w:lang w:val="en-US"/>
        </w:rPr>
        <w:t xml:space="preserve">and </w:t>
      </w:r>
      <w:r w:rsidR="00310818">
        <w:rPr>
          <w:rFonts w:ascii="Arial" w:hAnsi="Arial" w:cs="Arial"/>
          <w:i/>
          <w:sz w:val="20"/>
          <w:szCs w:val="20"/>
          <w:lang w:val="en-US"/>
        </w:rPr>
        <w:t xml:space="preserve">S. aureus </w:t>
      </w:r>
      <w:r w:rsidR="00310818">
        <w:rPr>
          <w:rFonts w:ascii="Arial" w:hAnsi="Arial" w:cs="Arial"/>
          <w:iCs/>
          <w:sz w:val="20"/>
          <w:szCs w:val="20"/>
          <w:lang w:val="en-US"/>
        </w:rPr>
        <w:t xml:space="preserve">are considered to be harmful to their host resulting in </w:t>
      </w:r>
      <w:r w:rsidR="005A469C">
        <w:rPr>
          <w:rFonts w:ascii="Arial" w:hAnsi="Arial" w:cs="Arial"/>
          <w:iCs/>
          <w:sz w:val="20"/>
          <w:szCs w:val="20"/>
          <w:lang w:val="en-US"/>
        </w:rPr>
        <w:t>worst healthcare outcomes</w:t>
      </w:r>
      <w:r w:rsidR="00BF7CF5">
        <w:rPr>
          <w:rFonts w:ascii="Arial" w:hAnsi="Arial" w:cs="Arial"/>
          <w:iCs/>
          <w:sz w:val="20"/>
          <w:szCs w:val="20"/>
          <w:lang w:val="en-US"/>
        </w:rPr>
        <w:t>.</w:t>
      </w:r>
      <w:r w:rsidR="00310818">
        <w:rPr>
          <w:rFonts w:ascii="Arial" w:hAnsi="Arial" w:cs="Arial"/>
          <w:iCs/>
          <w:sz w:val="20"/>
          <w:szCs w:val="20"/>
          <w:lang w:val="en-US"/>
        </w:rPr>
        <w:t xml:space="preserve"> </w:t>
      </w:r>
      <w:r w:rsidR="00BF7CF5">
        <w:rPr>
          <w:rFonts w:ascii="Arial" w:hAnsi="Arial" w:cs="Arial"/>
          <w:iCs/>
          <w:sz w:val="20"/>
          <w:szCs w:val="20"/>
          <w:lang w:val="en-US"/>
        </w:rPr>
        <w:t xml:space="preserve">In turn, </w:t>
      </w:r>
      <w:r w:rsidR="00310818">
        <w:rPr>
          <w:rFonts w:ascii="Arial" w:hAnsi="Arial" w:cs="Arial"/>
          <w:i/>
          <w:sz w:val="20"/>
          <w:szCs w:val="20"/>
          <w:lang w:val="en-US"/>
        </w:rPr>
        <w:t xml:space="preserve">in-vitro </w:t>
      </w:r>
      <w:r w:rsidR="00310818">
        <w:rPr>
          <w:rFonts w:ascii="Arial" w:hAnsi="Arial" w:cs="Arial"/>
          <w:iCs/>
          <w:sz w:val="20"/>
          <w:szCs w:val="20"/>
          <w:lang w:val="en-US"/>
        </w:rPr>
        <w:t>experiments have shown t</w:t>
      </w:r>
      <w:r w:rsidR="005A469C">
        <w:rPr>
          <w:rFonts w:ascii="Arial" w:hAnsi="Arial" w:cs="Arial"/>
          <w:iCs/>
          <w:sz w:val="20"/>
          <w:szCs w:val="20"/>
          <w:lang w:val="en-US"/>
        </w:rPr>
        <w:t xml:space="preserve">hat </w:t>
      </w:r>
      <w:r w:rsidR="005A469C">
        <w:rPr>
          <w:rFonts w:ascii="Arial" w:hAnsi="Arial" w:cs="Arial"/>
          <w:i/>
          <w:sz w:val="20"/>
          <w:szCs w:val="20"/>
          <w:lang w:val="en-US"/>
        </w:rPr>
        <w:t xml:space="preserve">P. aeruginosa </w:t>
      </w:r>
      <w:r w:rsidR="005A469C">
        <w:rPr>
          <w:rFonts w:ascii="Arial" w:hAnsi="Arial" w:cs="Arial"/>
          <w:iCs/>
          <w:sz w:val="20"/>
          <w:szCs w:val="20"/>
          <w:lang w:val="en-US"/>
        </w:rPr>
        <w:t xml:space="preserve">outcompetes </w:t>
      </w:r>
      <w:r w:rsidR="005A469C">
        <w:rPr>
          <w:rFonts w:ascii="Arial" w:hAnsi="Arial" w:cs="Arial"/>
          <w:i/>
          <w:sz w:val="20"/>
          <w:szCs w:val="20"/>
          <w:lang w:val="en-US"/>
        </w:rPr>
        <w:t xml:space="preserve">S. aureus </w:t>
      </w:r>
      <w:r w:rsidR="00BF7CF5">
        <w:rPr>
          <w:rFonts w:ascii="Arial" w:hAnsi="Arial" w:cs="Arial"/>
          <w:iCs/>
          <w:sz w:val="20"/>
          <w:szCs w:val="20"/>
          <w:lang w:val="en-US"/>
        </w:rPr>
        <w:t>possibly modulating</w:t>
      </w:r>
      <w:r w:rsidR="00E710D8">
        <w:rPr>
          <w:rFonts w:ascii="Arial" w:hAnsi="Arial" w:cs="Arial"/>
          <w:iCs/>
          <w:sz w:val="20"/>
          <w:szCs w:val="20"/>
          <w:lang w:val="en-US"/>
        </w:rPr>
        <w:t xml:space="preserve"> </w:t>
      </w:r>
      <w:r w:rsidR="001C4A9E">
        <w:rPr>
          <w:rFonts w:ascii="Arial" w:hAnsi="Arial" w:cs="Arial"/>
          <w:iCs/>
          <w:sz w:val="20"/>
          <w:szCs w:val="20"/>
          <w:lang w:val="en-US"/>
        </w:rPr>
        <w:t xml:space="preserve">the </w:t>
      </w:r>
      <w:r w:rsidR="00E710D8">
        <w:rPr>
          <w:rFonts w:ascii="Arial" w:hAnsi="Arial" w:cs="Arial"/>
          <w:iCs/>
          <w:sz w:val="20"/>
          <w:szCs w:val="20"/>
          <w:lang w:val="en-US"/>
        </w:rPr>
        <w:t>individual</w:t>
      </w:r>
      <w:r w:rsidR="00BF7CF5">
        <w:rPr>
          <w:rFonts w:ascii="Arial" w:hAnsi="Arial" w:cs="Arial"/>
          <w:iCs/>
          <w:sz w:val="20"/>
          <w:szCs w:val="20"/>
          <w:lang w:val="en-US"/>
        </w:rPr>
        <w:t xml:space="preserve"> </w:t>
      </w:r>
      <w:r w:rsidR="00BF7CF5">
        <w:rPr>
          <w:rFonts w:ascii="Arial" w:hAnsi="Arial" w:cs="Arial"/>
          <w:iCs/>
          <w:sz w:val="20"/>
          <w:szCs w:val="20"/>
          <w:lang w:val="en-US"/>
        </w:rPr>
        <w:t>risk of contagion as well as</w:t>
      </w:r>
      <w:r w:rsidR="00E710D8">
        <w:rPr>
          <w:rFonts w:ascii="Arial" w:hAnsi="Arial" w:cs="Arial"/>
          <w:iCs/>
          <w:sz w:val="20"/>
          <w:szCs w:val="20"/>
          <w:lang w:val="en-US"/>
        </w:rPr>
        <w:t xml:space="preserve"> </w:t>
      </w:r>
      <w:r w:rsidR="005E275F">
        <w:rPr>
          <w:rFonts w:ascii="Arial" w:hAnsi="Arial" w:cs="Arial"/>
          <w:iCs/>
          <w:sz w:val="20"/>
          <w:szCs w:val="20"/>
          <w:lang w:val="en-US"/>
        </w:rPr>
        <w:t>hospital-level</w:t>
      </w:r>
      <w:r w:rsidR="005A469C">
        <w:rPr>
          <w:rFonts w:ascii="Arial" w:hAnsi="Arial" w:cs="Arial"/>
          <w:iCs/>
          <w:sz w:val="20"/>
          <w:szCs w:val="20"/>
          <w:lang w:val="en-US"/>
        </w:rPr>
        <w:t xml:space="preserve"> observed carriage of each (cite Pajon, Lopatkin, Smith).</w:t>
      </w:r>
    </w:p>
    <w:p w14:paraId="1EBDA633" w14:textId="77777777" w:rsidR="00312E79" w:rsidRPr="007D795E" w:rsidRDefault="00312E79" w:rsidP="008A35E1">
      <w:pPr>
        <w:spacing w:line="360" w:lineRule="auto"/>
        <w:jc w:val="both"/>
        <w:rPr>
          <w:rFonts w:ascii="Arial" w:hAnsi="Arial" w:cs="Arial"/>
          <w:i/>
          <w:iCs/>
          <w:sz w:val="20"/>
          <w:szCs w:val="20"/>
          <w:lang w:val="en-US"/>
        </w:rPr>
      </w:pPr>
    </w:p>
    <w:p w14:paraId="56C9C439" w14:textId="34C84090" w:rsidR="003F5FC6" w:rsidRPr="0059018B" w:rsidRDefault="00DC7335" w:rsidP="003F5FC6">
      <w:pPr>
        <w:spacing w:line="360" w:lineRule="auto"/>
        <w:jc w:val="both"/>
        <w:rPr>
          <w:rFonts w:ascii="Arial" w:hAnsi="Arial" w:cs="Arial"/>
          <w:color w:val="000000"/>
          <w:sz w:val="20"/>
          <w:szCs w:val="20"/>
          <w:lang w:val="en-US"/>
        </w:rPr>
      </w:pPr>
      <w:r>
        <w:rPr>
          <w:rFonts w:ascii="Arial" w:hAnsi="Arial" w:cs="Arial"/>
          <w:sz w:val="20"/>
          <w:szCs w:val="20"/>
          <w:lang w:val="en-US"/>
        </w:rPr>
        <w:t>We used an individual-based computational model to enrich</w:t>
      </w:r>
      <w:r w:rsidR="005364F0">
        <w:rPr>
          <w:rFonts w:ascii="Arial" w:hAnsi="Arial" w:cs="Arial"/>
          <w:sz w:val="20"/>
          <w:szCs w:val="20"/>
          <w:lang w:val="en-US"/>
        </w:rPr>
        <w:t xml:space="preserve"> the dynamical representation of patient movement across the hospital network using </w:t>
      </w:r>
      <w:r w:rsidR="005E275F">
        <w:rPr>
          <w:rFonts w:ascii="Arial" w:hAnsi="Arial" w:cs="Arial"/>
          <w:sz w:val="20"/>
          <w:szCs w:val="20"/>
          <w:lang w:val="en-US"/>
        </w:rPr>
        <w:t xml:space="preserve">patient records in a major New York City hospital network. </w:t>
      </w:r>
      <w:r w:rsidR="003F5FC6">
        <w:rPr>
          <w:rFonts w:ascii="Arial" w:hAnsi="Arial" w:cs="Arial"/>
          <w:sz w:val="20"/>
          <w:szCs w:val="20"/>
          <w:lang w:val="en-US"/>
        </w:rPr>
        <w:t xml:space="preserve">The ABM </w:t>
      </w:r>
      <w:r w:rsidR="003F5FC6">
        <w:rPr>
          <w:rFonts w:ascii="Arial" w:hAnsi="Arial" w:cs="Arial"/>
          <w:color w:val="000000"/>
          <w:sz w:val="20"/>
          <w:szCs w:val="20"/>
        </w:rPr>
        <w:t>captures multiple sources of heterogeneity</w:t>
      </w:r>
      <w:r w:rsidR="003F5FC6">
        <w:rPr>
          <w:rFonts w:ascii="Arial" w:hAnsi="Arial" w:cs="Arial"/>
          <w:color w:val="000000"/>
          <w:sz w:val="20"/>
          <w:szCs w:val="20"/>
          <w:lang w:val="en-US"/>
        </w:rPr>
        <w:t xml:space="preserve"> </w:t>
      </w:r>
      <w:r w:rsidR="003F5FC6">
        <w:rPr>
          <w:rFonts w:ascii="Arial" w:hAnsi="Arial" w:cs="Arial"/>
          <w:color w:val="000000"/>
          <w:sz w:val="20"/>
          <w:szCs w:val="20"/>
        </w:rPr>
        <w:t xml:space="preserve">(e.g., patient length of stay, contact patterns, individual observational model, etc.) that otherwise cannot be represented by </w:t>
      </w:r>
      <w:r w:rsidR="003F5FC6">
        <w:rPr>
          <w:rFonts w:ascii="Arial" w:hAnsi="Arial" w:cs="Arial"/>
          <w:color w:val="000000"/>
          <w:sz w:val="20"/>
          <w:szCs w:val="20"/>
        </w:rPr>
        <w:lastRenderedPageBreak/>
        <w:t>compartmental models</w:t>
      </w:r>
      <w:r w:rsidR="003F5FC6">
        <w:rPr>
          <w:rFonts w:ascii="Arial" w:hAnsi="Arial" w:cs="Arial"/>
          <w:color w:val="000000"/>
          <w:sz w:val="20"/>
          <w:szCs w:val="20"/>
          <w:lang w:val="en-US"/>
        </w:rPr>
        <w:t xml:space="preserve"> but we sacrifice an accurate representation of the underlying biological details making each parasitic infection unique. Our aim is, in consequence, to understand the general similarities and provide a first attempt </w:t>
      </w:r>
      <w:r w:rsidR="0059018B">
        <w:rPr>
          <w:rFonts w:ascii="Arial" w:hAnsi="Arial" w:cs="Arial"/>
          <w:color w:val="000000"/>
          <w:sz w:val="20"/>
          <w:szCs w:val="20"/>
          <w:lang w:val="en-US"/>
        </w:rPr>
        <w:t>to</w:t>
      </w:r>
      <w:r w:rsidR="003F5FC6">
        <w:rPr>
          <w:rFonts w:ascii="Arial" w:hAnsi="Arial" w:cs="Arial"/>
          <w:color w:val="000000"/>
          <w:sz w:val="20"/>
          <w:szCs w:val="20"/>
          <w:lang w:val="en-US"/>
        </w:rPr>
        <w:t xml:space="preserve"> quantify </w:t>
      </w:r>
      <w:r w:rsidR="0059018B">
        <w:rPr>
          <w:rFonts w:ascii="Arial" w:hAnsi="Arial" w:cs="Arial"/>
          <w:color w:val="000000"/>
          <w:sz w:val="20"/>
          <w:szCs w:val="20"/>
          <w:lang w:val="en-US"/>
        </w:rPr>
        <w:t xml:space="preserve">the </w:t>
      </w:r>
      <w:r w:rsidR="003F5FC6">
        <w:rPr>
          <w:rFonts w:ascii="Arial" w:hAnsi="Arial" w:cs="Arial"/>
          <w:color w:val="000000"/>
          <w:sz w:val="20"/>
          <w:szCs w:val="20"/>
          <w:lang w:val="en-US"/>
        </w:rPr>
        <w:t xml:space="preserve">epidemiological properties of communities of circulating bacteria among </w:t>
      </w:r>
      <w:r w:rsidR="0059018B">
        <w:rPr>
          <w:rFonts w:ascii="Arial" w:hAnsi="Arial" w:cs="Arial"/>
          <w:color w:val="000000"/>
          <w:sz w:val="20"/>
          <w:szCs w:val="20"/>
          <w:lang w:val="en-US"/>
        </w:rPr>
        <w:t>patients</w:t>
      </w:r>
      <w:r w:rsidR="003F5FC6">
        <w:rPr>
          <w:rFonts w:ascii="Arial" w:hAnsi="Arial" w:cs="Arial"/>
          <w:color w:val="000000"/>
          <w:sz w:val="20"/>
          <w:szCs w:val="20"/>
          <w:lang w:val="en-US"/>
        </w:rPr>
        <w:t xml:space="preserve"> in </w:t>
      </w:r>
      <w:r w:rsidR="0059018B">
        <w:rPr>
          <w:rFonts w:ascii="Arial" w:hAnsi="Arial" w:cs="Arial"/>
          <w:color w:val="000000"/>
          <w:sz w:val="20"/>
          <w:szCs w:val="20"/>
          <w:lang w:val="en-US"/>
        </w:rPr>
        <w:t>hospitals</w:t>
      </w:r>
      <w:r w:rsidR="003F5FC6">
        <w:rPr>
          <w:rFonts w:ascii="Arial" w:hAnsi="Arial" w:cs="Arial"/>
          <w:color w:val="000000"/>
          <w:sz w:val="20"/>
          <w:szCs w:val="20"/>
          <w:lang w:val="en-US"/>
        </w:rPr>
        <w:t>.</w:t>
      </w:r>
      <w:r w:rsidR="003F5FC6">
        <w:rPr>
          <w:rFonts w:ascii="Arial" w:hAnsi="Arial" w:cs="Arial"/>
          <w:color w:val="000000"/>
          <w:sz w:val="20"/>
          <w:szCs w:val="20"/>
          <w:lang w:val="en-US"/>
        </w:rPr>
        <w:t xml:space="preserve"> We show that while bacterial species have different levels of importation nosocomial transmission across species </w:t>
      </w:r>
      <w:r w:rsidR="0059018B">
        <w:rPr>
          <w:rFonts w:ascii="Arial" w:hAnsi="Arial" w:cs="Arial"/>
          <w:color w:val="000000"/>
          <w:sz w:val="20"/>
          <w:szCs w:val="20"/>
          <w:lang w:val="en-US"/>
        </w:rPr>
        <w:t>was</w:t>
      </w:r>
      <w:r w:rsidR="003F5FC6">
        <w:rPr>
          <w:rFonts w:ascii="Arial" w:hAnsi="Arial" w:cs="Arial"/>
          <w:color w:val="000000"/>
          <w:sz w:val="20"/>
          <w:szCs w:val="20"/>
          <w:lang w:val="en-US"/>
        </w:rPr>
        <w:t xml:space="preserve"> similar suggesting similar modes of </w:t>
      </w:r>
      <w:r w:rsidR="0059018B">
        <w:rPr>
          <w:rFonts w:ascii="Arial" w:hAnsi="Arial" w:cs="Arial"/>
          <w:color w:val="000000"/>
          <w:sz w:val="20"/>
          <w:szCs w:val="20"/>
          <w:lang w:val="en-US"/>
        </w:rPr>
        <w:t>transmission</w:t>
      </w:r>
      <w:r w:rsidR="003F5FC6">
        <w:rPr>
          <w:rFonts w:ascii="Arial" w:hAnsi="Arial" w:cs="Arial"/>
          <w:color w:val="000000"/>
          <w:sz w:val="20"/>
          <w:szCs w:val="20"/>
          <w:lang w:val="en-US"/>
        </w:rPr>
        <w:t xml:space="preserve"> for all. Our model pack</w:t>
      </w:r>
      <w:r w:rsidR="0059018B">
        <w:rPr>
          <w:rFonts w:ascii="Arial" w:hAnsi="Arial" w:cs="Arial"/>
          <w:color w:val="000000"/>
          <w:sz w:val="20"/>
          <w:szCs w:val="20"/>
          <w:lang w:val="en-US"/>
        </w:rPr>
        <w:t>s</w:t>
      </w:r>
      <w:r w:rsidR="003F5FC6">
        <w:rPr>
          <w:rFonts w:ascii="Arial" w:hAnsi="Arial" w:cs="Arial"/>
          <w:color w:val="000000"/>
          <w:sz w:val="20"/>
          <w:szCs w:val="20"/>
          <w:lang w:val="en-US"/>
        </w:rPr>
        <w:t xml:space="preserve"> both direct</w:t>
      </w:r>
      <w:r w:rsidR="0059018B">
        <w:rPr>
          <w:rFonts w:ascii="Arial" w:hAnsi="Arial" w:cs="Arial"/>
          <w:color w:val="000000"/>
          <w:sz w:val="20"/>
          <w:szCs w:val="20"/>
          <w:lang w:val="en-US"/>
        </w:rPr>
        <w:t xml:space="preserve"> </w:t>
      </w:r>
      <w:r w:rsidR="003F5FC6">
        <w:rPr>
          <w:rFonts w:ascii="Arial" w:hAnsi="Arial" w:cs="Arial"/>
          <w:color w:val="000000"/>
          <w:sz w:val="20"/>
          <w:szCs w:val="20"/>
          <w:lang w:val="en-US"/>
        </w:rPr>
        <w:t xml:space="preserve">and indirect modes of transmission </w:t>
      </w:r>
      <w:r w:rsidR="0059018B">
        <w:rPr>
          <w:rFonts w:ascii="Arial" w:hAnsi="Arial" w:cs="Arial"/>
          <w:color w:val="000000"/>
          <w:sz w:val="20"/>
          <w:szCs w:val="20"/>
          <w:lang w:val="en-US"/>
        </w:rPr>
        <w:t>at</w:t>
      </w:r>
      <w:r w:rsidR="003F5FC6">
        <w:rPr>
          <w:rFonts w:ascii="Arial" w:hAnsi="Arial" w:cs="Arial"/>
          <w:color w:val="000000"/>
          <w:sz w:val="20"/>
          <w:szCs w:val="20"/>
          <w:lang w:val="en-US"/>
        </w:rPr>
        <w:t xml:space="preserve"> the same rate; we have in mind when speaking about direct transmission </w:t>
      </w:r>
      <w:r w:rsidR="0059018B">
        <w:rPr>
          <w:rFonts w:ascii="Arial" w:hAnsi="Arial" w:cs="Arial"/>
          <w:color w:val="000000"/>
          <w:sz w:val="20"/>
          <w:szCs w:val="20"/>
          <w:lang w:val="en-US"/>
        </w:rPr>
        <w:t>person-to-person</w:t>
      </w:r>
      <w:r w:rsidR="003F5FC6">
        <w:rPr>
          <w:rFonts w:ascii="Arial" w:hAnsi="Arial" w:cs="Arial"/>
          <w:color w:val="000000"/>
          <w:sz w:val="20"/>
          <w:szCs w:val="20"/>
          <w:lang w:val="en-US"/>
        </w:rPr>
        <w:t xml:space="preserve"> transmission</w:t>
      </w:r>
      <w:r w:rsidR="00997C2C">
        <w:rPr>
          <w:rFonts w:ascii="Arial" w:hAnsi="Arial" w:cs="Arial"/>
          <w:color w:val="000000"/>
          <w:sz w:val="20"/>
          <w:szCs w:val="20"/>
          <w:lang w:val="en-US"/>
        </w:rPr>
        <w:t xml:space="preserve">, indirect transmission could involve </w:t>
      </w:r>
      <w:r w:rsidR="0059018B">
        <w:rPr>
          <w:rFonts w:ascii="Arial" w:hAnsi="Arial" w:cs="Arial"/>
          <w:color w:val="000000"/>
          <w:sz w:val="20"/>
          <w:szCs w:val="20"/>
          <w:lang w:val="en-US"/>
        </w:rPr>
        <w:t>healthcare</w:t>
      </w:r>
      <w:r w:rsidR="00997C2C">
        <w:rPr>
          <w:rFonts w:ascii="Arial" w:hAnsi="Arial" w:cs="Arial"/>
          <w:color w:val="000000"/>
          <w:sz w:val="20"/>
          <w:szCs w:val="20"/>
          <w:lang w:val="en-US"/>
        </w:rPr>
        <w:t xml:space="preserve"> </w:t>
      </w:r>
      <w:r w:rsidR="00997C2C">
        <w:rPr>
          <w:rFonts w:ascii="Arial" w:hAnsi="Arial" w:cs="Arial"/>
          <w:color w:val="000000"/>
          <w:sz w:val="20"/>
          <w:szCs w:val="20"/>
        </w:rPr>
        <w:t>worker-mediated contact,</w:t>
      </w:r>
      <w:r w:rsidR="00997C2C">
        <w:rPr>
          <w:rFonts w:ascii="Arial" w:hAnsi="Arial" w:cs="Arial"/>
          <w:color w:val="000000"/>
          <w:sz w:val="20"/>
          <w:szCs w:val="20"/>
          <w:lang w:val="en-US"/>
        </w:rPr>
        <w:t xml:space="preserve"> as well as bacteria picked up from the environment by touching contaminated surfaces</w:t>
      </w:r>
      <w:r w:rsidR="0059018B">
        <w:rPr>
          <w:rFonts w:ascii="Arial" w:hAnsi="Arial" w:cs="Arial"/>
          <w:color w:val="000000"/>
          <w:sz w:val="20"/>
          <w:szCs w:val="20"/>
          <w:lang w:val="en-US"/>
        </w:rPr>
        <w:t xml:space="preserve"> </w:t>
      </w:r>
      <w:r w:rsidR="0059018B">
        <w:rPr>
          <w:rFonts w:ascii="Arial" w:hAnsi="Arial" w:cs="Arial"/>
          <w:sz w:val="20"/>
          <w:szCs w:val="20"/>
        </w:rPr>
        <w:fldChar w:fldCharType="begin"/>
      </w:r>
      <w:r w:rsidR="0059018B">
        <w:rPr>
          <w:rFonts w:ascii="Arial" w:hAnsi="Arial" w:cs="Arial"/>
          <w:sz w:val="20"/>
          <w:szCs w:val="20"/>
        </w:rPr>
        <w:instrText xml:space="preserve"> ADDIN ZOTERO_ITEM CSL_CITATION {"citationID":"alpf5skof8","properties":{"formattedCitation":"\\uldash{\\super 1\\uc0\\u8211{}3\\nosupersub{}}","plainCitation":"1–3","noteIndex":0},"citationItems":[{"id":413,"uris":["http://zotero.org/users/9551388/items/X27EMPDM"],"itemData":{"id":413,"type":"article-journal","container-title":"PLOS Computational Biology","DOI":"10.1371/journal.pcbi.1006697","ISSN":"1553-7358","issue":"8","journalAbbreviation":"PLoS Comput Biol","language":"en","page":"e1006697","source":"DOI.org (Crossref)","title":"Tracking Pseudomonas aeruginosa transmissions due to environmental contamination after discharge in ICUs using mathematical models","volume":"15","author":[{"family":"Pham","given":"Thi Mui"},{"family":"Kretzschmar","given":"Mirjam"},{"family":"Bertrand","given":"Xavier"},{"family":"Bootsma","given":"Martin"},{"literal":"on behalf of COMBACTE-MAGNET Consortium"}],"editor":[{"family":"Kouyos","given":"Roger Dimitri"}],"issued":{"date-parts":[["2019",8,28]]}}},{"id":429,"uris":["http://zotero.org/users/9551388/items/LQTBDH5D"],"itemData":{"id":429,"type":"article-journal","abstract":"In recent years, the transmission of healthcare-associated infections (HAIs) has led to substantial economic loss, extensive damage, and many preventable deaths. With the increasing availability of data, mathematical models of pathogen spreading in healthcare settings are becoming more detailed and realistic. Here, we make use of spatial and temporal information that has been obtained from healthcare workers (HCWs) in three hospitals in Canada and generate data-driven networks that allow us to realistically simulate the spreading of an airborne respiratory pathogen in such settings. By exploring in depth the dynamics of HAIs on the generated networks, we quantify the infection risk associated with both the spatial units of the hospitals and HCWs categorized by their occupations. Our ﬁndings show that the “inpatient care” and “public area” are the riskiest categories of units and “nurse” is the occupation at a greater risk of getting infected. Our results provide valuable insights that can prove important for measuring risks associated with HAIs and for strengthening prevention and control measures with the potential to reduce transmission of infections in hospital settings.","container-title":"Frontiers in Physics","DOI":"10.3389/fphy.2022.882314","ISSN":"2296-424X","journalAbbreviation":"Front. Phys.","language":"en","page":"882314","source":"DOI.org (Crossref)","title":"Assessing the Risk of Spatial Spreading of Diseases in Hospitals","volume":"10","author":[{"family":"Lu","given":"Dan"},{"family":"Aleta","given":"Alberto"},{"family":"Moreno","given":"Yamir"}],"issued":{"date-parts":[["2022",6,8]]}},"label":"page"},{"id":419,"uris":["http://zotero.org/users/9551388/items/IBS24KE4"],"itemData":{"id":419,"type":"article-journal","container-title":"Critical Care Medicine","DOI":"10.1097/00003246-200210000-00008","ISSN":"0090-3493","issue":"10","journalAbbreviation":"Critical Care Medicine","language":"en","page":"2222-2228","source":"DOI.org (Crossref)","title":"Analysis of transmission pathways of Pseudomonas aeruginosa between patients and tap water outlets*:","title-short":"Analysis of transmission pathways of Pseudomonas aeruginosa between patients and tap water outlets*","volume":"30","author":[{"family":"Reuter","given":"Stefan"},{"family":"Sigge","given":"Anja"},{"family":"Wiedeck","given":"Heidemarie"},{"family":"Trautmann","given":"Matthias"}],"issued":{"date-parts":[["2002",10]]}}}],"schema":"https://github.com/citation-style-language/schema/raw/master/csl-citation.json"} </w:instrText>
      </w:r>
      <w:r w:rsidR="0059018B">
        <w:rPr>
          <w:rFonts w:ascii="Arial" w:hAnsi="Arial" w:cs="Arial"/>
          <w:sz w:val="20"/>
          <w:szCs w:val="20"/>
        </w:rPr>
        <w:fldChar w:fldCharType="separate"/>
      </w:r>
      <w:r w:rsidR="0059018B" w:rsidRPr="0059018B">
        <w:rPr>
          <w:rFonts w:ascii="Arial" w:hAnsi="Arial" w:cs="Arial"/>
          <w:sz w:val="20"/>
          <w:u w:val="dash"/>
          <w:vertAlign w:val="superscript"/>
          <w:lang w:val="en-GB"/>
        </w:rPr>
        <w:t>1–3</w:t>
      </w:r>
      <w:r w:rsidR="0059018B">
        <w:rPr>
          <w:rFonts w:ascii="Arial" w:hAnsi="Arial" w:cs="Arial"/>
          <w:sz w:val="20"/>
          <w:szCs w:val="20"/>
        </w:rPr>
        <w:fldChar w:fldCharType="end"/>
      </w:r>
      <w:r w:rsidR="0059018B">
        <w:rPr>
          <w:rFonts w:ascii="Arial" w:hAnsi="Arial" w:cs="Arial"/>
          <w:color w:val="000000"/>
          <w:sz w:val="20"/>
          <w:szCs w:val="20"/>
          <w:lang w:val="en-US"/>
        </w:rPr>
        <w:t>.</w:t>
      </w:r>
      <w:r w:rsidR="0059018B">
        <w:rPr>
          <w:rFonts w:ascii="Arial" w:hAnsi="Arial" w:cs="Arial"/>
          <w:color w:val="000000"/>
          <w:sz w:val="20"/>
          <w:szCs w:val="20"/>
          <w:lang w:val="en-US"/>
        </w:rPr>
        <w:t xml:space="preserve"> </w:t>
      </w:r>
      <w:r w:rsidR="003F5FC6">
        <w:rPr>
          <w:rFonts w:ascii="Arial" w:hAnsi="Arial" w:cs="Arial"/>
          <w:color w:val="000000"/>
          <w:sz w:val="20"/>
          <w:szCs w:val="20"/>
        </w:rPr>
        <w:t xml:space="preserve">Other limitations of the current framework include the absence of information on </w:t>
      </w:r>
      <w:r w:rsidR="0059018B">
        <w:rPr>
          <w:rFonts w:ascii="Arial" w:hAnsi="Arial" w:cs="Arial"/>
          <w:color w:val="000000"/>
          <w:sz w:val="20"/>
          <w:szCs w:val="20"/>
          <w:lang w:val="en-US"/>
        </w:rPr>
        <w:t xml:space="preserve">the </w:t>
      </w:r>
      <w:r w:rsidR="003F5FC6">
        <w:rPr>
          <w:rFonts w:ascii="Arial" w:hAnsi="Arial" w:cs="Arial"/>
          <w:color w:val="000000"/>
          <w:sz w:val="20"/>
          <w:szCs w:val="20"/>
        </w:rPr>
        <w:t>demographics and age profiles of patients admitted to the hospital network</w:t>
      </w:r>
      <w:r w:rsidR="0059018B">
        <w:rPr>
          <w:rFonts w:ascii="Arial" w:hAnsi="Arial" w:cs="Arial"/>
          <w:color w:val="000000"/>
          <w:sz w:val="20"/>
          <w:szCs w:val="20"/>
          <w:lang w:val="en-US"/>
        </w:rPr>
        <w:t xml:space="preserve"> that </w:t>
      </w:r>
      <w:r w:rsidR="00120F2F">
        <w:rPr>
          <w:rFonts w:ascii="Arial" w:hAnsi="Arial" w:cs="Arial"/>
          <w:color w:val="000000"/>
          <w:sz w:val="20"/>
          <w:szCs w:val="20"/>
          <w:lang w:val="en-US"/>
        </w:rPr>
        <w:t>is</w:t>
      </w:r>
      <w:r w:rsidR="0059018B">
        <w:rPr>
          <w:rFonts w:ascii="Arial" w:hAnsi="Arial" w:cs="Arial"/>
          <w:color w:val="000000"/>
          <w:sz w:val="20"/>
          <w:szCs w:val="20"/>
          <w:lang w:val="en-US"/>
        </w:rPr>
        <w:t xml:space="preserve"> known to have </w:t>
      </w:r>
      <w:r w:rsidR="00120F2F">
        <w:rPr>
          <w:rFonts w:ascii="Arial" w:hAnsi="Arial" w:cs="Arial"/>
          <w:color w:val="000000"/>
          <w:sz w:val="20"/>
          <w:szCs w:val="20"/>
          <w:lang w:val="en-US"/>
        </w:rPr>
        <w:t>differential</w:t>
      </w:r>
      <w:r w:rsidR="0059018B">
        <w:rPr>
          <w:rFonts w:ascii="Arial" w:hAnsi="Arial" w:cs="Arial"/>
          <w:color w:val="000000"/>
          <w:sz w:val="20"/>
          <w:szCs w:val="20"/>
          <w:lang w:val="en-US"/>
        </w:rPr>
        <w:t xml:space="preserve"> susceptibility to bacterial acquisition</w:t>
      </w:r>
      <w:r w:rsidR="003F5FC6">
        <w:rPr>
          <w:rFonts w:ascii="Arial" w:hAnsi="Arial" w:cs="Arial"/>
          <w:color w:val="000000"/>
          <w:sz w:val="20"/>
          <w:szCs w:val="20"/>
        </w:rPr>
        <w:t xml:space="preserve">, which we therefore do not model. </w:t>
      </w:r>
    </w:p>
    <w:p w14:paraId="4AB7E454" w14:textId="77777777" w:rsidR="005F52AE" w:rsidRPr="00235716" w:rsidRDefault="005F52AE" w:rsidP="009D3DD5">
      <w:pPr>
        <w:spacing w:line="360" w:lineRule="auto"/>
        <w:jc w:val="both"/>
      </w:pPr>
    </w:p>
    <w:p w14:paraId="36E04416" w14:textId="07BD3EEE" w:rsidR="00980C22" w:rsidRDefault="005E4095" w:rsidP="00DD07EB">
      <w:pPr>
        <w:spacing w:line="360" w:lineRule="auto"/>
        <w:jc w:val="both"/>
        <w:rPr>
          <w:rFonts w:ascii="Arial" w:hAnsi="Arial" w:cs="Arial"/>
          <w:bCs/>
          <w:color w:val="000000"/>
          <w:sz w:val="20"/>
          <w:szCs w:val="20"/>
        </w:rPr>
      </w:pPr>
      <w:r>
        <w:rPr>
          <w:rFonts w:ascii="Arial" w:hAnsi="Arial" w:cs="Arial"/>
          <w:bCs/>
          <w:color w:val="000000"/>
          <w:sz w:val="20"/>
          <w:szCs w:val="20"/>
        </w:rPr>
        <w:t xml:space="preserve">Further, the current work exploits the availability of individual-level patient records to estimate the transmission properties of pathogenic microorganisms. Individual-level data and models can be employed in future research to understand the impact of individual-level interventions </w:t>
      </w:r>
      <w:r w:rsidR="00671489">
        <w:rPr>
          <w:rFonts w:ascii="Arial" w:hAnsi="Arial" w:cs="Arial"/>
          <w:bCs/>
          <w:color w:val="000000"/>
          <w:sz w:val="20"/>
          <w:szCs w:val="20"/>
        </w:rPr>
        <w:t>o</w:t>
      </w:r>
      <w:r>
        <w:rPr>
          <w:rFonts w:ascii="Arial" w:hAnsi="Arial" w:cs="Arial"/>
          <w:bCs/>
          <w:color w:val="000000"/>
          <w:sz w:val="20"/>
          <w:szCs w:val="20"/>
        </w:rPr>
        <w:t xml:space="preserve">n disease control. An example might be to test counterfactual scenarios of individual-level interventions that replace infections caused by resistant strains with infections caused by sensitive strains in order to quantify the impact of resistance at the hospital level </w:t>
      </w:r>
      <w:r>
        <w:rPr>
          <w:rFonts w:ascii="Arial" w:hAnsi="Arial" w:cs="Arial"/>
          <w:bCs/>
          <w:color w:val="000000"/>
          <w:sz w:val="20"/>
          <w:szCs w:val="20"/>
        </w:rPr>
        <w:fldChar w:fldCharType="begin"/>
      </w:r>
      <w:r w:rsidR="00013879">
        <w:rPr>
          <w:rFonts w:ascii="Arial" w:hAnsi="Arial" w:cs="Arial"/>
          <w:bCs/>
          <w:color w:val="000000"/>
          <w:sz w:val="20"/>
          <w:szCs w:val="20"/>
        </w:rPr>
        <w:instrText xml:space="preserve"> ADDIN ZOTERO_ITEM CSL_CITATION {"citationID":"iwew3amw","properties":{"formattedCitation":"\\super 1\\nosupersub{}","plainCitation":"1","noteIndex":0},"citationItems":[{"id":147,"uris":["http://zotero.org/users/9551388/items/SSS9MH66"],"itemData":{"id":147,"type":"article-journal","abstract":"Abstract\n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A","non-dropping-particle":"de"},{"family":"Lipsitch","given":"Marc"}],"issued":{"date-parts":[["2022",1,14]]}}}],"schema":"https://github.com/citation-style-language/schema/raw/master/csl-citation.json"} </w:instrText>
      </w:r>
      <w:r>
        <w:rPr>
          <w:rFonts w:ascii="Arial" w:hAnsi="Arial" w:cs="Arial"/>
          <w:bCs/>
          <w:color w:val="000000"/>
          <w:sz w:val="20"/>
          <w:szCs w:val="20"/>
        </w:rPr>
        <w:fldChar w:fldCharType="separate"/>
      </w:r>
      <w:r w:rsidR="00013879" w:rsidRPr="00013879">
        <w:rPr>
          <w:rFonts w:ascii="Arial" w:hAnsi="Arial" w:cs="Arial"/>
          <w:color w:val="000000"/>
          <w:sz w:val="20"/>
          <w:vertAlign w:val="superscript"/>
          <w:lang w:val="en-GB"/>
        </w:rPr>
        <w:t>1</w:t>
      </w:r>
      <w:r>
        <w:rPr>
          <w:rFonts w:ascii="Arial" w:hAnsi="Arial" w:cs="Arial"/>
          <w:bCs/>
          <w:color w:val="000000"/>
          <w:sz w:val="20"/>
          <w:szCs w:val="20"/>
        </w:rPr>
        <w:fldChar w:fldCharType="end"/>
      </w:r>
      <w:r>
        <w:rPr>
          <w:rFonts w:ascii="Arial" w:hAnsi="Arial" w:cs="Arial"/>
          <w:bCs/>
          <w:color w:val="000000"/>
          <w:sz w:val="20"/>
          <w:szCs w:val="20"/>
        </w:rPr>
        <w:t>.</w:t>
      </w:r>
    </w:p>
    <w:p w14:paraId="3C6E6ABF" w14:textId="77777777" w:rsidR="00D66A10" w:rsidRPr="00980C22" w:rsidRDefault="00D66A10" w:rsidP="00DD07EB">
      <w:pPr>
        <w:spacing w:line="360" w:lineRule="auto"/>
        <w:jc w:val="both"/>
        <w:rPr>
          <w:rFonts w:ascii="Arial" w:hAnsi="Arial" w:cs="Arial"/>
          <w:b/>
          <w:color w:val="000000"/>
          <w:sz w:val="20"/>
          <w:szCs w:val="20"/>
        </w:rPr>
      </w:pPr>
    </w:p>
    <w:p w14:paraId="3C2712AB" w14:textId="61C17006" w:rsidR="00E6133D" w:rsidRPr="00F22241"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Materials and Methods</w:t>
      </w:r>
    </w:p>
    <w:p w14:paraId="5F7FE042" w14:textId="03CFBD2F" w:rsidR="00FE7BE0" w:rsidRPr="009C01B6" w:rsidRDefault="00F22241" w:rsidP="009D3DD5">
      <w:pPr>
        <w:pStyle w:val="Heading3"/>
        <w:spacing w:line="360" w:lineRule="auto"/>
        <w:jc w:val="both"/>
      </w:pPr>
      <w:r w:rsidRPr="003234E4">
        <w:rPr>
          <w:i/>
          <w:iCs/>
          <w:sz w:val="20"/>
          <w:szCs w:val="20"/>
          <w:lang w:val="en-US"/>
        </w:rPr>
        <w:t>Overview</w:t>
      </w:r>
    </w:p>
    <w:p w14:paraId="2400A4A0" w14:textId="3AB66EBD" w:rsidR="00F22241" w:rsidRDefault="00F22241" w:rsidP="009D3DD5">
      <w:pPr>
        <w:keepNext/>
        <w:spacing w:line="360" w:lineRule="auto"/>
        <w:jc w:val="both"/>
        <w:rPr>
          <w:rFonts w:ascii="Arial" w:hAnsi="Arial" w:cs="Arial"/>
          <w:sz w:val="20"/>
          <w:szCs w:val="20"/>
        </w:rPr>
      </w:pPr>
      <w:r>
        <w:rPr>
          <w:rFonts w:ascii="Arial" w:hAnsi="Arial" w:cs="Arial"/>
          <w:sz w:val="20"/>
          <w:szCs w:val="20"/>
        </w:rPr>
        <w:t xml:space="preserve">To estimate key epidemiological characteristics of AMROs, we developed an ABM to simulate the dynamics of these organisms in hospital settings. The model was informed by patient hospitalization and culture data from electronic healthcare records collected between February 1 2020 and February 28 2021. We coupled the ABM with a Bayesian inference algorithm and, using simulated outbreaks, validated the ability of this </w:t>
      </w:r>
      <w:r w:rsidR="00ED48AD">
        <w:rPr>
          <w:rFonts w:ascii="Arial" w:hAnsi="Arial" w:cs="Arial"/>
          <w:sz w:val="20"/>
          <w:szCs w:val="20"/>
        </w:rPr>
        <w:t>ABM inference</w:t>
      </w:r>
      <w:r>
        <w:rPr>
          <w:rFonts w:ascii="Arial" w:hAnsi="Arial" w:cs="Arial"/>
          <w:sz w:val="20"/>
          <w:szCs w:val="20"/>
        </w:rPr>
        <w:t xml:space="preserve"> system to identify importation and nosocomial transmission rates. We then assimilated the real-world lab-confirmed positive case data and estimated the importation and nosocomial transmission rates for eight co-circulating organisms. Using these estimated parameters and the ABM, we were able to reproduce the time series of positive cases for six clusters of wards in the hospital system. The estimated importation rates and nosocomial transmission rates were compared for the eight organisms.</w:t>
      </w:r>
    </w:p>
    <w:p w14:paraId="73C76528"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Data</w:t>
      </w:r>
    </w:p>
    <w:p w14:paraId="375639E9" w14:textId="1FB6786F" w:rsidR="00F22241" w:rsidRDefault="00F22241" w:rsidP="009D3DD5">
      <w:pPr>
        <w:spacing w:line="360" w:lineRule="auto"/>
        <w:jc w:val="both"/>
        <w:rPr>
          <w:rFonts w:ascii="Arial" w:hAnsi="Arial" w:cs="Arial"/>
          <w:sz w:val="20"/>
          <w:szCs w:val="20"/>
        </w:rPr>
      </w:pPr>
      <w:r w:rsidRPr="00282B6C">
        <w:rPr>
          <w:rFonts w:ascii="Arial" w:hAnsi="Arial" w:cs="Arial"/>
          <w:sz w:val="20"/>
          <w:szCs w:val="20"/>
        </w:rPr>
        <w:t xml:space="preserve">Data for this study derives from 3 hospitals of a </w:t>
      </w:r>
      <w:r w:rsidRPr="00622692">
        <w:rPr>
          <w:rFonts w:ascii="Arial" w:eastAsia="SimSun" w:hAnsi="Arial" w:cs="Arial"/>
          <w:color w:val="000000"/>
          <w:sz w:val="20"/>
          <w:szCs w:val="20"/>
        </w:rPr>
        <w:t xml:space="preserve">Northern Manhattan Hospital System, including a quaternary care center, pediatric hospital, and community </w:t>
      </w:r>
      <w:r w:rsidRPr="00282B6C">
        <w:rPr>
          <w:rFonts w:ascii="Arial" w:hAnsi="Arial" w:cs="Arial"/>
          <w:sz w:val="20"/>
          <w:szCs w:val="20"/>
        </w:rPr>
        <w:t xml:space="preserve">hospital. The hospitals </w:t>
      </w:r>
      <w:r>
        <w:rPr>
          <w:rFonts w:ascii="Arial" w:hAnsi="Arial" w:cs="Arial"/>
          <w:sz w:val="20"/>
          <w:szCs w:val="20"/>
        </w:rPr>
        <w:t>contain</w:t>
      </w:r>
      <w:r w:rsidRPr="00282B6C">
        <w:rPr>
          <w:rFonts w:ascii="Arial" w:hAnsi="Arial" w:cs="Arial"/>
          <w:sz w:val="20"/>
          <w:szCs w:val="20"/>
        </w:rPr>
        <w:t xml:space="preserve"> 224 </w:t>
      </w:r>
      <w:r w:rsidRPr="00282B6C">
        <w:rPr>
          <w:rFonts w:ascii="Arial" w:hAnsi="Arial" w:cs="Arial"/>
          <w:sz w:val="20"/>
          <w:szCs w:val="20"/>
        </w:rPr>
        <w:lastRenderedPageBreak/>
        <w:t xml:space="preserve">wards of different types including emergency, infusion, cardiology, pediatrics, etc. Hospitalization and </w:t>
      </w:r>
      <w:r>
        <w:rPr>
          <w:rFonts w:ascii="Arial" w:hAnsi="Arial" w:cs="Arial"/>
          <w:sz w:val="20"/>
          <w:szCs w:val="20"/>
        </w:rPr>
        <w:t>microorganism</w:t>
      </w:r>
      <w:r w:rsidRPr="00282B6C">
        <w:rPr>
          <w:rFonts w:ascii="Arial" w:hAnsi="Arial" w:cs="Arial"/>
          <w:sz w:val="20"/>
          <w:szCs w:val="20"/>
        </w:rPr>
        <w:t xml:space="preserve"> testing data were collected during the study period from February 1 2020 to February 28 2021. The hospitalization data include admission, discharge, and transfer of patients within the hospital system. The dates and wards in which each patient stayed during hospitalization were used to construct a time-evolving contact network. Laboratory test results were available for the eight most</w:t>
      </w:r>
      <w:r>
        <w:rPr>
          <w:rFonts w:ascii="Arial" w:hAnsi="Arial" w:cs="Arial"/>
          <w:sz w:val="20"/>
          <w:szCs w:val="20"/>
        </w:rPr>
        <w:t xml:space="preserve"> prevalent organisms in the hospital system: </w:t>
      </w:r>
      <w:r w:rsidRPr="00941933">
        <w:rPr>
          <w:rFonts w:ascii="Arial" w:hAnsi="Arial" w:cs="Arial"/>
          <w:i/>
          <w:iCs/>
          <w:sz w:val="20"/>
          <w:szCs w:val="20"/>
        </w:rPr>
        <w:t>E</w:t>
      </w:r>
      <w:r>
        <w:rPr>
          <w:rFonts w:ascii="Arial" w:hAnsi="Arial" w:cs="Arial"/>
          <w:i/>
          <w:iCs/>
          <w:sz w:val="20"/>
          <w:szCs w:val="20"/>
        </w:rPr>
        <w:t>schericia</w:t>
      </w:r>
      <w:r w:rsidRPr="00941933">
        <w:rPr>
          <w:rFonts w:ascii="Arial" w:hAnsi="Arial" w:cs="Arial"/>
          <w:i/>
          <w:iCs/>
          <w:sz w:val="20"/>
          <w:szCs w:val="20"/>
        </w:rPr>
        <w:t xml:space="preserve"> coli</w:t>
      </w:r>
      <w:r w:rsidRPr="00D65E4B">
        <w:rPr>
          <w:rFonts w:ascii="Arial" w:hAnsi="Arial" w:cs="Arial"/>
          <w:sz w:val="20"/>
          <w:szCs w:val="20"/>
        </w:rPr>
        <w:t xml:space="preserve">, </w:t>
      </w:r>
      <w:r>
        <w:rPr>
          <w:rFonts w:ascii="Arial" w:hAnsi="Arial" w:cs="Arial"/>
          <w:i/>
          <w:iCs/>
          <w:sz w:val="20"/>
          <w:szCs w:val="20"/>
        </w:rPr>
        <w:t>K.</w:t>
      </w:r>
      <w:r w:rsidRPr="0024105A">
        <w:rPr>
          <w:rFonts w:ascii="Arial" w:hAnsi="Arial" w:cs="Arial"/>
          <w:i/>
          <w:iCs/>
          <w:sz w:val="20"/>
          <w:szCs w:val="20"/>
        </w:rPr>
        <w:t xml:space="preserve"> </w:t>
      </w:r>
      <w:r>
        <w:rPr>
          <w:rFonts w:ascii="Arial" w:hAnsi="Arial" w:cs="Arial"/>
          <w:i/>
          <w:iCs/>
          <w:sz w:val="20"/>
          <w:szCs w:val="20"/>
        </w:rPr>
        <w:t>p</w:t>
      </w:r>
      <w:r w:rsidRPr="0024105A">
        <w:rPr>
          <w:rFonts w:ascii="Arial" w:hAnsi="Arial" w:cs="Arial"/>
          <w:i/>
          <w:iCs/>
          <w:sz w:val="20"/>
          <w:szCs w:val="20"/>
        </w:rPr>
        <w:t>neumoniae</w:t>
      </w:r>
      <w:r w:rsidRPr="00D65E4B">
        <w:rPr>
          <w:rFonts w:ascii="Arial" w:hAnsi="Arial" w:cs="Arial"/>
          <w:sz w:val="20"/>
          <w:szCs w:val="20"/>
        </w:rPr>
        <w:t xml:space="preserve"> </w:t>
      </w:r>
      <w:r w:rsidRPr="00941933">
        <w:rPr>
          <w:rFonts w:ascii="Arial" w:hAnsi="Arial" w:cs="Arial"/>
          <w:i/>
          <w:iCs/>
          <w:sz w:val="20"/>
          <w:szCs w:val="20"/>
        </w:rPr>
        <w:t>P</w:t>
      </w:r>
      <w:r>
        <w:rPr>
          <w:rFonts w:ascii="Arial" w:hAnsi="Arial" w:cs="Arial"/>
          <w:i/>
          <w:iCs/>
          <w:sz w:val="20"/>
          <w:szCs w:val="20"/>
        </w:rPr>
        <w:t>seudomonas</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eruginosa</w:t>
      </w:r>
      <w:r>
        <w:rPr>
          <w:rFonts w:ascii="Arial" w:hAnsi="Arial" w:cs="Arial"/>
          <w:sz w:val="20"/>
          <w:szCs w:val="20"/>
        </w:rPr>
        <w:t xml:space="preserve">, methicillin-susceptible </w:t>
      </w:r>
      <w:r w:rsidRPr="00941933">
        <w:rPr>
          <w:rFonts w:ascii="Arial" w:hAnsi="Arial" w:cs="Arial"/>
          <w:i/>
          <w:iCs/>
          <w:sz w:val="20"/>
          <w:szCs w:val="20"/>
        </w:rPr>
        <w:t>S. aureus</w:t>
      </w:r>
      <w:r>
        <w:rPr>
          <w:rFonts w:ascii="Arial" w:hAnsi="Arial" w:cs="Arial"/>
          <w:sz w:val="20"/>
          <w:szCs w:val="20"/>
        </w:rPr>
        <w:t xml:space="preserve"> (</w:t>
      </w:r>
      <w:r w:rsidRPr="00D65E4B">
        <w:rPr>
          <w:rFonts w:ascii="Arial" w:hAnsi="Arial" w:cs="Arial"/>
          <w:sz w:val="20"/>
          <w:szCs w:val="20"/>
        </w:rPr>
        <w:t>MSSA</w:t>
      </w:r>
      <w:r>
        <w:rPr>
          <w:rFonts w:ascii="Arial" w:hAnsi="Arial" w:cs="Arial"/>
          <w:sz w:val="20"/>
          <w:szCs w:val="20"/>
        </w:rPr>
        <w:t>)</w:t>
      </w:r>
      <w:r w:rsidRPr="00D65E4B">
        <w:rPr>
          <w:rFonts w:ascii="Arial" w:hAnsi="Arial" w:cs="Arial"/>
          <w:sz w:val="20"/>
          <w:szCs w:val="20"/>
        </w:rPr>
        <w:t xml:space="preserve">, </w:t>
      </w:r>
      <w:r>
        <w:rPr>
          <w:rFonts w:ascii="Arial" w:hAnsi="Arial" w:cs="Arial"/>
          <w:i/>
          <w:iCs/>
          <w:sz w:val="20"/>
          <w:szCs w:val="20"/>
        </w:rPr>
        <w:t>Candida</w:t>
      </w:r>
      <w:r w:rsidRPr="0024105A">
        <w:rPr>
          <w:rFonts w:ascii="Arial" w:hAnsi="Arial" w:cs="Arial"/>
          <w:i/>
          <w:iCs/>
          <w:sz w:val="20"/>
          <w:szCs w:val="20"/>
        </w:rPr>
        <w:t xml:space="preserve"> </w:t>
      </w:r>
      <w:r>
        <w:rPr>
          <w:rFonts w:ascii="Arial" w:hAnsi="Arial" w:cs="Arial"/>
          <w:i/>
          <w:iCs/>
          <w:sz w:val="20"/>
          <w:szCs w:val="20"/>
        </w:rPr>
        <w:t>a</w:t>
      </w:r>
      <w:r w:rsidRPr="0024105A">
        <w:rPr>
          <w:rFonts w:ascii="Arial" w:hAnsi="Arial" w:cs="Arial"/>
          <w:i/>
          <w:iCs/>
          <w:sz w:val="20"/>
          <w:szCs w:val="20"/>
        </w:rPr>
        <w:t>lbicans</w:t>
      </w:r>
      <w:r>
        <w:rPr>
          <w:rFonts w:ascii="Arial" w:hAnsi="Arial" w:cs="Arial"/>
          <w:sz w:val="20"/>
          <w:szCs w:val="20"/>
        </w:rPr>
        <w:t xml:space="preserve">, </w:t>
      </w:r>
      <w:r w:rsidRPr="00D65E4B">
        <w:rPr>
          <w:rFonts w:ascii="Arial" w:hAnsi="Arial" w:cs="Arial"/>
          <w:sz w:val="20"/>
          <w:szCs w:val="20"/>
        </w:rPr>
        <w:t xml:space="preserve">MRSA, </w:t>
      </w:r>
      <w:r>
        <w:rPr>
          <w:rFonts w:ascii="Arial" w:hAnsi="Arial" w:cs="Arial"/>
          <w:i/>
          <w:iCs/>
          <w:sz w:val="20"/>
          <w:szCs w:val="20"/>
        </w:rPr>
        <w:t>Staphylococcus</w:t>
      </w:r>
      <w:r w:rsidRPr="0024105A">
        <w:rPr>
          <w:rFonts w:ascii="Arial" w:hAnsi="Arial" w:cs="Arial"/>
          <w:i/>
          <w:iCs/>
          <w:sz w:val="20"/>
          <w:szCs w:val="20"/>
        </w:rPr>
        <w:t xml:space="preserve"> </w:t>
      </w:r>
      <w:r>
        <w:rPr>
          <w:rFonts w:ascii="Arial" w:hAnsi="Arial" w:cs="Arial"/>
          <w:i/>
          <w:iCs/>
          <w:sz w:val="20"/>
          <w:szCs w:val="20"/>
        </w:rPr>
        <w:t>e</w:t>
      </w:r>
      <w:r w:rsidRPr="0024105A">
        <w:rPr>
          <w:rFonts w:ascii="Arial" w:hAnsi="Arial" w:cs="Arial"/>
          <w:i/>
          <w:iCs/>
          <w:sz w:val="20"/>
          <w:szCs w:val="20"/>
        </w:rPr>
        <w:t>pidermidis</w:t>
      </w:r>
      <w:r>
        <w:rPr>
          <w:rFonts w:ascii="Arial" w:hAnsi="Arial" w:cs="Arial"/>
          <w:sz w:val="20"/>
          <w:szCs w:val="20"/>
        </w:rPr>
        <w:t xml:space="preserve"> and </w:t>
      </w:r>
      <w:r>
        <w:rPr>
          <w:rFonts w:ascii="Arial" w:hAnsi="Arial" w:cs="Arial"/>
          <w:i/>
          <w:iCs/>
          <w:sz w:val="20"/>
          <w:szCs w:val="20"/>
        </w:rPr>
        <w:t>Enterococcus</w:t>
      </w:r>
      <w:r w:rsidRPr="0024105A">
        <w:rPr>
          <w:rFonts w:ascii="Arial" w:hAnsi="Arial" w:cs="Arial"/>
          <w:i/>
          <w:iCs/>
          <w:sz w:val="20"/>
          <w:szCs w:val="20"/>
        </w:rPr>
        <w:t xml:space="preserve"> faecalis</w:t>
      </w:r>
      <w:r>
        <w:rPr>
          <w:rFonts w:ascii="Arial" w:hAnsi="Arial" w:cs="Arial"/>
          <w:sz w:val="20"/>
          <w:szCs w:val="20"/>
        </w:rPr>
        <w:t>.</w:t>
      </w:r>
      <w:r w:rsidR="00477952">
        <w:rPr>
          <w:rFonts w:ascii="Arial" w:hAnsi="Arial" w:cs="Arial"/>
          <w:sz w:val="20"/>
          <w:szCs w:val="20"/>
        </w:rPr>
        <w:t xml:space="preserve"> </w:t>
      </w:r>
      <w:r>
        <w:rPr>
          <w:rFonts w:ascii="Arial" w:hAnsi="Arial" w:cs="Arial"/>
          <w:sz w:val="20"/>
          <w:szCs w:val="20"/>
        </w:rPr>
        <w:t>The date and patient associated with each test were used to inform the observation model (see Methods below).</w:t>
      </w:r>
      <w:r w:rsidR="00E16882">
        <w:rPr>
          <w:rFonts w:ascii="Arial" w:hAnsi="Arial" w:cs="Arial"/>
          <w:sz w:val="20"/>
          <w:szCs w:val="20"/>
        </w:rPr>
        <w:t xml:space="preserve"> We plotted the number of tests across the 3 hospitals (Figure S</w:t>
      </w:r>
      <w:r w:rsidR="004916EC">
        <w:rPr>
          <w:rFonts w:ascii="Arial" w:hAnsi="Arial" w:cs="Arial"/>
          <w:sz w:val="20"/>
          <w:szCs w:val="20"/>
        </w:rPr>
        <w:t>1</w:t>
      </w:r>
      <w:r w:rsidR="00614FC1">
        <w:rPr>
          <w:rFonts w:ascii="Arial" w:hAnsi="Arial" w:cs="Arial"/>
          <w:sz w:val="20"/>
          <w:szCs w:val="20"/>
        </w:rPr>
        <w:t>1</w:t>
      </w:r>
      <w:r w:rsidR="00E16882">
        <w:rPr>
          <w:rFonts w:ascii="Arial" w:hAnsi="Arial" w:cs="Arial"/>
          <w:sz w:val="20"/>
          <w:szCs w:val="20"/>
        </w:rPr>
        <w:t>) and in the wards in each hospital (Figure S</w:t>
      </w:r>
      <w:r w:rsidR="004916EC">
        <w:rPr>
          <w:rFonts w:ascii="Arial" w:hAnsi="Arial" w:cs="Arial"/>
          <w:sz w:val="20"/>
          <w:szCs w:val="20"/>
        </w:rPr>
        <w:t>1</w:t>
      </w:r>
      <w:r w:rsidR="00614FC1">
        <w:rPr>
          <w:rFonts w:ascii="Arial" w:hAnsi="Arial" w:cs="Arial"/>
          <w:sz w:val="20"/>
          <w:szCs w:val="20"/>
        </w:rPr>
        <w:t>2</w:t>
      </w:r>
      <w:r w:rsidR="00E16882">
        <w:rPr>
          <w:rFonts w:ascii="Arial" w:hAnsi="Arial" w:cs="Arial"/>
          <w:sz w:val="20"/>
          <w:szCs w:val="20"/>
        </w:rPr>
        <w:t>)</w:t>
      </w:r>
      <w:r w:rsidR="008C3CA7">
        <w:rPr>
          <w:rFonts w:ascii="Arial" w:hAnsi="Arial" w:cs="Arial"/>
          <w:sz w:val="20"/>
          <w:szCs w:val="20"/>
        </w:rPr>
        <w:t>,</w:t>
      </w:r>
      <w:r w:rsidR="00E16882">
        <w:rPr>
          <w:rFonts w:ascii="Arial" w:hAnsi="Arial" w:cs="Arial"/>
          <w:sz w:val="20"/>
          <w:szCs w:val="20"/>
        </w:rPr>
        <w:t xml:space="preserve"> </w:t>
      </w:r>
      <w:r w:rsidR="008C3CA7">
        <w:rPr>
          <w:rFonts w:ascii="Arial" w:hAnsi="Arial" w:cs="Arial"/>
          <w:sz w:val="20"/>
          <w:szCs w:val="20"/>
        </w:rPr>
        <w:t xml:space="preserve">which show </w:t>
      </w:r>
      <w:r w:rsidR="00E16882">
        <w:rPr>
          <w:rFonts w:ascii="Arial" w:hAnsi="Arial" w:cs="Arial"/>
          <w:sz w:val="20"/>
          <w:szCs w:val="20"/>
        </w:rPr>
        <w:t>a similar order in cultures across the hospital but substantial heterogeneity inside the hospital at the ward scale.</w:t>
      </w:r>
    </w:p>
    <w:p w14:paraId="0B020107" w14:textId="6D5477A0"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The transmission model</w:t>
      </w:r>
    </w:p>
    <w:p w14:paraId="58B690A9" w14:textId="61A46F2F" w:rsidR="00F22241" w:rsidRDefault="00F22241" w:rsidP="009D3DD5">
      <w:pPr>
        <w:spacing w:line="360" w:lineRule="auto"/>
        <w:jc w:val="both"/>
        <w:rPr>
          <w:rFonts w:ascii="Arial" w:hAnsi="Arial" w:cs="Arial"/>
          <w:sz w:val="20"/>
          <w:szCs w:val="20"/>
        </w:rPr>
      </w:pPr>
      <w:r>
        <w:rPr>
          <w:rFonts w:ascii="Arial" w:hAnsi="Arial" w:cs="Arial"/>
          <w:sz w:val="20"/>
          <w:szCs w:val="20"/>
        </w:rPr>
        <w:t>We used an ABM to simulate transmission in the study hospital system</w:t>
      </w:r>
      <w:r w:rsidR="00284B05">
        <w:rPr>
          <w:rFonts w:ascii="Arial" w:hAnsi="Arial" w:cs="Arial"/>
          <w:sz w:val="20"/>
          <w:szCs w:val="20"/>
        </w:rPr>
        <w:t xml:space="preserve"> </w:t>
      </w:r>
      <w:r w:rsidRPr="009D5B70">
        <w:rPr>
          <w:rFonts w:ascii="Arial" w:hAnsi="Arial" w:cs="Arial"/>
          <w:sz w:val="20"/>
          <w:szCs w:val="20"/>
        </w:rPr>
        <w:fldChar w:fldCharType="begin"/>
      </w:r>
      <w:r w:rsidR="00401F4F">
        <w:rPr>
          <w:rFonts w:ascii="Arial" w:hAnsi="Arial" w:cs="Arial"/>
          <w:sz w:val="20"/>
          <w:szCs w:val="20"/>
        </w:rPr>
        <w:instrText xml:space="preserve"> ADDIN ZOTERO_ITEM CSL_CITATION {"citationID":"eoMscrWP","properties":{"formattedCitation":"\\super 24\\nosupersub{}","plainCitation":"24","noteIndex":0},"citationItems":[{"id":135,"uris":["http://zotero.org/users/9551388/items/D85TW3FM"],"itemData":{"id":135,"type":"article-journal","abstract":"Methicillin-resistant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sidRPr="009D5B70">
        <w:rPr>
          <w:rFonts w:ascii="Arial" w:hAnsi="Arial" w:cs="Arial"/>
          <w:sz w:val="20"/>
          <w:szCs w:val="20"/>
        </w:rPr>
        <w:fldChar w:fldCharType="separate"/>
      </w:r>
      <w:r w:rsidR="00401F4F" w:rsidRPr="00401F4F">
        <w:rPr>
          <w:rFonts w:ascii="Arial" w:hAnsi="Arial" w:cs="Arial"/>
          <w:sz w:val="20"/>
          <w:vertAlign w:val="superscript"/>
          <w:lang w:val="en-GB"/>
        </w:rPr>
        <w:t>24</w:t>
      </w:r>
      <w:r w:rsidRPr="009D5B70">
        <w:rPr>
          <w:rFonts w:ascii="Arial" w:hAnsi="Arial" w:cs="Arial"/>
          <w:sz w:val="20"/>
          <w:szCs w:val="20"/>
        </w:rPr>
        <w:fldChar w:fldCharType="end"/>
      </w:r>
      <w:r>
        <w:rPr>
          <w:rFonts w:ascii="Arial" w:hAnsi="Arial" w:cs="Arial"/>
          <w:sz w:val="20"/>
          <w:szCs w:val="20"/>
        </w:rPr>
        <w:t xml:space="preserve">. For the ABM, the patient-to-patient </w:t>
      </w:r>
      <w:r w:rsidR="00284B05">
        <w:rPr>
          <w:rFonts w:ascii="Arial" w:hAnsi="Arial" w:cs="Arial"/>
          <w:sz w:val="20"/>
          <w:szCs w:val="20"/>
        </w:rPr>
        <w:t xml:space="preserve">daily </w:t>
      </w:r>
      <w:r>
        <w:rPr>
          <w:rFonts w:ascii="Arial" w:hAnsi="Arial" w:cs="Arial"/>
          <w:sz w:val="20"/>
          <w:szCs w:val="20"/>
        </w:rPr>
        <w:t>contact network</w:t>
      </w:r>
      <w:r w:rsidR="00284B05">
        <w:rPr>
          <w:rFonts w:ascii="Arial" w:hAnsi="Arial" w:cs="Arial"/>
          <w:sz w:val="20"/>
          <w:szCs w:val="20"/>
        </w:rPr>
        <w:t>s</w:t>
      </w:r>
      <w:r>
        <w:rPr>
          <w:rFonts w:ascii="Arial" w:hAnsi="Arial" w:cs="Arial"/>
          <w:sz w:val="20"/>
          <w:szCs w:val="20"/>
        </w:rPr>
        <w:t xml:space="preserve"> </w:t>
      </w:r>
      <w:r w:rsidR="00284B05">
        <w:rPr>
          <w:rFonts w:ascii="Arial" w:hAnsi="Arial" w:cs="Arial"/>
          <w:sz w:val="20"/>
          <w:szCs w:val="20"/>
        </w:rPr>
        <w:t>were</w:t>
      </w:r>
      <w:r>
        <w:rPr>
          <w:rFonts w:ascii="Arial" w:hAnsi="Arial" w:cs="Arial"/>
          <w:sz w:val="20"/>
          <w:szCs w:val="20"/>
        </w:rPr>
        <w:t xml:space="preserve"> constructed using hospitalization records. Two patients staying in the same ward on the same day were connected in the contact network as they are expected to have close contact and care from the same hospital workers who might facilitate transmission</w:t>
      </w:r>
      <w:r w:rsidR="00CD3E27">
        <w:rPr>
          <w:rFonts w:ascii="Arial" w:hAnsi="Arial" w:cs="Arial"/>
          <w:sz w:val="20"/>
          <w:szCs w:val="20"/>
        </w:rPr>
        <w:t xml:space="preserve"> of microbial species</w:t>
      </w:r>
      <w:r>
        <w:rPr>
          <w:rFonts w:ascii="Arial" w:hAnsi="Arial" w:cs="Arial"/>
          <w:sz w:val="20"/>
          <w:szCs w:val="20"/>
        </w:rPr>
        <w:t>. Due to patient movement (admission, discharge, and transfer), the contact network is time-varying and was updated daily. We assume</w:t>
      </w:r>
      <w:r w:rsidR="00CD3E27">
        <w:rPr>
          <w:rFonts w:ascii="Arial" w:hAnsi="Arial" w:cs="Arial"/>
          <w:sz w:val="20"/>
          <w:szCs w:val="20"/>
        </w:rPr>
        <w:t>d</w:t>
      </w:r>
      <w:r>
        <w:rPr>
          <w:rFonts w:ascii="Arial" w:hAnsi="Arial" w:cs="Arial"/>
          <w:sz w:val="20"/>
          <w:szCs w:val="20"/>
        </w:rPr>
        <w:t xml:space="preserve"> each patient is either susceptible (S) or colonized (C). Patients in contact on a given day (those who shared the same ward) can be </w:t>
      </w:r>
      <w:r w:rsidR="00215411">
        <w:rPr>
          <w:rFonts w:ascii="Arial" w:hAnsi="Arial" w:cs="Arial"/>
          <w:sz w:val="20"/>
          <w:szCs w:val="20"/>
        </w:rPr>
        <w:t xml:space="preserve">and </w:t>
      </w:r>
      <w:r w:rsidR="000C38C2">
        <w:rPr>
          <w:rFonts w:ascii="Arial" w:hAnsi="Arial" w:cs="Arial"/>
          <w:sz w:val="20"/>
          <w:szCs w:val="20"/>
        </w:rPr>
        <w:t xml:space="preserve">converted to carriers </w:t>
      </w:r>
      <w:r>
        <w:rPr>
          <w:rFonts w:ascii="Arial" w:hAnsi="Arial" w:cs="Arial"/>
          <w:sz w:val="20"/>
          <w:szCs w:val="20"/>
        </w:rPr>
        <w:t>proportion</w:t>
      </w:r>
      <w:r w:rsidR="000C38C2">
        <w:rPr>
          <w:rFonts w:ascii="Arial" w:hAnsi="Arial" w:cs="Arial"/>
          <w:sz w:val="20"/>
          <w:szCs w:val="20"/>
        </w:rPr>
        <w:t>al</w:t>
      </w:r>
      <w:r>
        <w:rPr>
          <w:rFonts w:ascii="Arial" w:hAnsi="Arial" w:cs="Arial"/>
          <w:sz w:val="20"/>
          <w:szCs w:val="20"/>
        </w:rPr>
        <w:t xml:space="preserve"> to the number of patients in the ward carrying a particular microorganism. We model the force of infection in ward </w:t>
      </w:r>
      <m:oMath>
        <m:r>
          <w:rPr>
            <w:rFonts w:ascii="Cambria Math" w:hAnsi="Cambria Math" w:cs="Arial"/>
            <w:sz w:val="20"/>
            <w:szCs w:val="20"/>
          </w:rPr>
          <m:t>i</m:t>
        </m:r>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λ</m:t>
            </m:r>
          </m:e>
          <m:sup>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i</m:t>
                </m:r>
              </m:sub>
            </m:sSub>
          </m:sup>
        </m:sSup>
        <m:r>
          <w:rPr>
            <w:rFonts w:ascii="Cambria Math" w:hAnsi="Cambria Math" w:cs="Arial"/>
            <w:sz w:val="20"/>
            <w:szCs w:val="20"/>
          </w:rPr>
          <m:t xml:space="preserve"> </m:t>
        </m:r>
      </m:oMath>
      <w:r>
        <w:rPr>
          <w:rFonts w:ascii="Arial" w:hAnsi="Arial" w:cs="Arial"/>
          <w:sz w:val="20"/>
          <w:szCs w:val="20"/>
        </w:rPr>
        <w:t>, following the law of mass action, as described below. We assume</w:t>
      </w:r>
      <w:r w:rsidR="00CD3E27">
        <w:rPr>
          <w:rFonts w:ascii="Arial" w:hAnsi="Arial" w:cs="Arial"/>
          <w:sz w:val="20"/>
          <w:szCs w:val="20"/>
        </w:rPr>
        <w:t>d</w:t>
      </w:r>
      <w:r>
        <w:rPr>
          <w:rFonts w:ascii="Arial" w:hAnsi="Arial" w:cs="Arial"/>
          <w:sz w:val="20"/>
          <w:szCs w:val="20"/>
        </w:rPr>
        <w:t xml:space="preserve"> colonized patients can spontaneously decolonize and become susceptible after a decolonization period, sampled from a uniform distribution </w:t>
      </w:r>
      <m:oMath>
        <m:r>
          <m:rPr>
            <m:scr m:val="script"/>
          </m:rPr>
          <w:rPr>
            <w:rFonts w:ascii="Cambria Math" w:hAnsi="Cambria Math" w:cs="Arial"/>
            <w:sz w:val="20"/>
            <w:szCs w:val="20"/>
          </w:rPr>
          <m:t>U</m:t>
        </m:r>
        <m:r>
          <w:rPr>
            <w:rFonts w:ascii="Cambria Math" w:hAnsi="Cambria Math" w:cs="Arial"/>
            <w:sz w:val="20"/>
            <w:szCs w:val="20"/>
          </w:rPr>
          <m:t>[125, 365]</m:t>
        </m:r>
      </m:oMath>
      <w:r>
        <w:rPr>
          <w:rFonts w:ascii="Arial" w:hAnsi="Arial" w:cs="Arial"/>
          <w:sz w:val="20"/>
          <w:szCs w:val="20"/>
        </w:rPr>
        <w:t xml:space="preserve"> days </w:t>
      </w:r>
      <w:r>
        <w:rPr>
          <w:rFonts w:ascii="Arial" w:hAnsi="Arial" w:cs="Arial"/>
          <w:sz w:val="20"/>
          <w:szCs w:val="20"/>
          <w:highlight w:val="yellow"/>
        </w:rPr>
        <w:fldChar w:fldCharType="begin"/>
      </w:r>
      <w:r w:rsidR="00401F4F">
        <w:rPr>
          <w:rFonts w:ascii="Arial" w:hAnsi="Arial" w:cs="Arial"/>
          <w:sz w:val="20"/>
          <w:szCs w:val="20"/>
          <w:highlight w:val="yellow"/>
        </w:rPr>
        <w:instrText xml:space="preserve"> ADDIN ZOTERO_ITEM CSL_CITATION {"citationID":"PlyOR8l7","properties":{"formattedCitation":"\\super 26\\nosupersub{}","plainCitation":"26","noteIndex":0},"citationItems":[{"id":141,"uris":["http://zotero.org/users/9551388/items/PVAEXFVJ"],"itemData":{"id":141,"type":"article-journal","container-title":"Proceedings of the National Academy of Sciences","DOI":"10.1073/pnas.0401324101","ISSN":"0027-8424, 1091-6490","issue":"27","journalAbbreviation":"Proceedings of the National Academy of Sciences","language":"en","page":"10223-10228","source":"DOI.org (Crossref)","title":"Methicillin-resistant Staphylococcus aureus in hospitals and the community: Stealth dynamics and control catastrophes","title-short":"Methicillin-resistant Staphylococcus aureus in hospitals and the community","volume":"101","author":[{"family":"Cooper","given":"B. S."},{"family":"Medley","given":"G. F."},{"family":"Stone","given":"S. P."},{"family":"Kibbler","given":"C. C."},{"family":"Cookson","given":"B. D."},{"family":"Roberts","given":"J. A."},{"family":"Duckworth","given":"G."},{"family":"Lai","given":"R."},{"family":"Ebrahim","given":"S."}],"issued":{"date-parts":[["2004",7,6]]}}}],"schema":"https://github.com/citation-style-language/schema/raw/master/csl-citation.json"} </w:instrText>
      </w:r>
      <w:r>
        <w:rPr>
          <w:rFonts w:ascii="Arial" w:hAnsi="Arial" w:cs="Arial"/>
          <w:sz w:val="20"/>
          <w:szCs w:val="20"/>
          <w:highlight w:val="yellow"/>
        </w:rPr>
        <w:fldChar w:fldCharType="separate"/>
      </w:r>
      <w:r w:rsidR="00401F4F" w:rsidRPr="00401F4F">
        <w:rPr>
          <w:rFonts w:ascii="Arial" w:hAnsi="Arial" w:cs="Arial"/>
          <w:sz w:val="20"/>
          <w:vertAlign w:val="superscript"/>
          <w:lang w:val="en-GB"/>
        </w:rPr>
        <w:t>26</w:t>
      </w:r>
      <w:r>
        <w:rPr>
          <w:rFonts w:ascii="Arial" w:hAnsi="Arial" w:cs="Arial"/>
          <w:sz w:val="20"/>
          <w:szCs w:val="20"/>
          <w:highlight w:val="yellow"/>
        </w:rPr>
        <w:fldChar w:fldCharType="end"/>
      </w:r>
      <w:r w:rsidRPr="0024105A">
        <w:rPr>
          <w:rFonts w:ascii="Arial" w:hAnsi="Arial" w:cs="Arial"/>
          <w:sz w:val="20"/>
          <w:szCs w:val="20"/>
        </w:rPr>
        <w:t>.</w:t>
      </w:r>
      <w:r>
        <w:rPr>
          <w:rFonts w:ascii="Arial" w:hAnsi="Arial" w:cs="Arial"/>
          <w:sz w:val="20"/>
          <w:szCs w:val="20"/>
        </w:rPr>
        <w:t xml:space="preserve"> Colonization in </w:t>
      </w:r>
      <w:r w:rsidR="009A5094">
        <w:rPr>
          <w:rFonts w:ascii="Arial" w:hAnsi="Arial" w:cs="Arial"/>
          <w:sz w:val="20"/>
          <w:szCs w:val="20"/>
        </w:rPr>
        <w:t>hospitals</w:t>
      </w:r>
      <w:r>
        <w:rPr>
          <w:rFonts w:ascii="Arial" w:hAnsi="Arial" w:cs="Arial"/>
          <w:sz w:val="20"/>
          <w:szCs w:val="20"/>
        </w:rPr>
        <w:t xml:space="preserve"> can be attributed to two mechanisms: importation from the community and nosocomial transmission. Specifically, we define</w:t>
      </w:r>
      <w:r w:rsidR="00CD3E27">
        <w:rPr>
          <w:rFonts w:ascii="Arial" w:hAnsi="Arial" w:cs="Arial"/>
          <w:sz w:val="20"/>
          <w:szCs w:val="20"/>
        </w:rPr>
        <w:t>d</w:t>
      </w:r>
      <w:r>
        <w:rPr>
          <w:rFonts w:ascii="Arial" w:hAnsi="Arial" w:cs="Arial"/>
          <w:sz w:val="20"/>
          <w:szCs w:val="20"/>
        </w:rPr>
        <w:t xml:space="preserve"> these two processes as follows:</w:t>
      </w:r>
    </w:p>
    <w:p w14:paraId="13E30559" w14:textId="77777777" w:rsidR="005F6990" w:rsidRPr="00DF4E7E" w:rsidRDefault="005F6990" w:rsidP="009D3DD5">
      <w:pPr>
        <w:spacing w:line="360" w:lineRule="auto"/>
        <w:jc w:val="both"/>
        <w:rPr>
          <w:rFonts w:ascii="Arial" w:hAnsi="Arial" w:cs="Arial"/>
          <w:bCs/>
          <w:color w:val="000000"/>
          <w:sz w:val="20"/>
          <w:szCs w:val="20"/>
        </w:rPr>
      </w:pPr>
    </w:p>
    <w:p w14:paraId="6ED8767D" w14:textId="69CC0AE9" w:rsidR="00F22241" w:rsidRPr="00026982" w:rsidRDefault="00F22241" w:rsidP="009D3DD5">
      <w:pPr>
        <w:pStyle w:val="ListParagraph"/>
        <w:numPr>
          <w:ilvl w:val="0"/>
          <w:numId w:val="4"/>
        </w:numPr>
        <w:pBdr>
          <w:top w:val="nil"/>
          <w:left w:val="nil"/>
          <w:bottom w:val="nil"/>
          <w:right w:val="nil"/>
          <w:between w:val="nil"/>
        </w:pBdr>
        <w:spacing w:line="360" w:lineRule="auto"/>
        <w:jc w:val="both"/>
        <w:rPr>
          <w:bCs/>
        </w:rPr>
      </w:pPr>
      <w:r w:rsidRPr="00E141BA">
        <w:rPr>
          <w:rFonts w:ascii="Arial" w:hAnsi="Arial" w:cs="Arial"/>
          <w:b/>
          <w:color w:val="000000"/>
          <w:sz w:val="20"/>
          <w:szCs w:val="20"/>
        </w:rPr>
        <w:t xml:space="preserve">Importation from the community: </w:t>
      </w:r>
      <w:r w:rsidRPr="0024105A">
        <w:rPr>
          <w:rFonts w:ascii="Arial" w:hAnsi="Arial" w:cs="Arial"/>
          <w:bCs/>
          <w:sz w:val="20"/>
          <w:szCs w:val="20"/>
        </w:rPr>
        <w:t>Using hospital admission records</w:t>
      </w:r>
      <w:r>
        <w:rPr>
          <w:rFonts w:ascii="Arial" w:hAnsi="Arial" w:cs="Arial"/>
          <w:bCs/>
          <w:sz w:val="20"/>
          <w:szCs w:val="20"/>
        </w:rPr>
        <w:t>,</w:t>
      </w:r>
      <w:r w:rsidRPr="0024105A">
        <w:rPr>
          <w:rFonts w:ascii="Arial" w:hAnsi="Arial" w:cs="Arial"/>
          <w:bCs/>
          <w:sz w:val="20"/>
          <w:szCs w:val="20"/>
        </w:rPr>
        <w:t xml:space="preserve"> we assume</w:t>
      </w:r>
      <w:r w:rsidR="00CD3E27">
        <w:rPr>
          <w:rFonts w:ascii="Arial" w:hAnsi="Arial" w:cs="Arial"/>
          <w:bCs/>
          <w:sz w:val="20"/>
          <w:szCs w:val="20"/>
        </w:rPr>
        <w:t>d</w:t>
      </w:r>
      <w:r w:rsidRPr="0024105A">
        <w:rPr>
          <w:rFonts w:ascii="Arial" w:hAnsi="Arial" w:cs="Arial"/>
          <w:bCs/>
          <w:sz w:val="20"/>
          <w:szCs w:val="20"/>
        </w:rPr>
        <w:t xml:space="preserve"> a </w:t>
      </w:r>
      <w:r>
        <w:rPr>
          <w:rFonts w:ascii="Arial" w:hAnsi="Arial" w:cs="Arial"/>
          <w:bCs/>
          <w:sz w:val="20"/>
          <w:szCs w:val="20"/>
        </w:rPr>
        <w:t xml:space="preserve">newly </w:t>
      </w:r>
      <w:r w:rsidRPr="0024105A">
        <w:rPr>
          <w:rFonts w:ascii="Arial" w:hAnsi="Arial" w:cs="Arial"/>
          <w:bCs/>
          <w:sz w:val="20"/>
          <w:szCs w:val="20"/>
        </w:rPr>
        <w:t>admitted</w:t>
      </w:r>
      <w:r>
        <w:rPr>
          <w:rFonts w:ascii="Arial" w:hAnsi="Arial" w:cs="Arial"/>
          <w:bCs/>
          <w:sz w:val="20"/>
          <w:szCs w:val="20"/>
        </w:rPr>
        <w:t xml:space="preserve"> patient is</w:t>
      </w:r>
      <w:r w:rsidRPr="0024105A">
        <w:rPr>
          <w:rFonts w:ascii="Arial" w:hAnsi="Arial" w:cs="Arial"/>
          <w:bCs/>
          <w:sz w:val="20"/>
          <w:szCs w:val="20"/>
        </w:rPr>
        <w:t xml:space="preserve"> colonized with a particular pathogen with </w:t>
      </w:r>
      <w:r>
        <w:rPr>
          <w:rFonts w:ascii="Arial" w:hAnsi="Arial" w:cs="Arial"/>
          <w:bCs/>
          <w:sz w:val="20"/>
          <w:szCs w:val="20"/>
        </w:rPr>
        <w:t xml:space="preserve">an </w:t>
      </w:r>
      <w:r w:rsidRPr="0024105A">
        <w:rPr>
          <w:rFonts w:ascii="Arial" w:hAnsi="Arial" w:cs="Arial"/>
          <w:bCs/>
          <w:sz w:val="20"/>
          <w:szCs w:val="20"/>
        </w:rPr>
        <w:t xml:space="preserve">importation probability </w:t>
      </w:r>
      <m:oMath>
        <m:r>
          <w:rPr>
            <w:rFonts w:ascii="Cambria Math" w:hAnsi="Cambria Math" w:cs="Arial"/>
            <w:sz w:val="20"/>
            <w:szCs w:val="20"/>
          </w:rPr>
          <m:t>γ</m:t>
        </m:r>
      </m:oMath>
      <w:r w:rsidRPr="0024105A">
        <w:rPr>
          <w:rFonts w:ascii="Arial" w:hAnsi="Arial" w:cs="Arial"/>
          <w:sz w:val="20"/>
          <w:szCs w:val="20"/>
        </w:rPr>
        <w:t>. The number of patients admitted from the community is shown in Figure 2B. We treat</w:t>
      </w:r>
      <w:r w:rsidR="00CD3E27">
        <w:rPr>
          <w:rFonts w:ascii="Arial" w:hAnsi="Arial" w:cs="Arial"/>
          <w:sz w:val="20"/>
          <w:szCs w:val="20"/>
        </w:rPr>
        <w:t>ed</w:t>
      </w:r>
      <w:r w:rsidRPr="0024105A">
        <w:rPr>
          <w:rFonts w:ascii="Arial" w:hAnsi="Arial" w:cs="Arial"/>
          <w:sz w:val="20"/>
          <w:szCs w:val="20"/>
        </w:rPr>
        <w:t xml:space="preserve"> all admissions independently and </w:t>
      </w:r>
      <w:r w:rsidR="00CD3E27">
        <w:rPr>
          <w:rFonts w:ascii="Arial" w:hAnsi="Arial" w:cs="Arial"/>
          <w:sz w:val="20"/>
          <w:szCs w:val="20"/>
        </w:rPr>
        <w:t>did</w:t>
      </w:r>
      <w:r w:rsidR="00CD3E27" w:rsidRPr="0024105A">
        <w:rPr>
          <w:rFonts w:ascii="Arial" w:hAnsi="Arial" w:cs="Arial"/>
          <w:sz w:val="20"/>
          <w:szCs w:val="20"/>
        </w:rPr>
        <w:t xml:space="preserve"> </w:t>
      </w:r>
      <w:r w:rsidRPr="0024105A">
        <w:rPr>
          <w:rFonts w:ascii="Arial" w:hAnsi="Arial" w:cs="Arial"/>
          <w:sz w:val="20"/>
          <w:szCs w:val="20"/>
        </w:rPr>
        <w:t>not track changes in importation rates due to re-admission.</w:t>
      </w:r>
      <w:r w:rsidR="007B098E">
        <w:rPr>
          <w:rFonts w:ascii="Arial" w:hAnsi="Arial" w:cs="Arial"/>
          <w:sz w:val="20"/>
          <w:szCs w:val="20"/>
        </w:rPr>
        <w:t xml:space="preserve"> However, if patients were admitted in consecutive days we assumed their colonization status did not change.</w:t>
      </w:r>
      <w:r w:rsidRPr="0024105A">
        <w:rPr>
          <w:rFonts w:ascii="Arial" w:hAnsi="Arial" w:cs="Arial"/>
          <w:sz w:val="20"/>
          <w:szCs w:val="20"/>
        </w:rPr>
        <w:t xml:space="preserve"> As a consequence, the number of admitted, colonized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C</m:t>
            </m:r>
          </m:e>
          <m:sub>
            <m:r>
              <w:rPr>
                <w:rFonts w:ascii="Cambria Math" w:hAnsi="Cambria Math" w:cs="Arial"/>
                <w:sz w:val="20"/>
                <w:szCs w:val="20"/>
              </w:rPr>
              <m:t>imp</m:t>
            </m:r>
          </m:sub>
        </m:sSub>
        <m:r>
          <w:rPr>
            <w:rFonts w:ascii="Cambria Math" w:hAnsi="Cambria Math" w:cs="Arial"/>
            <w:sz w:val="20"/>
            <w:szCs w:val="20"/>
          </w:rPr>
          <m:t>(t)</m:t>
        </m:r>
      </m:oMath>
      <w:r w:rsidRPr="0024105A">
        <w:rPr>
          <w:rFonts w:ascii="Arial" w:hAnsi="Arial" w:cs="Arial"/>
          <w:sz w:val="20"/>
          <w:szCs w:val="20"/>
        </w:rPr>
        <w:t xml:space="preserve">, among all admitted patients on day </w:t>
      </w:r>
      <m:oMath>
        <m:r>
          <w:rPr>
            <w:rFonts w:ascii="Cambria Math" w:hAnsi="Cambria Math" w:cs="Arial"/>
            <w:sz w:val="20"/>
            <w:szCs w:val="20"/>
          </w:rPr>
          <m:t>t</m:t>
        </m:r>
      </m:oMath>
      <w:r w:rsidRPr="0024105A">
        <w:rPr>
          <w:rFonts w:ascii="Arial" w:hAnsi="Arial" w:cs="Arial"/>
          <w:sz w:val="20"/>
          <w:szCs w:val="20"/>
        </w:rPr>
        <w:t xml:space="preserve">, </w:t>
      </w:r>
      <m:oMath>
        <m:sSub>
          <m:sSubPr>
            <m:ctrlPr>
              <w:rPr>
                <w:rFonts w:ascii="Cambria Math" w:hAnsi="Cambria Math" w:cs="Arial"/>
                <w:bCs/>
                <w:i/>
                <w:sz w:val="20"/>
                <w:szCs w:val="20"/>
              </w:rPr>
            </m:ctrlPr>
          </m:sSubPr>
          <m:e>
            <m:r>
              <w:rPr>
                <w:rFonts w:ascii="Cambria Math" w:hAnsi="Cambria Math" w:cs="Arial"/>
                <w:sz w:val="20"/>
                <w:szCs w:val="20"/>
              </w:rPr>
              <m:t>N</m:t>
            </m:r>
          </m:e>
          <m:sub>
            <m:r>
              <w:rPr>
                <w:rFonts w:ascii="Cambria Math" w:hAnsi="Cambria Math" w:cs="Arial"/>
                <w:sz w:val="20"/>
                <w:szCs w:val="20"/>
              </w:rPr>
              <m:t>a</m:t>
            </m:r>
          </m:sub>
        </m:sSub>
      </m:oMath>
      <w:r w:rsidRPr="0024105A">
        <w:rPr>
          <w:rFonts w:ascii="Arial" w:hAnsi="Arial" w:cs="Arial"/>
          <w:sz w:val="20"/>
          <w:szCs w:val="20"/>
        </w:rPr>
        <w:t>, can be computed as:</w:t>
      </w:r>
      <w:r w:rsidRPr="00026982">
        <w:t xml:space="preserve"> </w:t>
      </w:r>
    </w:p>
    <w:p w14:paraId="0146841D" w14:textId="77777777" w:rsidR="00F22241" w:rsidRPr="00026982" w:rsidRDefault="00F22241" w:rsidP="009D3DD5">
      <w:pPr>
        <w:pStyle w:val="ListParagraph"/>
        <w:pBdr>
          <w:top w:val="nil"/>
          <w:left w:val="nil"/>
          <w:bottom w:val="nil"/>
          <w:right w:val="nil"/>
          <w:between w:val="nil"/>
        </w:pBdr>
        <w:spacing w:line="360" w:lineRule="auto"/>
        <w:jc w:val="both"/>
        <w:rPr>
          <w:bCs/>
        </w:rPr>
      </w:pPr>
    </w:p>
    <w:p w14:paraId="0946F2D4" w14:textId="77777777" w:rsidR="00F22241" w:rsidRPr="00E141BA"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imp</m:t>
              </m:r>
            </m:sub>
          </m:sSub>
          <m:r>
            <w:rPr>
              <w:rFonts w:ascii="Cambria Math" w:hAnsi="Cambria Math" w:cs="Arial"/>
              <w:color w:val="000000"/>
              <w:sz w:val="20"/>
              <w:szCs w:val="20"/>
            </w:rPr>
            <m:t>(t)=</m:t>
          </m:r>
          <m:sSub>
            <m:sSubPr>
              <m:ctrlPr>
                <w:rPr>
                  <w:rFonts w:ascii="Cambria Math" w:hAnsi="Cambria Math" w:cs="Arial"/>
                  <w:bCs/>
                  <w:i/>
                  <w:color w:val="000000"/>
                  <w:sz w:val="20"/>
                  <w:szCs w:val="20"/>
                </w:rPr>
              </m:ctrlPr>
            </m:sSubPr>
            <m:e>
              <m:r>
                <w:rPr>
                  <w:rFonts w:ascii="Cambria Math" w:hAnsi="Cambria Math" w:cs="Arial"/>
                  <w:color w:val="000000"/>
                  <w:sz w:val="20"/>
                  <w:szCs w:val="20"/>
                </w:rPr>
                <m:t>γN</m:t>
              </m:r>
            </m:e>
            <m:sub>
              <m:r>
                <w:rPr>
                  <w:rFonts w:ascii="Cambria Math" w:hAnsi="Cambria Math" w:cs="Arial"/>
                  <w:color w:val="000000"/>
                  <w:sz w:val="20"/>
                  <w:szCs w:val="20"/>
                </w:rPr>
                <m:t>a</m:t>
              </m:r>
            </m:sub>
          </m:sSub>
          <m:r>
            <w:rPr>
              <w:rFonts w:ascii="Cambria Math" w:hAnsi="Cambria Math" w:cs="Arial"/>
              <w:color w:val="000000"/>
              <w:sz w:val="20"/>
              <w:szCs w:val="20"/>
            </w:rPr>
            <m:t>(t)</m:t>
          </m:r>
        </m:oMath>
      </m:oMathPara>
    </w:p>
    <w:p w14:paraId="01DE5B87" w14:textId="77777777" w:rsidR="00F22241" w:rsidRPr="00E141BA" w:rsidRDefault="00F22241"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w:p>
    <w:p w14:paraId="4A6A04F9" w14:textId="252FA579" w:rsidR="00F22241" w:rsidRPr="00E502D6" w:rsidRDefault="00F22241" w:rsidP="009D3DD5">
      <w:pPr>
        <w:pStyle w:val="ListParagraph"/>
        <w:numPr>
          <w:ilvl w:val="0"/>
          <w:numId w:val="4"/>
        </w:numPr>
        <w:pBdr>
          <w:top w:val="nil"/>
          <w:left w:val="nil"/>
          <w:bottom w:val="nil"/>
          <w:right w:val="nil"/>
          <w:between w:val="nil"/>
        </w:pBdr>
        <w:spacing w:line="360" w:lineRule="auto"/>
        <w:jc w:val="both"/>
        <w:rPr>
          <w:rFonts w:ascii="Arial" w:hAnsi="Arial" w:cs="Arial"/>
          <w:color w:val="000000"/>
          <w:sz w:val="20"/>
          <w:szCs w:val="20"/>
        </w:rPr>
      </w:pPr>
      <w:r w:rsidRPr="00E141BA">
        <w:rPr>
          <w:rFonts w:ascii="Arial" w:hAnsi="Arial" w:cs="Arial"/>
          <w:b/>
          <w:color w:val="000000"/>
          <w:sz w:val="20"/>
          <w:szCs w:val="20"/>
        </w:rPr>
        <w:t xml:space="preserve">Nosocomial contact transmission: </w:t>
      </w:r>
      <w:r w:rsidRPr="003C6856">
        <w:rPr>
          <w:rFonts w:ascii="Arial" w:hAnsi="Arial" w:cs="Arial"/>
          <w:bCs/>
          <w:color w:val="000000"/>
          <w:sz w:val="20"/>
          <w:szCs w:val="20"/>
        </w:rPr>
        <w:t>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force of infection for each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r>
          <w:rPr>
            <w:rFonts w:ascii="Cambria Math" w:hAnsi="Cambria Math" w:cs="Arial"/>
            <w:color w:val="000000"/>
            <w:sz w:val="20"/>
            <w:szCs w:val="20"/>
          </w:rPr>
          <m:t xml:space="preserve">,   i ϵ [1, </m:t>
        </m:r>
        <m:r>
          <m:rPr>
            <m:nor/>
          </m:rPr>
          <w:rPr>
            <w:rFonts w:ascii="Arial" w:hAnsi="Arial" w:cs="Arial"/>
            <w:bCs/>
            <w:color w:val="000000"/>
            <w:sz w:val="20"/>
            <w:szCs w:val="20"/>
          </w:rPr>
          <m:t>22</m:t>
        </m:r>
        <m:r>
          <m:rPr>
            <m:nor/>
          </m:rPr>
          <w:rPr>
            <w:rFonts w:ascii="Cambria Math" w:hAnsi="Arial" w:cs="Arial"/>
            <w:bCs/>
            <w:color w:val="000000"/>
            <w:sz w:val="20"/>
            <w:szCs w:val="20"/>
            <w:lang w:val="en-US"/>
          </w:rPr>
          <m:t>1</m:t>
        </m:r>
        <m:r>
          <m:rPr>
            <m:nor/>
          </m:rPr>
          <w:rPr>
            <w:rFonts w:ascii="Arial" w:hAnsi="Arial" w:cs="Arial"/>
            <w:bCs/>
            <w:color w:val="000000"/>
            <w:sz w:val="20"/>
            <w:szCs w:val="20"/>
          </w:rPr>
          <m:t>]</m:t>
        </m:r>
      </m:oMath>
      <w:r w:rsidRPr="003C6856">
        <w:rPr>
          <w:rFonts w:ascii="Arial" w:hAnsi="Arial" w:cs="Arial"/>
          <w:bCs/>
          <w:color w:val="000000"/>
          <w:sz w:val="20"/>
          <w:szCs w:val="20"/>
        </w:rPr>
        <w:t xml:space="preserve"> as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sidRPr="003C6856">
        <w:rPr>
          <w:rFonts w:ascii="Arial" w:hAnsi="Arial" w:cs="Arial"/>
          <w:bCs/>
          <w:color w:val="000000"/>
          <w:sz w:val="20"/>
          <w:szCs w:val="20"/>
        </w:rPr>
        <w:t xml:space="preserve">. The force of infection is proportional to the number of individuals carrying the pathogen in a given ward on day </w:t>
      </w:r>
      <m:oMath>
        <m:r>
          <w:rPr>
            <w:rFonts w:ascii="Cambria Math" w:hAnsi="Cambria Math" w:cs="Arial"/>
            <w:color w:val="000000"/>
            <w:sz w:val="20"/>
            <w:szCs w:val="20"/>
          </w:rPr>
          <m:t>t</m:t>
        </m:r>
      </m:oMath>
      <w:r w:rsidRPr="003C6856">
        <w:rPr>
          <w:rFonts w:ascii="Arial" w:hAnsi="Arial" w:cs="Arial"/>
          <w:bCs/>
          <w:color w:val="000000"/>
          <w:sz w:val="20"/>
          <w:szCs w:val="20"/>
        </w:rPr>
        <w:t xml:space="preserve">, denoted by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r>
          <w:rPr>
            <w:rFonts w:ascii="Cambria Math" w:hAnsi="Cambria Math" w:cs="Arial"/>
            <w:color w:val="000000"/>
            <w:sz w:val="20"/>
            <w:szCs w:val="20"/>
          </w:rPr>
          <m:t>(t)</m:t>
        </m:r>
      </m:oMath>
      <w:r w:rsidRPr="003C6856">
        <w:rPr>
          <w:rFonts w:ascii="Arial" w:hAnsi="Arial" w:cs="Arial"/>
          <w:bCs/>
          <w:color w:val="000000"/>
          <w:sz w:val="20"/>
          <w:szCs w:val="20"/>
        </w:rPr>
        <w:t>. We define</w:t>
      </w:r>
      <w:r w:rsidR="00CD3E27">
        <w:rPr>
          <w:rFonts w:ascii="Arial" w:hAnsi="Arial" w:cs="Arial"/>
          <w:bCs/>
          <w:color w:val="000000"/>
          <w:sz w:val="20"/>
          <w:szCs w:val="20"/>
        </w:rPr>
        <w:t>d</w:t>
      </w:r>
      <w:r w:rsidRPr="003C6856">
        <w:rPr>
          <w:rFonts w:ascii="Arial" w:hAnsi="Arial" w:cs="Arial"/>
          <w:bCs/>
          <w:color w:val="000000"/>
          <w:sz w:val="20"/>
          <w:szCs w:val="20"/>
        </w:rPr>
        <w:t xml:space="preserve"> a frequency-dependent transmission rate per ward as </w:t>
      </w:r>
      <m:oMath>
        <m:r>
          <w:rPr>
            <w:rFonts w:ascii="Cambria Math" w:hAnsi="Cambria Math" w:cs="Arial"/>
            <w:color w:val="000000"/>
            <w:sz w:val="20"/>
            <w:szCs w:val="20"/>
          </w:rPr>
          <m:t>β/</m:t>
        </m:r>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where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oMath>
      <w:r w:rsidRPr="003C6856">
        <w:rPr>
          <w:rFonts w:ascii="Arial" w:hAnsi="Arial" w:cs="Arial"/>
          <w:bCs/>
          <w:color w:val="000000"/>
          <w:sz w:val="20"/>
          <w:szCs w:val="20"/>
        </w:rPr>
        <w:t xml:space="preserve"> is the average ward daily occupancy </w:t>
      </w:r>
      <w:r>
        <w:rPr>
          <w:rFonts w:ascii="Arial" w:hAnsi="Arial" w:cs="Arial"/>
          <w:bCs/>
          <w:color w:val="000000"/>
          <w:sz w:val="20"/>
          <w:szCs w:val="20"/>
        </w:rPr>
        <w:t xml:space="preserve">(Density distribution </w:t>
      </w:r>
      <w:r w:rsidRPr="003C6856">
        <w:rPr>
          <w:rFonts w:ascii="Arial" w:hAnsi="Arial" w:cs="Arial"/>
          <w:bCs/>
          <w:color w:val="000000"/>
          <w:sz w:val="20"/>
          <w:szCs w:val="20"/>
        </w:rPr>
        <w:t>shown in</w:t>
      </w:r>
      <w:r>
        <w:rPr>
          <w:rFonts w:ascii="Arial" w:hAnsi="Arial" w:cs="Arial"/>
          <w:bCs/>
          <w:color w:val="000000"/>
          <w:sz w:val="20"/>
          <w:szCs w:val="20"/>
        </w:rPr>
        <w:t xml:space="preserve"> Supplementary Information</w:t>
      </w:r>
      <w:r w:rsidRPr="003C6856">
        <w:rPr>
          <w:rFonts w:ascii="Arial" w:hAnsi="Arial" w:cs="Arial"/>
          <w:bCs/>
          <w:color w:val="000000"/>
          <w:sz w:val="20"/>
          <w:szCs w:val="20"/>
        </w:rPr>
        <w:t xml:space="preserve"> Figure S1</w:t>
      </w:r>
      <w:r>
        <w:rPr>
          <w:rFonts w:ascii="Arial" w:hAnsi="Arial" w:cs="Arial"/>
          <w:bCs/>
          <w:color w:val="000000"/>
          <w:sz w:val="20"/>
          <w:szCs w:val="20"/>
        </w:rPr>
        <w:t>)</w:t>
      </w:r>
      <w:r w:rsidRPr="003C6856">
        <w:rPr>
          <w:rFonts w:ascii="Arial" w:hAnsi="Arial" w:cs="Arial"/>
          <w:bCs/>
          <w:color w:val="000000"/>
          <w:sz w:val="20"/>
          <w:szCs w:val="20"/>
        </w:rPr>
        <w:t>. The force of infection per ward is computed as:</w:t>
      </w:r>
    </w:p>
    <w:p w14:paraId="1ED10A63" w14:textId="1A307E56" w:rsidR="00F22241" w:rsidRPr="007E1940" w:rsidRDefault="00000000" w:rsidP="009D3DD5">
      <w:pPr>
        <w:pBdr>
          <w:top w:val="nil"/>
          <w:left w:val="nil"/>
          <w:bottom w:val="nil"/>
          <w:right w:val="nil"/>
          <w:between w:val="nil"/>
        </w:pBdr>
        <w:spacing w:line="360" w:lineRule="auto"/>
        <w:jc w:val="both"/>
        <w:rPr>
          <w:rFonts w:ascii="Arial" w:hAnsi="Arial" w:cs="Arial"/>
          <w:bCs/>
          <w:color w:val="000000"/>
          <w:sz w:val="20"/>
          <w:szCs w:val="20"/>
        </w:rPr>
      </w:pPr>
      <m:oMathPara>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r>
            <w:rPr>
              <w:rFonts w:ascii="Cambria Math" w:hAnsi="Cambria Math" w:cs="Arial"/>
              <w:color w:val="000000"/>
              <w:sz w:val="20"/>
              <w:szCs w:val="20"/>
            </w:rPr>
            <m:t>=∆t</m:t>
          </m:r>
          <m:f>
            <m:fPr>
              <m:ctrlPr>
                <w:rPr>
                  <w:rFonts w:ascii="Cambria Math" w:hAnsi="Cambria Math" w:cs="Arial"/>
                  <w:bCs/>
                  <w:i/>
                  <w:color w:val="000000"/>
                  <w:sz w:val="20"/>
                  <w:szCs w:val="20"/>
                </w:rPr>
              </m:ctrlPr>
            </m:fPr>
            <m:num>
              <m:r>
                <w:rPr>
                  <w:rFonts w:ascii="Cambria Math" w:hAnsi="Cambria Math" w:cs="Arial"/>
                  <w:color w:val="000000"/>
                  <w:sz w:val="20"/>
                  <w:szCs w:val="20"/>
                </w:rPr>
                <m:t>β</m:t>
              </m:r>
            </m:num>
            <m:den>
              <m:sSub>
                <m:sSubPr>
                  <m:ctrlPr>
                    <w:rPr>
                      <w:rFonts w:ascii="Cambria Math" w:hAnsi="Cambria Math" w:cs="Arial"/>
                      <w:bCs/>
                      <w:i/>
                      <w:color w:val="000000"/>
                      <w:sz w:val="20"/>
                      <w:szCs w:val="20"/>
                    </w:rPr>
                  </m:ctrlPr>
                </m:sSubPr>
                <m:e>
                  <m:r>
                    <w:rPr>
                      <w:rFonts w:ascii="Cambria Math" w:hAnsi="Cambria Math" w:cs="Arial"/>
                      <w:color w:val="000000"/>
                      <w:sz w:val="20"/>
                      <w:szCs w:val="20"/>
                    </w:rPr>
                    <m:t>N</m:t>
                  </m:r>
                </m:e>
                <m:sub>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b>
              </m:sSub>
            </m:den>
          </m:f>
          <m:sSub>
            <m:sSubPr>
              <m:ctrlPr>
                <w:rPr>
                  <w:rFonts w:ascii="Cambria Math" w:hAnsi="Cambria Math" w:cs="Arial"/>
                  <w:bCs/>
                  <w:i/>
                  <w:color w:val="000000"/>
                  <w:sz w:val="20"/>
                  <w:szCs w:val="20"/>
                </w:rPr>
              </m:ctrlPr>
            </m:sSubPr>
            <m:e>
              <m:sSub>
                <m:sSubPr>
                  <m:ctrlPr>
                    <w:rPr>
                      <w:rFonts w:ascii="Cambria Math" w:hAnsi="Cambria Math" w:cs="Arial"/>
                      <w:bCs/>
                      <w:i/>
                      <w:color w:val="000000"/>
                      <w:sz w:val="20"/>
                      <w:szCs w:val="20"/>
                    </w:rPr>
                  </m:ctrlPr>
                </m:sSubPr>
                <m:e>
                  <m:r>
                    <w:rPr>
                      <w:rFonts w:ascii="Cambria Math" w:hAnsi="Cambria Math" w:cs="Arial"/>
                      <w:color w:val="000000"/>
                      <w:sz w:val="20"/>
                      <w:szCs w:val="20"/>
                    </w:rPr>
                    <m:t>C</m:t>
                  </m:r>
                </m:e>
                <m:sub>
                  <m:r>
                    <w:rPr>
                      <w:rFonts w:ascii="Cambria Math" w:hAnsi="Cambria Math" w:cs="Arial"/>
                      <w:color w:val="000000"/>
                      <w:sz w:val="20"/>
                      <w:szCs w:val="20"/>
                    </w:rPr>
                    <m:t>w</m:t>
                  </m:r>
                </m:sub>
              </m:sSub>
            </m:e>
            <m:sub>
              <m:r>
                <w:rPr>
                  <w:rFonts w:ascii="Cambria Math" w:hAnsi="Cambria Math" w:cs="Arial"/>
                  <w:color w:val="000000"/>
                  <w:sz w:val="20"/>
                  <w:szCs w:val="20"/>
                </w:rPr>
                <m:t>i</m:t>
              </m:r>
            </m:sub>
          </m:sSub>
          <m:r>
            <w:rPr>
              <w:rFonts w:ascii="Cambria Math" w:hAnsi="Cambria Math" w:cs="Arial"/>
              <w:color w:val="000000"/>
              <w:sz w:val="20"/>
              <w:szCs w:val="20"/>
            </w:rPr>
            <m:t>(t)</m:t>
          </m:r>
        </m:oMath>
      </m:oMathPara>
    </w:p>
    <w:p w14:paraId="0BCE47FD" w14:textId="516B74C5" w:rsidR="00F22241" w:rsidRPr="007E1940"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Thus</w:t>
      </w:r>
      <w:r w:rsidRPr="007E1940">
        <w:rPr>
          <w:rFonts w:ascii="Arial" w:hAnsi="Arial" w:cs="Arial"/>
          <w:bCs/>
          <w:color w:val="000000"/>
          <w:sz w:val="20"/>
          <w:szCs w:val="20"/>
        </w:rPr>
        <w:t>, the force of infection per</w:t>
      </w:r>
      <w:r>
        <w:rPr>
          <w:rFonts w:ascii="Arial" w:hAnsi="Arial" w:cs="Arial"/>
          <w:bCs/>
          <w:color w:val="000000"/>
          <w:sz w:val="20"/>
          <w:szCs w:val="20"/>
        </w:rPr>
        <w:t xml:space="preserve"> </w:t>
      </w:r>
      <w:r w:rsidRPr="007E1940">
        <w:rPr>
          <w:rFonts w:ascii="Arial" w:hAnsi="Arial" w:cs="Arial"/>
          <w:bCs/>
          <w:color w:val="000000"/>
          <w:sz w:val="20"/>
          <w:szCs w:val="20"/>
        </w:rPr>
        <w:t>ward</w:t>
      </w:r>
      <w:r>
        <w:rPr>
          <w:rFonts w:ascii="Arial" w:hAnsi="Arial" w:cs="Arial"/>
          <w:bCs/>
          <w:color w:val="000000"/>
          <w:sz w:val="20"/>
          <w:szCs w:val="20"/>
        </w:rPr>
        <w:t>,</w:t>
      </w:r>
      <w:r w:rsidRPr="007E1940">
        <w:rPr>
          <w:rFonts w:ascii="Arial" w:hAnsi="Arial" w:cs="Arial"/>
          <w:bCs/>
          <w:color w:val="000000"/>
          <w:sz w:val="20"/>
          <w:szCs w:val="20"/>
        </w:rPr>
        <w:t xml:space="preserve"> or probability of </w:t>
      </w:r>
      <w:r>
        <w:rPr>
          <w:rFonts w:ascii="Arial" w:hAnsi="Arial" w:cs="Arial"/>
          <w:bCs/>
          <w:color w:val="000000"/>
          <w:sz w:val="20"/>
          <w:szCs w:val="20"/>
        </w:rPr>
        <w:t>colonization</w:t>
      </w:r>
      <w:r w:rsidRPr="007E1940">
        <w:rPr>
          <w:rFonts w:ascii="Arial" w:hAnsi="Arial" w:cs="Arial"/>
          <w:bCs/>
          <w:color w:val="000000"/>
          <w:sz w:val="20"/>
          <w:szCs w:val="20"/>
        </w:rPr>
        <w:t xml:space="preserve"> f</w:t>
      </w:r>
      <w:r>
        <w:rPr>
          <w:rFonts w:ascii="Arial" w:hAnsi="Arial" w:cs="Arial"/>
          <w:bCs/>
          <w:color w:val="000000"/>
          <w:sz w:val="20"/>
          <w:szCs w:val="20"/>
        </w:rPr>
        <w:t>or</w:t>
      </w:r>
      <w:r w:rsidRPr="007E1940">
        <w:rPr>
          <w:rFonts w:ascii="Arial" w:hAnsi="Arial" w:cs="Arial"/>
          <w:bCs/>
          <w:color w:val="000000"/>
          <w:sz w:val="20"/>
          <w:szCs w:val="20"/>
        </w:rPr>
        <w:t xml:space="preserve"> </w:t>
      </w:r>
      <w:r>
        <w:rPr>
          <w:rFonts w:ascii="Arial" w:hAnsi="Arial" w:cs="Arial"/>
          <w:bCs/>
          <w:color w:val="000000"/>
          <w:sz w:val="20"/>
          <w:szCs w:val="20"/>
        </w:rPr>
        <w:t xml:space="preserve">susceptible </w:t>
      </w:r>
      <w:r w:rsidRPr="007E1940">
        <w:rPr>
          <w:rFonts w:ascii="Arial" w:hAnsi="Arial" w:cs="Arial"/>
          <w:bCs/>
          <w:color w:val="000000"/>
          <w:sz w:val="20"/>
          <w:szCs w:val="20"/>
        </w:rPr>
        <w:t>individual</w:t>
      </w:r>
      <w:r>
        <w:rPr>
          <w:rFonts w:ascii="Arial" w:hAnsi="Arial" w:cs="Arial"/>
          <w:bCs/>
          <w:color w:val="000000"/>
          <w:sz w:val="20"/>
          <w:szCs w:val="20"/>
        </w:rPr>
        <w:t>s</w:t>
      </w:r>
      <w:r w:rsidRPr="007E1940">
        <w:rPr>
          <w:rFonts w:ascii="Arial" w:hAnsi="Arial" w:cs="Arial"/>
          <w:bCs/>
          <w:color w:val="000000"/>
          <w:sz w:val="20"/>
          <w:szCs w:val="20"/>
        </w:rPr>
        <w:t xml:space="preserve"> staying </w:t>
      </w:r>
      <w:r>
        <w:rPr>
          <w:rFonts w:ascii="Arial" w:hAnsi="Arial" w:cs="Arial"/>
          <w:bCs/>
          <w:color w:val="000000"/>
          <w:sz w:val="20"/>
          <w:szCs w:val="20"/>
        </w:rPr>
        <w:t>in</w:t>
      </w:r>
      <w:r w:rsidRPr="007E1940">
        <w:rPr>
          <w:rFonts w:ascii="Arial" w:hAnsi="Arial" w:cs="Arial"/>
          <w:bCs/>
          <w:color w:val="000000"/>
          <w:sz w:val="20"/>
          <w:szCs w:val="20"/>
        </w:rPr>
        <w:t xml:space="preserve">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oMath>
      <w:r w:rsidRPr="007E1940">
        <w:rPr>
          <w:rFonts w:ascii="Arial" w:hAnsi="Arial" w:cs="Arial"/>
          <w:bCs/>
          <w:color w:val="000000"/>
          <w:sz w:val="20"/>
          <w:szCs w:val="20"/>
        </w:rPr>
        <w:t xml:space="preserve"> at time </w:t>
      </w:r>
      <m:oMath>
        <m:r>
          <w:rPr>
            <w:rFonts w:ascii="Cambria Math" w:hAnsi="Cambria Math" w:cs="Arial"/>
            <w:color w:val="000000"/>
            <w:sz w:val="20"/>
            <w:szCs w:val="20"/>
          </w:rPr>
          <m:t>t</m:t>
        </m:r>
      </m:oMath>
      <w:r>
        <w:rPr>
          <w:rFonts w:ascii="Arial" w:hAnsi="Arial" w:cs="Arial"/>
          <w:color w:val="000000"/>
          <w:sz w:val="20"/>
          <w:szCs w:val="20"/>
        </w:rPr>
        <w:t>,</w:t>
      </w:r>
      <w:r w:rsidRPr="007E1940">
        <w:rPr>
          <w:rFonts w:ascii="Arial" w:hAnsi="Arial" w:cs="Arial"/>
          <w:bCs/>
          <w:color w:val="000000"/>
          <w:sz w:val="20"/>
          <w:szCs w:val="20"/>
        </w:rPr>
        <w:t xml:space="preserve"> is given by </w:t>
      </w:r>
      <m:oMath>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i</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w:r>
        <w:rPr>
          <w:rFonts w:ascii="Arial" w:hAnsi="Arial" w:cs="Arial"/>
          <w:bCs/>
          <w:color w:val="000000"/>
          <w:sz w:val="20"/>
          <w:szCs w:val="20"/>
        </w:rPr>
        <w:t xml:space="preserve">, </w:t>
      </w:r>
      <w:r w:rsidRPr="007E1940">
        <w:rPr>
          <w:rFonts w:ascii="Arial" w:hAnsi="Arial" w:cs="Arial"/>
          <w:bCs/>
          <w:color w:val="000000"/>
          <w:sz w:val="20"/>
          <w:szCs w:val="20"/>
        </w:rPr>
        <w:t xml:space="preserve">and the transition equations governing the change of </w:t>
      </w:r>
      <w:r>
        <w:rPr>
          <w:rFonts w:ascii="Arial" w:hAnsi="Arial" w:cs="Arial"/>
          <w:bCs/>
          <w:color w:val="000000"/>
          <w:sz w:val="20"/>
          <w:szCs w:val="20"/>
        </w:rPr>
        <w:t>state</w:t>
      </w:r>
      <w:r w:rsidRPr="007E1940">
        <w:rPr>
          <w:rFonts w:ascii="Arial" w:hAnsi="Arial" w:cs="Arial"/>
          <w:bCs/>
          <w:color w:val="000000"/>
          <w:sz w:val="20"/>
          <w:szCs w:val="20"/>
        </w:rPr>
        <w:t xml:space="preserve"> for a patient</w:t>
      </w:r>
      <w:r>
        <w:rPr>
          <w:rFonts w:ascii="Arial" w:hAnsi="Arial" w:cs="Arial"/>
          <w:bCs/>
          <w:color w:val="000000"/>
          <w:sz w:val="20"/>
          <w:szCs w:val="20"/>
        </w:rPr>
        <w:t>,</w:t>
      </w:r>
      <w:r w:rsidRPr="007E1940">
        <w:rPr>
          <w:rFonts w:ascii="Arial" w:hAnsi="Arial" w:cs="Arial"/>
          <w:bCs/>
          <w:color w:val="000000"/>
          <w:sz w:val="20"/>
          <w:szCs w:val="20"/>
        </w:rPr>
        <w:t xml:space="preserve"> </w:t>
      </w:r>
      <m:oMath>
        <m:r>
          <w:rPr>
            <w:rFonts w:ascii="Cambria Math" w:hAnsi="Cambria Math" w:cs="Arial"/>
            <w:color w:val="000000"/>
            <w:sz w:val="20"/>
            <w:szCs w:val="20"/>
          </w:rPr>
          <m:t>k</m:t>
        </m:r>
      </m:oMath>
      <w:r>
        <w:rPr>
          <w:rFonts w:ascii="Arial" w:hAnsi="Arial" w:cs="Arial"/>
          <w:color w:val="000000"/>
          <w:sz w:val="20"/>
          <w:szCs w:val="20"/>
        </w:rPr>
        <w:t>,</w:t>
      </w:r>
      <w:r w:rsidRPr="007E1940">
        <w:rPr>
          <w:rFonts w:ascii="Arial" w:hAnsi="Arial" w:cs="Arial"/>
          <w:bCs/>
          <w:color w:val="000000"/>
          <w:sz w:val="20"/>
          <w:szCs w:val="20"/>
        </w:rPr>
        <w:t xml:space="preserve"> residing in ward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 xml:space="preserve">during time </w:t>
      </w:r>
      <m:oMath>
        <m:r>
          <m:rPr>
            <m:sty m:val="p"/>
          </m:rPr>
          <w:rPr>
            <w:rFonts w:ascii="Cambria Math" w:hAnsi="Cambria Math" w:cs="Arial"/>
            <w:color w:val="000000"/>
            <w:sz w:val="20"/>
            <w:szCs w:val="20"/>
          </w:rPr>
          <m:t>Δ</m:t>
        </m:r>
        <m:r>
          <w:rPr>
            <w:rFonts w:ascii="Cambria Math" w:hAnsi="Cambria Math" w:cs="Arial"/>
            <w:color w:val="000000"/>
            <w:sz w:val="20"/>
            <w:szCs w:val="20"/>
          </w:rPr>
          <m:t>t</m:t>
        </m:r>
      </m:oMath>
      <w:r>
        <w:rPr>
          <w:rFonts w:ascii="Arial" w:hAnsi="Arial" w:cs="Arial"/>
          <w:bCs/>
          <w:color w:val="000000"/>
          <w:sz w:val="20"/>
          <w:szCs w:val="20"/>
        </w:rPr>
        <w:t xml:space="preserve"> are</w:t>
      </w:r>
      <w:r w:rsidRPr="007E1940">
        <w:rPr>
          <w:rFonts w:ascii="Arial" w:hAnsi="Arial" w:cs="Arial"/>
          <w:bCs/>
          <w:color w:val="000000"/>
          <w:sz w:val="20"/>
          <w:szCs w:val="20"/>
        </w:rPr>
        <w:t xml:space="preserve"> given by</w:t>
      </w:r>
      <w:r>
        <w:rPr>
          <w:rFonts w:ascii="Arial" w:hAnsi="Arial" w:cs="Arial"/>
          <w:bCs/>
          <w:color w:val="000000"/>
          <w:sz w:val="20"/>
          <w:szCs w:val="20"/>
        </w:rPr>
        <w:t xml:space="preserve">: </w:t>
      </w:r>
    </w:p>
    <w:p w14:paraId="03AC5C7A" w14:textId="5C7E2E48" w:rsidR="00F22241" w:rsidRPr="00555F6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S→C</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m:t>
          </m:r>
          <m:sSup>
            <m:sSupPr>
              <m:ctrlPr>
                <w:rPr>
                  <w:rFonts w:ascii="Cambria Math" w:hAnsi="Cambria Math" w:cs="Arial"/>
                  <w:bCs/>
                  <w:i/>
                  <w:color w:val="000000"/>
                  <w:sz w:val="20"/>
                  <w:szCs w:val="20"/>
                </w:rPr>
              </m:ctrlPr>
            </m:sSupPr>
            <m:e>
              <m:r>
                <w:rPr>
                  <w:rFonts w:ascii="Cambria Math" w:hAnsi="Cambria Math" w:cs="Arial"/>
                  <w:color w:val="000000"/>
                  <w:sz w:val="20"/>
                  <w:szCs w:val="20"/>
                </w:rPr>
                <m:t>λ</m:t>
              </m:r>
            </m:e>
            <m:sup>
              <m:sSub>
                <m:sSubPr>
                  <m:ctrlPr>
                    <w:rPr>
                      <w:rFonts w:ascii="Cambria Math" w:hAnsi="Cambria Math" w:cs="Arial"/>
                      <w:bCs/>
                      <w:i/>
                      <w:color w:val="000000"/>
                      <w:sz w:val="20"/>
                      <w:szCs w:val="20"/>
                    </w:rPr>
                  </m:ctrlPr>
                </m:sSubPr>
                <m:e>
                  <m:r>
                    <w:rPr>
                      <w:rFonts w:ascii="Cambria Math" w:hAnsi="Cambria Math" w:cs="Arial"/>
                      <w:color w:val="000000"/>
                      <w:sz w:val="20"/>
                      <w:szCs w:val="20"/>
                    </w:rPr>
                    <m:t>w</m:t>
                  </m:r>
                </m:e>
                <m:sub>
                  <m:r>
                    <w:rPr>
                      <w:rFonts w:ascii="Cambria Math" w:hAnsi="Cambria Math" w:cs="Arial"/>
                      <w:color w:val="000000"/>
                      <w:sz w:val="20"/>
                      <w:szCs w:val="20"/>
                    </w:rPr>
                    <m:t>j</m:t>
                  </m:r>
                </m:sub>
              </m:sSub>
            </m:sup>
          </m:sSup>
          <m:d>
            <m:dPr>
              <m:ctrlPr>
                <w:rPr>
                  <w:rFonts w:ascii="Cambria Math" w:hAnsi="Cambria Math" w:cs="Arial"/>
                  <w:bCs/>
                  <w:i/>
                  <w:color w:val="000000"/>
                  <w:sz w:val="20"/>
                  <w:szCs w:val="20"/>
                </w:rPr>
              </m:ctrlPr>
            </m:dPr>
            <m:e>
              <m:r>
                <w:rPr>
                  <w:rFonts w:ascii="Cambria Math" w:hAnsi="Cambria Math" w:cs="Arial"/>
                  <w:color w:val="000000"/>
                  <w:sz w:val="20"/>
                  <w:szCs w:val="20"/>
                </w:rPr>
                <m:t>t</m:t>
              </m:r>
            </m:e>
          </m:d>
        </m:oMath>
      </m:oMathPara>
    </w:p>
    <w:p w14:paraId="06646434" w14:textId="6FC2756B" w:rsidR="00F22241" w:rsidRPr="00EA0178" w:rsidRDefault="00000000" w:rsidP="009D3DD5">
      <w:pPr>
        <w:pStyle w:val="ListParagraph"/>
        <w:pBdr>
          <w:top w:val="nil"/>
          <w:left w:val="nil"/>
          <w:bottom w:val="nil"/>
          <w:right w:val="nil"/>
          <w:between w:val="nil"/>
        </w:pBdr>
        <w:spacing w:line="360" w:lineRule="auto"/>
        <w:jc w:val="both"/>
        <w:rPr>
          <w:rFonts w:ascii="Arial" w:hAnsi="Arial" w:cs="Arial"/>
          <w:bCs/>
          <w:color w:val="000000"/>
          <w:sz w:val="20"/>
          <w:szCs w:val="20"/>
        </w:rPr>
      </w:pPr>
      <m:oMathPara>
        <m:oMath>
          <m:sSubSup>
            <m:sSubSupPr>
              <m:ctrlPr>
                <w:rPr>
                  <w:rFonts w:ascii="Cambria Math" w:hAnsi="Cambria Math" w:cs="Arial"/>
                  <w:bCs/>
                  <w:i/>
                  <w:color w:val="000000"/>
                  <w:sz w:val="20"/>
                  <w:szCs w:val="20"/>
                </w:rPr>
              </m:ctrlPr>
            </m:sSubSupPr>
            <m:e>
              <m:r>
                <w:rPr>
                  <w:rFonts w:ascii="Cambria Math" w:hAnsi="Cambria Math" w:cs="Arial"/>
                  <w:color w:val="000000"/>
                  <w:sz w:val="20"/>
                  <w:szCs w:val="20"/>
                </w:rPr>
                <m:t>P</m:t>
              </m:r>
            </m:e>
            <m:sub>
              <m:r>
                <w:rPr>
                  <w:rFonts w:ascii="Cambria Math" w:hAnsi="Cambria Math" w:cs="Arial"/>
                  <w:color w:val="000000"/>
                  <w:sz w:val="20"/>
                  <w:szCs w:val="20"/>
                </w:rPr>
                <m:t>C→S</m:t>
              </m:r>
            </m:sub>
            <m:sup>
              <m:r>
                <w:rPr>
                  <w:rFonts w:ascii="Cambria Math" w:hAnsi="Cambria Math" w:cs="Arial"/>
                  <w:color w:val="000000"/>
                  <w:sz w:val="20"/>
                  <w:szCs w:val="20"/>
                </w:rPr>
                <m:t>k</m:t>
              </m:r>
            </m:sup>
          </m:sSubSup>
          <m:r>
            <w:rPr>
              <w:rFonts w:ascii="Cambria Math" w:hAnsi="Cambria Math" w:cs="Arial" w:hint="eastAsia"/>
              <w:color w:val="000000"/>
              <w:sz w:val="20"/>
              <w:szCs w:val="20"/>
              <w:lang w:eastAsia="zh-CN"/>
            </w:rPr>
            <m:t>(</m:t>
          </m:r>
          <m:r>
            <w:rPr>
              <w:rFonts w:ascii="Cambria Math" w:hAnsi="Cambria Math" w:cs="Arial"/>
              <w:color w:val="000000"/>
              <w:sz w:val="20"/>
              <w:szCs w:val="20"/>
              <w:lang w:eastAsia="zh-CN"/>
            </w:rPr>
            <m:t>t)</m:t>
          </m:r>
          <m:r>
            <w:rPr>
              <w:rFonts w:ascii="Cambria Math" w:hAnsi="Cambria Math" w:cs="Arial"/>
              <w:color w:val="000000"/>
              <w:sz w:val="20"/>
              <w:szCs w:val="20"/>
            </w:rPr>
            <m:t>=∆t∙1/</m:t>
          </m:r>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k</m:t>
              </m:r>
            </m:sub>
          </m:sSub>
        </m:oMath>
      </m:oMathPara>
    </w:p>
    <w:p w14:paraId="5464D4FD" w14:textId="77777777" w:rsidR="00F22241" w:rsidRPr="00845464" w:rsidRDefault="00F22241" w:rsidP="009D3DD5">
      <w:pPr>
        <w:pBdr>
          <w:top w:val="nil"/>
          <w:left w:val="nil"/>
          <w:bottom w:val="nil"/>
          <w:right w:val="nil"/>
          <w:between w:val="nil"/>
        </w:pBdr>
        <w:spacing w:line="360" w:lineRule="auto"/>
        <w:ind w:left="720"/>
        <w:jc w:val="both"/>
        <w:rPr>
          <w:rFonts w:ascii="Arial" w:hAnsi="Arial" w:cs="Arial"/>
          <w:bCs/>
          <w:color w:val="000000"/>
          <w:sz w:val="20"/>
          <w:szCs w:val="20"/>
        </w:rPr>
      </w:pPr>
      <w:r>
        <w:rPr>
          <w:rFonts w:ascii="Arial" w:hAnsi="Arial" w:cs="Arial"/>
          <w:bCs/>
          <w:color w:val="000000"/>
          <w:sz w:val="20"/>
          <w:szCs w:val="20"/>
        </w:rPr>
        <w:t>w</w:t>
      </w:r>
      <w:r w:rsidRPr="007E1940">
        <w:rPr>
          <w:rFonts w:ascii="Arial" w:hAnsi="Arial" w:cs="Arial"/>
          <w:bCs/>
          <w:color w:val="000000"/>
          <w:sz w:val="20"/>
          <w:szCs w:val="20"/>
        </w:rPr>
        <w:t xml:space="preserve">here </w:t>
      </w:r>
      <m:oMath>
        <m:sSub>
          <m:sSubPr>
            <m:ctrlPr>
              <w:rPr>
                <w:rFonts w:ascii="Cambria Math" w:hAnsi="Cambria Math" w:cs="Arial"/>
                <w:bCs/>
                <w:i/>
                <w:color w:val="000000"/>
                <w:sz w:val="20"/>
                <w:szCs w:val="20"/>
              </w:rPr>
            </m:ctrlPr>
          </m:sSubPr>
          <m:e>
            <m:r>
              <w:rPr>
                <w:rFonts w:ascii="Cambria Math" w:hAnsi="Cambria Math" w:cs="Arial"/>
                <w:color w:val="000000"/>
                <w:sz w:val="20"/>
                <w:szCs w:val="20"/>
              </w:rPr>
              <m:t>τ</m:t>
            </m:r>
          </m:e>
          <m:sub>
            <m:r>
              <w:rPr>
                <w:rFonts w:ascii="Cambria Math" w:hAnsi="Cambria Math" w:cs="Arial"/>
                <w:color w:val="000000"/>
                <w:sz w:val="20"/>
                <w:szCs w:val="20"/>
              </w:rPr>
              <m:t>j</m:t>
            </m:r>
          </m:sub>
        </m:sSub>
      </m:oMath>
      <w:r w:rsidRPr="007E1940">
        <w:rPr>
          <w:rFonts w:ascii="Arial" w:hAnsi="Arial" w:cs="Arial"/>
          <w:bCs/>
          <w:color w:val="000000"/>
          <w:sz w:val="20"/>
          <w:szCs w:val="20"/>
        </w:rPr>
        <w:t xml:space="preserve"> </w:t>
      </w:r>
      <w:r>
        <w:rPr>
          <w:rFonts w:ascii="Arial" w:hAnsi="Arial" w:cs="Arial"/>
          <w:bCs/>
          <w:color w:val="000000"/>
          <w:sz w:val="20"/>
          <w:szCs w:val="20"/>
        </w:rPr>
        <w:t>is</w:t>
      </w:r>
      <w:r w:rsidRPr="007E1940">
        <w:rPr>
          <w:rFonts w:ascii="Arial" w:hAnsi="Arial" w:cs="Arial"/>
          <w:bCs/>
          <w:color w:val="000000"/>
          <w:sz w:val="20"/>
          <w:szCs w:val="20"/>
        </w:rPr>
        <w:t xml:space="preserve"> the decolonization</w:t>
      </w:r>
      <w:r>
        <w:rPr>
          <w:rFonts w:ascii="Arial" w:hAnsi="Arial" w:cs="Arial"/>
          <w:bCs/>
          <w:color w:val="000000"/>
          <w:sz w:val="20"/>
          <w:szCs w:val="20"/>
        </w:rPr>
        <w:t xml:space="preserve"> period</w:t>
      </w:r>
      <w:r w:rsidRPr="007E1940">
        <w:rPr>
          <w:rFonts w:ascii="Arial" w:hAnsi="Arial" w:cs="Arial"/>
          <w:bCs/>
          <w:color w:val="000000"/>
          <w:sz w:val="20"/>
          <w:szCs w:val="20"/>
        </w:rPr>
        <w:t xml:space="preserve"> of patient </w:t>
      </w:r>
      <m:oMath>
        <m:r>
          <w:rPr>
            <w:rFonts w:ascii="Cambria Math" w:hAnsi="Cambria Math" w:cs="Arial"/>
            <w:color w:val="000000"/>
            <w:sz w:val="20"/>
            <w:szCs w:val="20"/>
          </w:rPr>
          <m:t>j</m:t>
        </m:r>
      </m:oMath>
      <w:r w:rsidRPr="007E1940">
        <w:rPr>
          <w:rFonts w:ascii="Arial" w:hAnsi="Arial" w:cs="Arial"/>
          <w:bCs/>
          <w:color w:val="000000"/>
          <w:sz w:val="20"/>
          <w:szCs w:val="20"/>
        </w:rPr>
        <w:t xml:space="preserve"> and </w:t>
      </w:r>
      <w:r>
        <w:rPr>
          <w:rFonts w:ascii="Arial" w:hAnsi="Arial" w:cs="Arial"/>
          <w:bCs/>
          <w:color w:val="000000"/>
          <w:sz w:val="20"/>
          <w:szCs w:val="20"/>
        </w:rPr>
        <w:t>is</w:t>
      </w:r>
      <w:r w:rsidRPr="007E1940">
        <w:rPr>
          <w:rFonts w:ascii="Arial" w:hAnsi="Arial" w:cs="Arial"/>
          <w:bCs/>
          <w:color w:val="000000"/>
          <w:sz w:val="20"/>
          <w:szCs w:val="20"/>
        </w:rPr>
        <w:t xml:space="preserve"> </w:t>
      </w:r>
      <w:r>
        <w:rPr>
          <w:rFonts w:ascii="Arial" w:hAnsi="Arial" w:cs="Arial"/>
          <w:bCs/>
          <w:color w:val="000000"/>
          <w:sz w:val="20"/>
          <w:szCs w:val="20"/>
        </w:rPr>
        <w:t>a</w:t>
      </w:r>
      <w:r w:rsidRPr="007E1940">
        <w:rPr>
          <w:rFonts w:ascii="Arial" w:hAnsi="Arial" w:cs="Arial"/>
          <w:bCs/>
          <w:color w:val="000000"/>
          <w:sz w:val="20"/>
          <w:szCs w:val="20"/>
        </w:rPr>
        <w:t xml:space="preserve"> random variable </w:t>
      </w:r>
      <w:r>
        <w:rPr>
          <w:rFonts w:ascii="Arial" w:hAnsi="Arial" w:cs="Arial"/>
          <w:bCs/>
          <w:color w:val="000000"/>
          <w:sz w:val="20"/>
          <w:szCs w:val="20"/>
        </w:rPr>
        <w:t>with uniform distribution as indicated previously.</w:t>
      </w:r>
    </w:p>
    <w:p w14:paraId="3B4BCD4B" w14:textId="47A29E9B" w:rsidR="00F22241" w:rsidRPr="003234E4" w:rsidRDefault="00D6711A" w:rsidP="009D3DD5">
      <w:pPr>
        <w:pStyle w:val="Heading3"/>
        <w:spacing w:line="360" w:lineRule="auto"/>
        <w:jc w:val="both"/>
        <w:rPr>
          <w:i/>
          <w:iCs/>
          <w:sz w:val="20"/>
          <w:szCs w:val="20"/>
          <w:lang w:val="en-US"/>
        </w:rPr>
      </w:pPr>
      <w:r>
        <w:rPr>
          <w:i/>
          <w:iCs/>
          <w:sz w:val="20"/>
          <w:szCs w:val="20"/>
          <w:lang w:val="en-US"/>
        </w:rPr>
        <w:t>The i</w:t>
      </w:r>
      <w:r w:rsidR="00F22241" w:rsidRPr="003234E4">
        <w:rPr>
          <w:i/>
          <w:iCs/>
          <w:sz w:val="20"/>
          <w:szCs w:val="20"/>
          <w:lang w:val="en-US"/>
        </w:rPr>
        <w:t xml:space="preserve">ndividual </w:t>
      </w:r>
      <w:r>
        <w:rPr>
          <w:i/>
          <w:iCs/>
          <w:sz w:val="20"/>
          <w:szCs w:val="20"/>
          <w:lang w:val="en-US"/>
        </w:rPr>
        <w:t>o</w:t>
      </w:r>
      <w:r w:rsidR="00F22241" w:rsidRPr="003234E4">
        <w:rPr>
          <w:i/>
          <w:iCs/>
          <w:sz w:val="20"/>
          <w:szCs w:val="20"/>
          <w:lang w:val="en-US"/>
        </w:rPr>
        <w:t>bservational model</w:t>
      </w:r>
    </w:p>
    <w:p w14:paraId="7F67BE88" w14:textId="102FB452" w:rsidR="00F22241" w:rsidRDefault="00F22241" w:rsidP="009D3DD5">
      <w:pPr>
        <w:spacing w:line="360" w:lineRule="auto"/>
        <w:jc w:val="both"/>
        <w:rPr>
          <w:rFonts w:ascii="Arial" w:hAnsi="Arial" w:cs="Arial"/>
          <w:sz w:val="20"/>
          <w:szCs w:val="20"/>
        </w:rPr>
      </w:pPr>
      <w:r>
        <w:rPr>
          <w:rFonts w:ascii="Arial" w:hAnsi="Arial" w:cs="Arial"/>
          <w:sz w:val="20"/>
          <w:szCs w:val="20"/>
        </w:rPr>
        <w:t xml:space="preserve">Colonized patients may develop clinical infections due to </w:t>
      </w:r>
      <w:r w:rsidR="00966481">
        <w:rPr>
          <w:rFonts w:ascii="Arial" w:hAnsi="Arial" w:cs="Arial"/>
          <w:sz w:val="20"/>
          <w:szCs w:val="20"/>
        </w:rPr>
        <w:t xml:space="preserve">the </w:t>
      </w:r>
      <w:r>
        <w:rPr>
          <w:rFonts w:ascii="Arial" w:hAnsi="Arial" w:cs="Arial"/>
          <w:sz w:val="20"/>
          <w:szCs w:val="20"/>
        </w:rPr>
        <w:t>invasion of typically sterile body sites such as blood. At other body sites (i.e. respiratory and urinary tract) the presence of pathogens may indicate both infection or colonization, depending on additional clinical variables</w:t>
      </w:r>
      <w:r w:rsidR="001417BA">
        <w:rPr>
          <w:rFonts w:ascii="Arial" w:hAnsi="Arial" w:cs="Arial"/>
          <w:sz w:val="20"/>
          <w:szCs w:val="20"/>
        </w:rPr>
        <w:t xml:space="preserve"> </w:t>
      </w:r>
      <w:r>
        <w:rPr>
          <w:rFonts w:ascii="Arial" w:hAnsi="Arial" w:cs="Arial"/>
          <w:sz w:val="20"/>
          <w:szCs w:val="20"/>
        </w:rPr>
        <w:fldChar w:fldCharType="begin"/>
      </w:r>
      <w:r w:rsidR="00401F4F">
        <w:rPr>
          <w:rFonts w:ascii="Arial" w:hAnsi="Arial" w:cs="Arial"/>
          <w:sz w:val="20"/>
          <w:szCs w:val="20"/>
        </w:rPr>
        <w:instrText xml:space="preserve"> ADDIN ZOTERO_ITEM CSL_CITATION {"citationID":"ikQcTf2l","properties":{"formattedCitation":"\\super 1,21\\nosupersub{}","plainCitation":"1,21","noteIndex":0},"citationItems":[{"id":147,"uris":["http://zotero.org/users/9551388/items/SSS9MH66"],"itemData":{"id":147,"type":"article-journal","abstract":"Abstract\n            The increased focus on the public health burden of antimicrobial resistance (AMR) raises conceptual challenges, such as determining how much harm multidrug-resistant organisms do compared to what, or how to establish the burden. Here, we present a counterfactual framework and provide guidance to harmonize methodologies and optimize study quality. In AMR-burden studies, 2 counterfactual approaches have been applied: the harm of drug-resistant infections relative to the harm of the same drug-susceptible infections (the susceptible-infection counterfactual); and the total harm of drug-resistant infections relative to a situation where such infections were prevented (the no-infection counterfactual). We propose to use an intervention-based causal approach to determine the most appropriate counterfactual. We show that intervention scenarios, species of interest, and types of infections influence the choice of counterfactual. We recommend using purpose-designed cohort studies to apply this counterfactual framework, whereby the selection of cohorts (patients with drug-resistant, drug-susceptible infections, and those with no infection) should be based on matching on time to infection through exposure density sampling to avoid biased estimates. Application of survival methods is preferred, considering competing events. We conclude by advocating estimation of the burden of AMR by using the no-infection and susceptible-infection counterfactuals. The resulting numbers will provide policy-relevant information about the upper and lower bound of future interventions designed to control AMR. The counterfactuals should be applied in cohort studies, whereby selection of the unexposed cohorts should be based on exposure density sampling, applying methods avoiding time-dependent bias and confounding.","container-title":"Epidemiologic Reviews","DOI":"10.1093/epirev/mxab001","ISSN":"1478-6729","issue":"1","language":"en","page":"53-64","source":"DOI.org (Crossref)","title":"Burden of Antimicrobial Resistance: Compared to What?","title-short":"Burden of Antimicrobial Resistance","volume":"43","author":[{"family":"Kraker","given":"Marlieke E A","non-dropping-particle":"de"},{"family":"Lipsitch","given":"Marc"}],"issued":{"date-parts":[["2022",1,14]]}}},{"id":132,"uris":["http://zotero.org/users/9551388/items/ZTS3IRMT"],"itemData":{"id":132,"type":"article-journal","abstract":"A simple mathematical model of bacterial transmission within a hospital was used to study the effects of measures to control nosocomial transmission of bacteria and reduce antimicrobial resistance in nosocomial pathogens. The model predicts that: (i) Use of an antibiotic for which resistance is not yet present in a hospital will be positively associated at the individual level (odds ratio) with carriage of bacteria resistant to other antibiotics, but negatively associated at the population level (prevalence). Thus inferences from individual risk factors can yield misleading conclusions about the effect of antibiotic use on resistance to another antibiotic. (ii) Nonspecific interventions that reduce transmission of all bacteria within a hospital will disproportionately reduce the prevalence of colonization with resistant bacteria. (iii) Changes in the prevalence of resistance after a successful intervention will occur on a time scale of weeks to months, considerably faster than in community-acquired infections. Moreover, resistance can decline rapidly in a hospital even if it does not carry a fitness cost. The predictions of the model are compared with those of other models and published data. The implications for resistance control and study design are discussed, along with the limitations and assumptions of the model. VRE,vancomycin-resistant enterococcus;HCW,healthcare worker","container-title":"Proceedings of the National Academy of Sciences","DOI":"10.1073/pnas.97.4.1938","issue":"4","journalAbbreviation":"Proc Natl Acad Sci USA","page":"1938","title":"The epidemiology of antibiotic resistance in hospitals: Paradoxes and prescriptions","volume":"97","author":[{"family":"Lipsitch","given":"Marc"},{"family":"Bergstrom","given":"Carl T."},{"family":"Levin","given":"Bruce R."}],"issued":{"date-parts":[["2000",2,15]]}}}],"schema":"https://github.com/citation-style-language/schema/raw/master/csl-citation.json"} </w:instrText>
      </w:r>
      <w:r>
        <w:rPr>
          <w:rFonts w:ascii="Arial" w:hAnsi="Arial" w:cs="Arial"/>
          <w:sz w:val="20"/>
          <w:szCs w:val="20"/>
        </w:rPr>
        <w:fldChar w:fldCharType="separate"/>
      </w:r>
      <w:r w:rsidR="00401F4F" w:rsidRPr="00401F4F">
        <w:rPr>
          <w:rFonts w:ascii="Arial" w:hAnsi="Arial" w:cs="Arial"/>
          <w:sz w:val="20"/>
          <w:vertAlign w:val="superscript"/>
          <w:lang w:val="en-GB"/>
        </w:rPr>
        <w:t>1,21</w:t>
      </w:r>
      <w:r>
        <w:rPr>
          <w:rFonts w:ascii="Arial" w:hAnsi="Arial" w:cs="Arial"/>
          <w:sz w:val="20"/>
          <w:szCs w:val="20"/>
        </w:rPr>
        <w:fldChar w:fldCharType="end"/>
      </w:r>
      <w:r>
        <w:rPr>
          <w:rFonts w:ascii="Arial" w:hAnsi="Arial" w:cs="Arial"/>
          <w:sz w:val="20"/>
          <w:szCs w:val="20"/>
        </w:rPr>
        <w:t xml:space="preserve">. Other individuals carrying pathogens may be discovered through routine screening or cultures ordered discretionarily by clinicians for patients without clinical manifestations. In the ABM, we did not explicitly distinguish between colonized and clinically infected patients. Instead, we applied an observational model to detect carriers. This observational model represents the detection probability for clinical cultures taken from individuals in the hospital network during the study period; it captures the heterogeneous observation of microorganisms across wards. </w:t>
      </w:r>
      <w:r w:rsidR="003833B6">
        <w:rPr>
          <w:rFonts w:ascii="Arial" w:hAnsi="Arial" w:cs="Arial"/>
          <w:sz w:val="20"/>
          <w:szCs w:val="20"/>
        </w:rPr>
        <w:t>W</w:t>
      </w:r>
      <w:r>
        <w:rPr>
          <w:rFonts w:ascii="Arial" w:hAnsi="Arial" w:cs="Arial"/>
          <w:sz w:val="20"/>
          <w:szCs w:val="20"/>
        </w:rPr>
        <w:t xml:space="preserve">eekly number of cultures across hospital wards and weekly number of admitted patients have a strong positive correlation (cultures are proportional to admissions) (Figure </w:t>
      </w:r>
      <w:r w:rsidR="003E2CF3">
        <w:rPr>
          <w:rFonts w:ascii="Arial" w:hAnsi="Arial" w:cs="Arial"/>
          <w:sz w:val="20"/>
          <w:szCs w:val="20"/>
        </w:rPr>
        <w:t>1</w:t>
      </w:r>
      <w:r>
        <w:rPr>
          <w:rFonts w:ascii="Arial" w:hAnsi="Arial" w:cs="Arial"/>
          <w:sz w:val="20"/>
          <w:szCs w:val="20"/>
        </w:rPr>
        <w:t>D-E).</w:t>
      </w:r>
    </w:p>
    <w:p w14:paraId="213FD64B" w14:textId="77777777" w:rsidR="005F6990" w:rsidRDefault="005F6990" w:rsidP="009D3DD5">
      <w:pPr>
        <w:spacing w:line="360" w:lineRule="auto"/>
        <w:jc w:val="both"/>
        <w:rPr>
          <w:rFonts w:ascii="Arial" w:hAnsi="Arial" w:cs="Arial"/>
          <w:bCs/>
          <w:color w:val="000000"/>
          <w:sz w:val="20"/>
          <w:szCs w:val="20"/>
        </w:rPr>
      </w:pPr>
    </w:p>
    <w:p w14:paraId="490EE3E7" w14:textId="6CE839C5" w:rsidR="00F22241" w:rsidRDefault="00F22241" w:rsidP="009D3DD5">
      <w:pPr>
        <w:pBdr>
          <w:top w:val="nil"/>
          <w:left w:val="nil"/>
          <w:bottom w:val="nil"/>
          <w:right w:val="nil"/>
          <w:between w:val="nil"/>
        </w:pBdr>
        <w:spacing w:line="360" w:lineRule="auto"/>
        <w:jc w:val="both"/>
        <w:rPr>
          <w:rFonts w:ascii="Arial" w:hAnsi="Arial" w:cs="Arial"/>
          <w:bCs/>
          <w:color w:val="000000"/>
          <w:sz w:val="20"/>
          <w:szCs w:val="20"/>
        </w:rPr>
      </w:pPr>
      <w:r>
        <w:rPr>
          <w:rFonts w:ascii="Arial" w:hAnsi="Arial" w:cs="Arial"/>
          <w:bCs/>
          <w:color w:val="000000"/>
          <w:sz w:val="20"/>
          <w:szCs w:val="20"/>
        </w:rPr>
        <w:t>A key challenge in colonization detection is that cultures collected from one body site may miss colonization of other sites even though the patient carries the bacterium. For instance,</w:t>
      </w:r>
      <w:r w:rsidR="0038068E">
        <w:rPr>
          <w:rFonts w:ascii="Arial" w:hAnsi="Arial" w:cs="Arial"/>
          <w:bCs/>
          <w:color w:val="000000"/>
          <w:sz w:val="20"/>
          <w:szCs w:val="20"/>
        </w:rPr>
        <w:t xml:space="preserve"> </w:t>
      </w:r>
      <w:r>
        <w:rPr>
          <w:rFonts w:ascii="Arial" w:hAnsi="Arial" w:cs="Arial"/>
          <w:bCs/>
          <w:color w:val="000000"/>
          <w:sz w:val="20"/>
          <w:szCs w:val="20"/>
        </w:rPr>
        <w:t xml:space="preserve">blood cultures of </w:t>
      </w:r>
      <w:r w:rsidR="0038068E">
        <w:rPr>
          <w:rFonts w:ascii="Arial" w:hAnsi="Arial" w:cs="Arial"/>
          <w:bCs/>
          <w:color w:val="000000"/>
          <w:sz w:val="20"/>
          <w:szCs w:val="20"/>
        </w:rPr>
        <w:t xml:space="preserve">a </w:t>
      </w:r>
      <w:r>
        <w:rPr>
          <w:rFonts w:ascii="Arial" w:hAnsi="Arial" w:cs="Arial"/>
          <w:bCs/>
          <w:color w:val="000000"/>
          <w:sz w:val="20"/>
          <w:szCs w:val="20"/>
        </w:rPr>
        <w:t xml:space="preserve">patient colonized by </w:t>
      </w:r>
      <w:r w:rsidRPr="003234E4">
        <w:rPr>
          <w:rFonts w:ascii="Arial" w:hAnsi="Arial" w:cs="Arial"/>
          <w:bCs/>
          <w:i/>
          <w:iCs/>
          <w:color w:val="000000"/>
          <w:sz w:val="20"/>
          <w:szCs w:val="20"/>
        </w:rPr>
        <w:t>E. coli</w:t>
      </w:r>
      <w:r>
        <w:rPr>
          <w:rFonts w:ascii="Arial" w:hAnsi="Arial" w:cs="Arial"/>
          <w:bCs/>
          <w:color w:val="000000"/>
          <w:sz w:val="20"/>
          <w:szCs w:val="20"/>
        </w:rPr>
        <w:t xml:space="preserve"> in the </w:t>
      </w:r>
      <w:r w:rsidR="0038068E">
        <w:rPr>
          <w:rFonts w:ascii="Arial" w:hAnsi="Arial" w:cs="Arial"/>
          <w:bCs/>
          <w:color w:val="000000"/>
          <w:sz w:val="20"/>
          <w:szCs w:val="20"/>
        </w:rPr>
        <w:t xml:space="preserve">urinary tract </w:t>
      </w:r>
      <w:r>
        <w:rPr>
          <w:rFonts w:ascii="Arial" w:hAnsi="Arial" w:cs="Arial"/>
          <w:bCs/>
          <w:color w:val="000000"/>
          <w:sz w:val="20"/>
          <w:szCs w:val="20"/>
        </w:rPr>
        <w:t>will likely test negative. To define our observational model, we therefore estimate</w:t>
      </w:r>
      <w:r w:rsidR="000E1854">
        <w:rPr>
          <w:rFonts w:ascii="Arial" w:hAnsi="Arial" w:cs="Arial"/>
          <w:bCs/>
          <w:color w:val="000000"/>
          <w:sz w:val="20"/>
          <w:szCs w:val="20"/>
        </w:rPr>
        <w:t>d</w:t>
      </w:r>
      <w:r>
        <w:rPr>
          <w:rFonts w:ascii="Arial" w:hAnsi="Arial" w:cs="Arial"/>
          <w:bCs/>
          <w:color w:val="000000"/>
          <w:sz w:val="20"/>
          <w:szCs w:val="20"/>
        </w:rPr>
        <w:t xml:space="preserve"> the ‘</w:t>
      </w:r>
      <w:r w:rsidRPr="003D4D44">
        <w:rPr>
          <w:rFonts w:ascii="Arial" w:hAnsi="Arial" w:cs="Arial"/>
          <w:bCs/>
          <w:color w:val="000000"/>
          <w:sz w:val="20"/>
          <w:szCs w:val="20"/>
        </w:rPr>
        <w:t>effective</w:t>
      </w:r>
      <w:r>
        <w:rPr>
          <w:rFonts w:ascii="Arial" w:hAnsi="Arial" w:cs="Arial"/>
          <w:bCs/>
          <w:color w:val="000000"/>
          <w:sz w:val="20"/>
          <w:szCs w:val="20"/>
        </w:rPr>
        <w:t xml:space="preserve"> sensitivity’ of detecting colonization, i.e. the probability of identifying carriage given that the patient is carrying a particular microorganism. </w:t>
      </w:r>
      <w:r>
        <w:rPr>
          <w:rFonts w:ascii="Arial" w:hAnsi="Arial" w:cs="Arial"/>
          <w:bCs/>
          <w:color w:val="000000"/>
          <w:sz w:val="20"/>
          <w:szCs w:val="20"/>
        </w:rPr>
        <w:lastRenderedPageBreak/>
        <w:t>This effective sensitivity not only represents culture test sensitivity, in the strict sense, but also the likelihood a specimen will be taken from a colonized site (and capture bacteria) given colonization or infection exists anywhere on a patient.</w:t>
      </w:r>
    </w:p>
    <w:p w14:paraId="73D7ABE8" w14:textId="77777777" w:rsidR="005F6990" w:rsidRDefault="005F6990" w:rsidP="009D3DD5">
      <w:pPr>
        <w:pBdr>
          <w:top w:val="nil"/>
          <w:left w:val="nil"/>
          <w:bottom w:val="nil"/>
          <w:right w:val="nil"/>
          <w:between w:val="nil"/>
        </w:pBdr>
        <w:spacing w:line="360" w:lineRule="auto"/>
        <w:jc w:val="both"/>
        <w:rPr>
          <w:rFonts w:ascii="Arial" w:hAnsi="Arial" w:cs="Arial"/>
          <w:bCs/>
          <w:color w:val="000000"/>
          <w:sz w:val="20"/>
          <w:szCs w:val="20"/>
        </w:rPr>
      </w:pPr>
    </w:p>
    <w:p w14:paraId="3FD1E935" w14:textId="79D23E9C" w:rsidR="00F22241" w:rsidRDefault="00F22241" w:rsidP="009D3DD5">
      <w:pPr>
        <w:spacing w:line="360" w:lineRule="auto"/>
        <w:jc w:val="both"/>
        <w:rPr>
          <w:rFonts w:ascii="Arial" w:hAnsi="Arial" w:cs="Arial"/>
          <w:bCs/>
          <w:color w:val="000000"/>
          <w:sz w:val="20"/>
          <w:szCs w:val="20"/>
        </w:rPr>
      </w:pPr>
      <w:r>
        <w:rPr>
          <w:rFonts w:ascii="Arial" w:hAnsi="Arial" w:cs="Arial"/>
          <w:bCs/>
          <w:color w:val="000000"/>
          <w:sz w:val="20"/>
          <w:szCs w:val="20"/>
        </w:rPr>
        <w:t xml:space="preserve">To estimate this effective sensitivity, denoted by </w:t>
      </w:r>
      <m:oMath>
        <m:r>
          <w:rPr>
            <w:rFonts w:ascii="Cambria Math" w:hAnsi="Cambria Math" w:cs="Arial"/>
            <w:color w:val="000000"/>
            <w:sz w:val="20"/>
            <w:szCs w:val="20"/>
          </w:rPr>
          <m:t>ρ</m:t>
        </m:r>
      </m:oMath>
      <w:r>
        <w:rPr>
          <w:rFonts w:ascii="Arial" w:hAnsi="Arial" w:cs="Arial"/>
          <w:bCs/>
          <w:color w:val="000000"/>
          <w:sz w:val="20"/>
          <w:szCs w:val="20"/>
        </w:rPr>
        <w:t xml:space="preserve">, we used the empirical estimate of </w:t>
      </w:r>
      <w:r>
        <w:rPr>
          <w:rFonts w:ascii="Arial" w:hAnsi="Arial" w:cs="Arial"/>
          <w:bCs/>
          <w:i/>
          <w:iCs/>
          <w:color w:val="000000"/>
          <w:sz w:val="20"/>
          <w:szCs w:val="20"/>
        </w:rPr>
        <w:t>S</w:t>
      </w:r>
      <w:r w:rsidRPr="0024105A">
        <w:rPr>
          <w:rFonts w:ascii="Arial" w:hAnsi="Arial" w:cs="Arial"/>
          <w:bCs/>
          <w:i/>
          <w:iCs/>
          <w:color w:val="000000"/>
          <w:sz w:val="20"/>
          <w:szCs w:val="20"/>
        </w:rPr>
        <w:t>. aureus</w:t>
      </w:r>
      <w:r>
        <w:rPr>
          <w:rFonts w:ascii="Arial" w:hAnsi="Arial" w:cs="Arial"/>
          <w:bCs/>
          <w:color w:val="000000"/>
          <w:sz w:val="20"/>
          <w:szCs w:val="20"/>
        </w:rPr>
        <w:t xml:space="preserve"> prevalence (30%) in the community of northern Manhattan, site of the study hospital network </w:t>
      </w:r>
      <w:r>
        <w:rPr>
          <w:rFonts w:ascii="Arial" w:hAnsi="Arial" w:cs="Arial"/>
          <w:bCs/>
          <w:color w:val="000000"/>
          <w:sz w:val="20"/>
          <w:szCs w:val="20"/>
        </w:rPr>
        <w:fldChar w:fldCharType="begin"/>
      </w:r>
      <w:r w:rsidR="00401F4F">
        <w:rPr>
          <w:rFonts w:ascii="Arial" w:hAnsi="Arial" w:cs="Arial"/>
          <w:bCs/>
          <w:color w:val="000000"/>
          <w:sz w:val="20"/>
          <w:szCs w:val="20"/>
        </w:rPr>
        <w:instrText xml:space="preserve"> ADDIN ZOTERO_ITEM CSL_CITATION {"citationID":"yzZOn6iF","properties":{"formattedCitation":"\\super 14,15\\nosupersub{}","plainCitation":"14,15","noteIndex":0},"citationItems":[{"id":221,"uris":["http://zotero.org/users/9551388/items/4PKBTMW2"],"itemData":{"id":221,"type":"article-journal","abstract":"Background: Antibiotic-resistant Staphylococcus aureus infections have increased dramatically in the community, yet S. aureus nasal colonization has remained stable. The objectives of this study were to determine if S. aureus colonization is a useful proxy measure to study disease transmission and infection in community settings, and to identify potential community reservoirs.\nMethodology/Principal Findings: Randomly selected households in Northern Manhattan, completed a structured social network questionnaire and provided nasal swabs that were typed by pulsed field gel electrophoresis to identify S. aureus colonizing strains. The main outcome measures were: 1) colonization with S. aureus; and 2) recent serious skin infection. Risk factor analyses were conducted at both the individual and the household levels; logistic regression models identified independent risks for household colonization and infection.\nResults: 321 surveyed households contained 914 members. The S. aureus prevalence was 25% and MRSA was 0.4%. More than 40% of households were colonized. Recent antibiotic use was the only significant correlate for household colonization (p = .002). Seventy-eight (24%) households reported serious skin infection. In contrast with colonization, five of the six risk factors that increased the risk of skin infection in the household at the univariate level remained independently significant in multivariable analysis: international travel, sports participation, surgery, antibiotic use and towel sharing. S. aureus colonization was not significantly associated with serious skin infection in any analysis. Among multiperson households with more than one person colonized, 50% carried the same strain.\nConclusions/Significance: The lack of association between S. aureus nasal colonization and serious skin infection underscores the need to explore alternative venues or body sites that may be crucial to transmission. Moreover, the magnitude of colonization and infection within the household suggests that households are an underappreciated and substantial community reservoir.","container-title":"PLoS ONE","DOI":"10.1371/journal.pone.0006708","ISSN":"1932-6203","issue":"8","journalAbbreviation":"PLoS ONE","language":"en","page":"e6708","source":"DOI.org (Crossref)","title":"Staphylococcus aureus in the Community: Colonization Versus Infection","title-short":"Staphylococcus aureus in the Community","volume":"4","author":[{"family":"Miller","given":"Maureen"},{"family":"Cook","given":"Heather A."},{"family":"Furuya","given":"E. Yoko"},{"family":"Bhat","given":"Meera"},{"family":"Lee","given":"Mei-Ho"},{"family":"Vavagiakis","given":"Peter"},{"family":"Visintainer","given":"Paul"},{"family":"Vasquez","given":"Glenny"},{"family":"Larson","given":"Elaine"},{"family":"Lowy","given":"Franklin D."}],"editor":[{"family":"Galvani","given":"Alison P."}],"issued":{"date-parts":[["2009",8,20]]}}},{"id":222,"uris":["http://zotero.org/users/9551388/items/XXI3QHW2"],"itemData":{"id":222,"type":"article-journal","abstract":"Up to 30% of the human population are asymptomatically and permanently colonized with nasal Staphylococcus aureus. To successfully colonize human nares, S. aureus needs to establish solid interactions with human nasal epithelial cells and overcome host defense mechanisms. However, some factors like bacterial interactions in the human nose can inﬂuence S. aureus colonization and sometimes prevent colonization. On the other hand, certain host characteristics and environmental factors can predispose to colonization. Nasal colonization can cause opportunistic and sometimes life-threatening infections such as surgical site infections or other infections in non-surgical patients that increase morbidity, mortality as well as healthcare costs.","container-title":"Frontiers in Microbiology","DOI":"10.3389/fmicb.2018.02419","ISSN":"1664-302X","journalAbbreviation":"Front. Microbiol.","language":"en","page":"2419","source":"DOI.org (Crossref)","title":"Staphylococcus aureus Nasal Colonization: An Update on Mechanisms, Epidemiology, Risk Factors, and Subsequent Infections","title-short":"Staphylococcus aureus Nasal Colonization","volume":"9","author":[{"family":"Sakr","given":"Adèle"},{"family":"Brégeon","given":"Fabienne"},{"family":"Mège","given":"Jean-Louis"},{"family":"Rolain","given":"Jean-Marc"},{"family":"Blin","given":"Olivier"}],"issued":{"date-parts":[["2018",10,8]]}}}],"schema":"https://github.com/citation-style-language/schema/raw/master/csl-citation.json"} </w:instrText>
      </w:r>
      <w:r>
        <w:rPr>
          <w:rFonts w:ascii="Arial" w:hAnsi="Arial" w:cs="Arial"/>
          <w:bCs/>
          <w:color w:val="000000"/>
          <w:sz w:val="20"/>
          <w:szCs w:val="20"/>
        </w:rPr>
        <w:fldChar w:fldCharType="separate"/>
      </w:r>
      <w:r w:rsidR="00401F4F" w:rsidRPr="00401F4F">
        <w:rPr>
          <w:rFonts w:ascii="Arial" w:hAnsi="Arial" w:cs="Arial"/>
          <w:color w:val="000000"/>
          <w:sz w:val="20"/>
          <w:vertAlign w:val="superscript"/>
          <w:lang w:val="en-GB"/>
        </w:rPr>
        <w:t>14,15</w:t>
      </w:r>
      <w:r>
        <w:rPr>
          <w:rFonts w:ascii="Arial" w:hAnsi="Arial" w:cs="Arial"/>
          <w:bCs/>
          <w:color w:val="000000"/>
          <w:sz w:val="20"/>
          <w:szCs w:val="20"/>
        </w:rPr>
        <w:fldChar w:fldCharType="end"/>
      </w:r>
      <w:r>
        <w:rPr>
          <w:rFonts w:ascii="Arial" w:hAnsi="Arial" w:cs="Arial"/>
          <w:bCs/>
          <w:color w:val="000000"/>
          <w:sz w:val="20"/>
          <w:szCs w:val="20"/>
        </w:rPr>
        <w:t xml:space="preserve">, as a proxy for the community importation rate. This empirical estimate indicates that 30% of new admissions from the community carry </w:t>
      </w:r>
      <w:r w:rsidRPr="0024105A">
        <w:rPr>
          <w:rFonts w:ascii="Arial" w:hAnsi="Arial" w:cs="Arial"/>
          <w:bCs/>
          <w:i/>
          <w:iCs/>
          <w:color w:val="000000"/>
          <w:sz w:val="20"/>
          <w:szCs w:val="20"/>
        </w:rPr>
        <w:t>S. aureus</w:t>
      </w:r>
      <w:r>
        <w:rPr>
          <w:rFonts w:ascii="Arial" w:hAnsi="Arial" w:cs="Arial"/>
          <w:bCs/>
          <w:color w:val="000000"/>
          <w:sz w:val="20"/>
          <w:szCs w:val="20"/>
        </w:rPr>
        <w:t xml:space="preserve"> (both sensitive and resistant phenotypes). We then performed a grid search for the nosocomial transmission rate </w:t>
      </w:r>
      <m:oMath>
        <m:r>
          <w:rPr>
            <w:rFonts w:ascii="Cambria Math" w:hAnsi="Cambria Math" w:cs="Arial"/>
            <w:color w:val="000000"/>
            <w:sz w:val="20"/>
            <w:szCs w:val="20"/>
          </w:rPr>
          <m:t>β</m:t>
        </m:r>
      </m:oMath>
      <w:r>
        <w:rPr>
          <w:rFonts w:ascii="Arial" w:hAnsi="Arial" w:cs="Arial"/>
          <w:bCs/>
          <w:color w:val="000000"/>
          <w:sz w:val="20"/>
          <w:szCs w:val="20"/>
        </w:rPr>
        <w:t xml:space="preserve"> and the effective sensitivity </w:t>
      </w:r>
      <m:oMath>
        <m:r>
          <w:rPr>
            <w:rFonts w:ascii="Cambria Math" w:hAnsi="Cambria Math" w:cs="Arial"/>
            <w:color w:val="000000"/>
            <w:sz w:val="20"/>
            <w:szCs w:val="20"/>
          </w:rPr>
          <m:t>ρ</m:t>
        </m:r>
      </m:oMath>
      <w:r>
        <w:rPr>
          <w:rFonts w:ascii="Arial" w:hAnsi="Arial" w:cs="Arial"/>
          <w:color w:val="000000"/>
          <w:sz w:val="20"/>
          <w:szCs w:val="20"/>
        </w:rPr>
        <w:t xml:space="preserve"> </w:t>
      </w:r>
      <w:r>
        <w:rPr>
          <w:rFonts w:ascii="Arial" w:hAnsi="Arial" w:cs="Arial"/>
          <w:bCs/>
          <w:color w:val="000000"/>
          <w:sz w:val="20"/>
          <w:szCs w:val="20"/>
        </w:rPr>
        <w:t xml:space="preserve">that best fit the observed </w:t>
      </w:r>
      <w:r w:rsidRPr="0024105A">
        <w:rPr>
          <w:rFonts w:ascii="Arial" w:hAnsi="Arial" w:cs="Arial"/>
          <w:bCs/>
          <w:i/>
          <w:iCs/>
          <w:color w:val="000000"/>
          <w:sz w:val="20"/>
          <w:szCs w:val="20"/>
        </w:rPr>
        <w:t>S. aureus</w:t>
      </w:r>
      <w:r>
        <w:rPr>
          <w:rFonts w:ascii="Arial" w:hAnsi="Arial" w:cs="Arial"/>
          <w:bCs/>
          <w:color w:val="000000"/>
          <w:sz w:val="20"/>
          <w:szCs w:val="20"/>
        </w:rPr>
        <w:t xml:space="preserve"> carriage in the hospital system </w:t>
      </w:r>
      <w:r>
        <w:rPr>
          <w:rFonts w:ascii="Arial" w:hAnsi="Arial" w:cs="Arial"/>
          <w:color w:val="000000"/>
          <w:sz w:val="20"/>
          <w:szCs w:val="20"/>
        </w:rPr>
        <w:t xml:space="preserve">(see Supplementary </w:t>
      </w:r>
      <w:r w:rsidR="000E1854">
        <w:rPr>
          <w:rFonts w:ascii="Arial" w:hAnsi="Arial" w:cs="Arial"/>
          <w:color w:val="000000"/>
          <w:sz w:val="20"/>
          <w:szCs w:val="20"/>
        </w:rPr>
        <w:t>I</w:t>
      </w:r>
      <w:r>
        <w:rPr>
          <w:rFonts w:ascii="Arial" w:hAnsi="Arial" w:cs="Arial"/>
          <w:color w:val="000000"/>
          <w:sz w:val="20"/>
          <w:szCs w:val="20"/>
        </w:rPr>
        <w:t>nformation Figure S</w:t>
      </w:r>
      <w:r w:rsidR="00ED7842">
        <w:rPr>
          <w:rFonts w:ascii="Arial" w:hAnsi="Arial" w:cs="Arial"/>
          <w:color w:val="000000"/>
          <w:sz w:val="20"/>
          <w:szCs w:val="20"/>
        </w:rPr>
        <w:t>1</w:t>
      </w:r>
      <w:r w:rsidR="00614FC1">
        <w:rPr>
          <w:rFonts w:ascii="Arial" w:hAnsi="Arial" w:cs="Arial"/>
          <w:color w:val="000000"/>
          <w:sz w:val="20"/>
          <w:szCs w:val="20"/>
        </w:rPr>
        <w:t>3</w:t>
      </w:r>
      <w:r>
        <w:rPr>
          <w:rFonts w:ascii="Arial" w:hAnsi="Arial" w:cs="Arial"/>
          <w:color w:val="000000"/>
          <w:sz w:val="20"/>
          <w:szCs w:val="20"/>
        </w:rPr>
        <w:t xml:space="preserve"> - Estimating culture sensitivity for further details)</w:t>
      </w:r>
      <w:r>
        <w:rPr>
          <w:rFonts w:ascii="Arial" w:hAnsi="Arial" w:cs="Arial"/>
          <w:bCs/>
          <w:color w:val="000000"/>
          <w:sz w:val="20"/>
          <w:szCs w:val="20"/>
        </w:rPr>
        <w:t xml:space="preserve">.  We used the resulting estimate,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as the observational model across all other microbial species. For instance, using </w:t>
      </w:r>
      <m:oMath>
        <m:r>
          <w:rPr>
            <w:rFonts w:ascii="Cambria Math" w:hAnsi="Cambria Math" w:cs="Arial"/>
            <w:color w:val="000000"/>
            <w:sz w:val="20"/>
            <w:szCs w:val="20"/>
          </w:rPr>
          <m:t>ρ=6%</m:t>
        </m:r>
      </m:oMath>
      <w:r>
        <w:rPr>
          <w:rFonts w:ascii="Arial" w:hAnsi="Arial" w:cs="Arial"/>
          <w:color w:val="000000"/>
          <w:sz w:val="20"/>
          <w:szCs w:val="20"/>
        </w:rPr>
        <w:t>,</w:t>
      </w:r>
      <w:r>
        <w:rPr>
          <w:rFonts w:ascii="Arial" w:hAnsi="Arial" w:cs="Arial"/>
          <w:bCs/>
          <w:color w:val="000000"/>
          <w:sz w:val="20"/>
          <w:szCs w:val="20"/>
        </w:rPr>
        <w:t xml:space="preserve"> we estimated the community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is around 70% (see Results section), which generally agrees with the prevalence of </w:t>
      </w:r>
      <w:r w:rsidRPr="0024105A">
        <w:rPr>
          <w:rFonts w:ascii="Arial" w:hAnsi="Arial" w:cs="Arial"/>
          <w:bCs/>
          <w:i/>
          <w:iCs/>
          <w:color w:val="000000"/>
          <w:sz w:val="20"/>
          <w:szCs w:val="20"/>
        </w:rPr>
        <w:t>E. coli</w:t>
      </w:r>
      <w:r>
        <w:rPr>
          <w:rFonts w:ascii="Arial" w:hAnsi="Arial" w:cs="Arial"/>
          <w:bCs/>
          <w:color w:val="000000"/>
          <w:sz w:val="20"/>
          <w:szCs w:val="20"/>
        </w:rPr>
        <w:t xml:space="preserve"> in the human population and provides cross-validation of the observational model </w:t>
      </w:r>
      <w:r>
        <w:rPr>
          <w:rFonts w:ascii="Arial" w:hAnsi="Arial" w:cs="Arial"/>
          <w:bCs/>
          <w:color w:val="000000"/>
          <w:sz w:val="20"/>
          <w:szCs w:val="20"/>
        </w:rPr>
        <w:fldChar w:fldCharType="begin"/>
      </w:r>
      <w:r w:rsidR="0088305A">
        <w:rPr>
          <w:rFonts w:ascii="Arial" w:hAnsi="Arial" w:cs="Arial"/>
          <w:bCs/>
          <w:color w:val="000000"/>
          <w:sz w:val="20"/>
          <w:szCs w:val="20"/>
        </w:rPr>
        <w:instrText xml:space="preserve"> ADDIN ZOTERO_ITEM CSL_CITATION {"citationID":"45vAjOrg","properties":{"formattedCitation":"\\super 51\\nosupersub{}","plainCitation":"51","noteIndex":0},"citationItems":[{"id":366,"uris":["http://zotero.org/users/9551388/items/U5Z9BGT4"],"itemData":{"id":366,"type":"article-journal","abstract":"Purpose: The prevalence of extended-spectrum beta-lactamase-producing Escherichia coli (ESBL-EC) has been increasing worldwide since the early 2000s. E. coli is found in 70–90% of community-acquired urinary tract infections (CA-UTIs). We performed a systematic literature review to determine the risk factors for CA-UTI caused by ESBL-EC.\nMethods: We searched the MEDLINE, Cochrane Library, Embase and Web of Science databases without language or date restriction up to March 2019. Two independent reviewers selected studies with quantified risk factors for CA-UTI due to ESBL-EC, and assessed their quality using the Newcastle-Ottawa Scale.\nResults: Among the 5,597 studies identified, 16 observational studies (n=12,138 patients) met the eligibility criteria. The included studies were performed in various countries, and 14/ 16 were published after 2012. The most relevant risk factors for CA-UTI due to ESBL-EC identified were prior use of antibiotics (odds ratio (OR) from 2.2 to 21.4), previous hospi­ talization (OR: 1.7 to 3.9), and UTI history (OR: 1.3 to 3.8). Two risk factors were related to environmental contamination: travelling abroad, and swimming in freshwater.\nConclusion: Our findings could allow adapting empiric antibiotic treatments according to the patient profile. Further studies are needed to quantify the relationships between CA-UTI due to ESBL-EC and the environment.","container-title":"Infection and Drug Resistance","DOI":"10.2147/IDR.S269033","ISSN":"1178-6973","journalAbbreviation":"IDR","language":"en","page":"3945-3955","source":"DOI.org (Crossref)","title":"Risk Factors of Extended-Spectrum Beta-Lactamases-Producing Escherichia coli Community Acquired Urinary Tract Infections: A Systematic Review","title-short":"Risk Factors of Extended-Spectrum Beta-Lactamases-Producing Escherichia coli Community Acquired Urinary Tract Infections","volume":"Volume 13","author":[{"family":"Larramendy","given":"Stéphanie"},{"family":"Deglaire","given":"Valentine"},{"family":"Dusollier","given":"Paul"},{"family":"Fournier","given":"Jean-Pascal"},{"family":"Caillon","given":"Jocelyne"},{"family":"Beaudeau","given":"François"},{"family":"Moret","given":"Leïla"}],"issued":{"date-parts":[["2020",11]]}}}],"schema":"https://github.com/citation-style-language/schema/raw/master/csl-citation.json"} </w:instrText>
      </w:r>
      <w:r>
        <w:rPr>
          <w:rFonts w:ascii="Arial" w:hAnsi="Arial" w:cs="Arial"/>
          <w:bCs/>
          <w:color w:val="000000"/>
          <w:sz w:val="20"/>
          <w:szCs w:val="20"/>
        </w:rPr>
        <w:fldChar w:fldCharType="separate"/>
      </w:r>
      <w:r w:rsidR="0088305A" w:rsidRPr="0088305A">
        <w:rPr>
          <w:rFonts w:ascii="Arial" w:hAnsi="Arial" w:cs="Arial"/>
          <w:color w:val="000000"/>
          <w:sz w:val="20"/>
          <w:vertAlign w:val="superscript"/>
          <w:lang w:val="en-GB"/>
        </w:rPr>
        <w:t>51</w:t>
      </w:r>
      <w:r>
        <w:rPr>
          <w:rFonts w:ascii="Arial" w:hAnsi="Arial" w:cs="Arial"/>
          <w:bCs/>
          <w:color w:val="000000"/>
          <w:sz w:val="20"/>
          <w:szCs w:val="20"/>
        </w:rPr>
        <w:fldChar w:fldCharType="end"/>
      </w:r>
      <w:r>
        <w:rPr>
          <w:rFonts w:ascii="Arial" w:hAnsi="Arial" w:cs="Arial"/>
          <w:bCs/>
          <w:color w:val="000000"/>
          <w:sz w:val="20"/>
          <w:szCs w:val="20"/>
        </w:rPr>
        <w:t xml:space="preserve">. We also performed additional sensitivity analysis using alternative values of </w:t>
      </w:r>
      <m:oMath>
        <m:r>
          <w:rPr>
            <w:rFonts w:ascii="Cambria Math" w:hAnsi="Cambria Math" w:cs="Arial"/>
            <w:color w:val="000000"/>
            <w:sz w:val="20"/>
            <w:szCs w:val="20"/>
          </w:rPr>
          <m:t>ρ</m:t>
        </m:r>
      </m:oMath>
      <w:r>
        <w:rPr>
          <w:rFonts w:ascii="Arial" w:hAnsi="Arial" w:cs="Arial"/>
          <w:color w:val="000000"/>
          <w:sz w:val="20"/>
          <w:szCs w:val="20"/>
        </w:rPr>
        <w:t>,</w:t>
      </w:r>
      <w:r>
        <w:rPr>
          <w:rFonts w:ascii="Arial" w:hAnsi="Arial" w:cs="Arial"/>
          <w:bCs/>
          <w:color w:val="000000"/>
          <w:sz w:val="20"/>
          <w:szCs w:val="20"/>
        </w:rPr>
        <w:t xml:space="preserve"> and the findings remain qualitatively similar.</w:t>
      </w:r>
    </w:p>
    <w:p w14:paraId="7D822EE6" w14:textId="77777777" w:rsidR="005F6990" w:rsidRDefault="005F6990" w:rsidP="009D3DD5">
      <w:pPr>
        <w:spacing w:line="360" w:lineRule="auto"/>
        <w:jc w:val="both"/>
        <w:rPr>
          <w:rFonts w:ascii="Arial" w:hAnsi="Arial" w:cs="Arial"/>
          <w:bCs/>
          <w:color w:val="000000"/>
          <w:sz w:val="20"/>
          <w:szCs w:val="20"/>
        </w:rPr>
      </w:pPr>
    </w:p>
    <w:p w14:paraId="73197FF3" w14:textId="121F6DFA" w:rsidR="00F22241" w:rsidRDefault="00F22241" w:rsidP="009D3DD5">
      <w:pPr>
        <w:pBdr>
          <w:top w:val="nil"/>
          <w:left w:val="nil"/>
          <w:bottom w:val="nil"/>
          <w:right w:val="nil"/>
          <w:between w:val="nil"/>
        </w:pBdr>
        <w:spacing w:line="360" w:lineRule="auto"/>
        <w:jc w:val="both"/>
        <w:rPr>
          <w:rFonts w:ascii="Arial" w:hAnsi="Arial" w:cs="Arial"/>
          <w:color w:val="000000"/>
          <w:sz w:val="20"/>
          <w:szCs w:val="20"/>
        </w:rPr>
      </w:pPr>
      <w:r>
        <w:rPr>
          <w:rFonts w:ascii="Arial" w:hAnsi="Arial" w:cs="Arial"/>
          <w:bCs/>
          <w:color w:val="000000"/>
          <w:sz w:val="20"/>
          <w:szCs w:val="20"/>
        </w:rPr>
        <w:t xml:space="preserve">The defined observational model indicates the likelihood that a colonized patient is detected given the effective sensitivity is </w:t>
      </w:r>
      <m:oMath>
        <m:r>
          <w:rPr>
            <w:rFonts w:ascii="Cambria Math" w:hAnsi="Cambria Math" w:cs="Arial"/>
            <w:color w:val="000000"/>
            <w:sz w:val="20"/>
            <w:szCs w:val="20"/>
          </w:rPr>
          <m:t>ρ</m:t>
        </m:r>
      </m:oMath>
      <w:r>
        <w:rPr>
          <w:rFonts w:ascii="Arial" w:hAnsi="Arial" w:cs="Arial"/>
          <w:bCs/>
          <w:color w:val="000000"/>
          <w:sz w:val="20"/>
          <w:szCs w:val="20"/>
        </w:rPr>
        <w:t xml:space="preserve">. Assuming 100% specificity for the cultures (i.e., no false positives), the number of false negatives is </w:t>
      </w:r>
      <m:oMath>
        <m:r>
          <w:rPr>
            <w:rFonts w:ascii="Cambria Math" w:hAnsi="Cambria Math" w:cs="Arial"/>
            <w:color w:val="000000"/>
            <w:sz w:val="20"/>
            <w:szCs w:val="20"/>
          </w:rPr>
          <m:t>FN=TP</m:t>
        </m:r>
        <m:d>
          <m:dPr>
            <m:ctrlPr>
              <w:rPr>
                <w:rFonts w:ascii="Cambria Math" w:hAnsi="Cambria Math" w:cs="Arial"/>
                <w:bCs/>
                <w:i/>
                <w:color w:val="000000"/>
                <w:sz w:val="20"/>
                <w:szCs w:val="20"/>
              </w:rPr>
            </m:ctrlPr>
          </m:dPr>
          <m:e>
            <m:f>
              <m:fPr>
                <m:ctrlPr>
                  <w:rPr>
                    <w:rFonts w:ascii="Cambria Math" w:hAnsi="Cambria Math" w:cs="Arial"/>
                    <w:bCs/>
                    <w:i/>
                    <w:color w:val="000000"/>
                    <w:sz w:val="20"/>
                    <w:szCs w:val="20"/>
                  </w:rPr>
                </m:ctrlPr>
              </m:fPr>
              <m:num>
                <m:r>
                  <w:rPr>
                    <w:rFonts w:ascii="Cambria Math" w:hAnsi="Cambria Math" w:cs="Arial"/>
                    <w:color w:val="000000"/>
                    <w:sz w:val="20"/>
                    <w:szCs w:val="20"/>
                  </w:rPr>
                  <m:t>1</m:t>
                </m:r>
              </m:num>
              <m:den>
                <m:r>
                  <w:rPr>
                    <w:rFonts w:ascii="Cambria Math" w:hAnsi="Cambria Math" w:cs="Arial"/>
                    <w:color w:val="000000"/>
                    <w:sz w:val="20"/>
                    <w:szCs w:val="20"/>
                  </w:rPr>
                  <m:t>ρ</m:t>
                </m:r>
              </m:den>
            </m:f>
            <m:r>
              <w:rPr>
                <w:rFonts w:ascii="Cambria Math" w:hAnsi="Cambria Math" w:cs="Arial"/>
                <w:color w:val="000000"/>
                <w:sz w:val="20"/>
                <w:szCs w:val="20"/>
              </w:rPr>
              <m:t>-1</m:t>
            </m:r>
          </m:e>
        </m:d>
      </m:oMath>
      <w:r>
        <w:rPr>
          <w:rFonts w:ascii="Arial" w:hAnsi="Arial" w:cs="Arial"/>
          <w:color w:val="000000"/>
          <w:sz w:val="20"/>
          <w:szCs w:val="20"/>
        </w:rPr>
        <w:t xml:space="preserve">, where TP is the number of true positives (observed positives). Combining the observational model and the observed positives, we can estimate the total positives in hospital, </w:t>
      </w:r>
      <m:oMath>
        <m:r>
          <w:rPr>
            <w:rFonts w:ascii="Cambria Math" w:hAnsi="Cambria Math" w:cs="Arial"/>
            <w:color w:val="000000"/>
            <w:sz w:val="20"/>
            <w:szCs w:val="20"/>
          </w:rPr>
          <m:t>PT</m:t>
        </m:r>
      </m:oMath>
      <w:r>
        <w:rPr>
          <w:rFonts w:ascii="Arial" w:hAnsi="Arial" w:cs="Arial"/>
          <w:color w:val="000000"/>
          <w:sz w:val="20"/>
          <w:szCs w:val="20"/>
        </w:rPr>
        <w:t xml:space="preserve">, by summing the observed positives and false negatives, </w:t>
      </w:r>
      <m:oMath>
        <m:r>
          <w:rPr>
            <w:rFonts w:ascii="Cambria Math" w:hAnsi="Cambria Math" w:cs="Arial"/>
            <w:color w:val="000000"/>
            <w:sz w:val="20"/>
            <w:szCs w:val="20"/>
          </w:rPr>
          <m:t>PT=FN+TP</m:t>
        </m:r>
      </m:oMath>
      <w:r>
        <w:rPr>
          <w:rFonts w:ascii="Arial" w:hAnsi="Arial" w:cs="Arial"/>
          <w:color w:val="000000"/>
          <w:sz w:val="20"/>
          <w:szCs w:val="20"/>
        </w:rPr>
        <w:t>. This estimate of total positives adjusts for the under-detection of microorganism carriage and was used for parameter inference with the ABM</w:t>
      </w:r>
      <w:r w:rsidR="008E1C35">
        <w:rPr>
          <w:rFonts w:ascii="Arial" w:hAnsi="Arial" w:cs="Arial"/>
          <w:color w:val="000000"/>
          <w:sz w:val="20"/>
          <w:szCs w:val="20"/>
        </w:rPr>
        <w:t>.</w:t>
      </w:r>
    </w:p>
    <w:p w14:paraId="3141836A" w14:textId="4131A0A1" w:rsidR="0066543E" w:rsidRPr="003234E4" w:rsidRDefault="0066543E" w:rsidP="0066543E">
      <w:pPr>
        <w:pStyle w:val="Heading3"/>
        <w:spacing w:line="360" w:lineRule="auto"/>
        <w:jc w:val="both"/>
        <w:rPr>
          <w:i/>
          <w:iCs/>
          <w:sz w:val="20"/>
          <w:szCs w:val="20"/>
          <w:lang w:val="en-US"/>
        </w:rPr>
      </w:pPr>
      <w:r>
        <w:rPr>
          <w:i/>
          <w:iCs/>
          <w:sz w:val="20"/>
          <w:szCs w:val="20"/>
          <w:lang w:val="en-US"/>
        </w:rPr>
        <w:t>The population</w:t>
      </w:r>
      <w:r w:rsidR="00795D33">
        <w:rPr>
          <w:i/>
          <w:iCs/>
          <w:sz w:val="20"/>
          <w:szCs w:val="20"/>
          <w:lang w:val="en-US"/>
        </w:rPr>
        <w:t xml:space="preserve">-level </w:t>
      </w:r>
      <w:r>
        <w:rPr>
          <w:i/>
          <w:iCs/>
          <w:sz w:val="20"/>
          <w:szCs w:val="20"/>
          <w:lang w:val="en-US"/>
        </w:rPr>
        <w:t>o</w:t>
      </w:r>
      <w:r w:rsidRPr="003234E4">
        <w:rPr>
          <w:i/>
          <w:iCs/>
          <w:sz w:val="20"/>
          <w:szCs w:val="20"/>
          <w:lang w:val="en-US"/>
        </w:rPr>
        <w:t>bservational model</w:t>
      </w:r>
    </w:p>
    <w:p w14:paraId="656C610B" w14:textId="77777777" w:rsidR="0066543E" w:rsidRDefault="0066543E" w:rsidP="009D3DD5">
      <w:pPr>
        <w:pBdr>
          <w:top w:val="nil"/>
          <w:left w:val="nil"/>
          <w:bottom w:val="nil"/>
          <w:right w:val="nil"/>
          <w:between w:val="nil"/>
        </w:pBdr>
        <w:spacing w:line="360" w:lineRule="auto"/>
        <w:jc w:val="both"/>
        <w:rPr>
          <w:rFonts w:ascii="Arial" w:hAnsi="Arial" w:cs="Arial"/>
          <w:bCs/>
          <w:color w:val="000000"/>
          <w:sz w:val="20"/>
          <w:szCs w:val="20"/>
        </w:rPr>
      </w:pPr>
    </w:p>
    <w:p w14:paraId="4257934C" w14:textId="4AB05A09"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Hospital-level Observational model</w:t>
      </w:r>
    </w:p>
    <w:p w14:paraId="34BA9730" w14:textId="64BCC3DF" w:rsidR="00F22241" w:rsidRDefault="00F22241" w:rsidP="009D3DD5">
      <w:pPr>
        <w:spacing w:line="360" w:lineRule="auto"/>
        <w:jc w:val="both"/>
        <w:rPr>
          <w:rFonts w:ascii="Arial" w:hAnsi="Arial" w:cs="Arial"/>
          <w:sz w:val="20"/>
          <w:szCs w:val="20"/>
        </w:rPr>
      </w:pPr>
      <w:r>
        <w:rPr>
          <w:rFonts w:ascii="Arial" w:hAnsi="Arial" w:cs="Arial"/>
          <w:sz w:val="20"/>
          <w:szCs w:val="20"/>
        </w:rPr>
        <w:t>Due to</w:t>
      </w:r>
      <w:r w:rsidRPr="00791550">
        <w:rPr>
          <w:rFonts w:ascii="Arial" w:hAnsi="Arial" w:cs="Arial"/>
          <w:sz w:val="20"/>
          <w:szCs w:val="20"/>
        </w:rPr>
        <w:t xml:space="preserve"> </w:t>
      </w:r>
      <w:r>
        <w:rPr>
          <w:rFonts w:ascii="Arial" w:hAnsi="Arial" w:cs="Arial"/>
          <w:sz w:val="20"/>
          <w:szCs w:val="20"/>
        </w:rPr>
        <w:t>substantial testing</w:t>
      </w:r>
      <w:r w:rsidRPr="00791550">
        <w:rPr>
          <w:rFonts w:ascii="Arial" w:hAnsi="Arial" w:cs="Arial"/>
          <w:sz w:val="20"/>
          <w:szCs w:val="20"/>
        </w:rPr>
        <w:t xml:space="preserve"> heterogeneity, observations of positive cultures were dominated by a few wards with a disproportionately large number of tests. To </w:t>
      </w:r>
      <w:r>
        <w:rPr>
          <w:rFonts w:ascii="Arial" w:hAnsi="Arial" w:cs="Arial"/>
          <w:sz w:val="20"/>
          <w:szCs w:val="20"/>
        </w:rPr>
        <w:t xml:space="preserve">facilitate </w:t>
      </w:r>
      <w:r w:rsidRPr="00791550">
        <w:rPr>
          <w:rFonts w:ascii="Arial" w:hAnsi="Arial" w:cs="Arial"/>
          <w:sz w:val="20"/>
          <w:szCs w:val="20"/>
        </w:rPr>
        <w:t xml:space="preserve">use </w:t>
      </w:r>
      <w:r>
        <w:rPr>
          <w:rFonts w:ascii="Arial" w:hAnsi="Arial" w:cs="Arial"/>
          <w:sz w:val="20"/>
          <w:szCs w:val="20"/>
        </w:rPr>
        <w:t xml:space="preserve">of more </w:t>
      </w:r>
      <w:r w:rsidRPr="00791550">
        <w:rPr>
          <w:rFonts w:ascii="Arial" w:hAnsi="Arial" w:cs="Arial"/>
          <w:sz w:val="20"/>
          <w:szCs w:val="20"/>
        </w:rPr>
        <w:t>granular observations at the sub-hospital level while avoiding excessive noise, we partition</w:t>
      </w:r>
      <w:r>
        <w:rPr>
          <w:rFonts w:ascii="Arial" w:hAnsi="Arial" w:cs="Arial"/>
          <w:sz w:val="20"/>
          <w:szCs w:val="20"/>
        </w:rPr>
        <w:t>ed</w:t>
      </w:r>
      <w:r w:rsidRPr="00791550">
        <w:rPr>
          <w:rFonts w:ascii="Arial" w:hAnsi="Arial" w:cs="Arial"/>
          <w:sz w:val="20"/>
          <w:szCs w:val="20"/>
        </w:rPr>
        <w:t xml:space="preserve"> all wards</w:t>
      </w:r>
      <w:r>
        <w:rPr>
          <w:rFonts w:ascii="Arial" w:hAnsi="Arial" w:cs="Arial"/>
          <w:sz w:val="20"/>
          <w:szCs w:val="20"/>
        </w:rPr>
        <w:t xml:space="preserve"> (n=224)</w:t>
      </w:r>
      <w:r w:rsidRPr="00791550">
        <w:rPr>
          <w:rFonts w:ascii="Arial" w:hAnsi="Arial" w:cs="Arial"/>
          <w:sz w:val="20"/>
          <w:szCs w:val="20"/>
        </w:rPr>
        <w:t xml:space="preserve"> into </w:t>
      </w:r>
      <w:r>
        <w:rPr>
          <w:rFonts w:ascii="Arial" w:hAnsi="Arial" w:cs="Arial"/>
          <w:sz w:val="20"/>
          <w:szCs w:val="20"/>
        </w:rPr>
        <w:t xml:space="preserve">six </w:t>
      </w:r>
      <w:r w:rsidRPr="00791550">
        <w:rPr>
          <w:rFonts w:ascii="Arial" w:hAnsi="Arial" w:cs="Arial"/>
          <w:sz w:val="20"/>
          <w:szCs w:val="20"/>
        </w:rPr>
        <w:t xml:space="preserve">clusters </w:t>
      </w:r>
      <w:r>
        <w:rPr>
          <w:rFonts w:ascii="Arial" w:hAnsi="Arial" w:cs="Arial"/>
          <w:sz w:val="20"/>
          <w:szCs w:val="20"/>
        </w:rPr>
        <w:t xml:space="preserve">and used </w:t>
      </w:r>
      <w:r w:rsidRPr="00791550">
        <w:rPr>
          <w:rFonts w:ascii="Arial" w:hAnsi="Arial" w:cs="Arial"/>
          <w:sz w:val="20"/>
          <w:szCs w:val="20"/>
        </w:rPr>
        <w:t>the aggregated number of positive tests in th</w:t>
      </w:r>
      <w:r>
        <w:rPr>
          <w:rFonts w:ascii="Arial" w:hAnsi="Arial" w:cs="Arial"/>
          <w:sz w:val="20"/>
          <w:szCs w:val="20"/>
        </w:rPr>
        <w:t>o</w:t>
      </w:r>
      <w:r w:rsidRPr="00791550">
        <w:rPr>
          <w:rFonts w:ascii="Arial" w:hAnsi="Arial" w:cs="Arial"/>
          <w:sz w:val="20"/>
          <w:szCs w:val="20"/>
        </w:rPr>
        <w:t>se clusters to perform inference</w:t>
      </w:r>
      <w:r>
        <w:rPr>
          <w:rFonts w:ascii="Arial" w:hAnsi="Arial" w:cs="Arial"/>
          <w:sz w:val="20"/>
          <w:szCs w:val="20"/>
        </w:rPr>
        <w:t>.</w:t>
      </w:r>
      <w:r w:rsidRPr="00791550">
        <w:rPr>
          <w:rFonts w:ascii="Arial" w:hAnsi="Arial" w:cs="Arial"/>
          <w:sz w:val="20"/>
          <w:szCs w:val="20"/>
        </w:rPr>
        <w:t xml:space="preserve"> </w:t>
      </w:r>
      <w:r>
        <w:rPr>
          <w:rFonts w:ascii="Arial" w:hAnsi="Arial" w:cs="Arial"/>
          <w:sz w:val="20"/>
          <w:szCs w:val="20"/>
        </w:rPr>
        <w:t>The clusters were defined based on</w:t>
      </w:r>
      <w:r w:rsidRPr="00791550">
        <w:rPr>
          <w:rFonts w:ascii="Arial" w:hAnsi="Arial" w:cs="Arial"/>
          <w:sz w:val="20"/>
          <w:szCs w:val="20"/>
        </w:rPr>
        <w:t xml:space="preserve"> patient movement across wards within the hospital system</w:t>
      </w:r>
      <w:r>
        <w:rPr>
          <w:rFonts w:ascii="Arial" w:hAnsi="Arial" w:cs="Arial"/>
          <w:sz w:val="20"/>
          <w:szCs w:val="20"/>
        </w:rPr>
        <w:t xml:space="preserve"> and were identified using a network community detection algorithm </w:t>
      </w:r>
      <w:r>
        <w:rPr>
          <w:rFonts w:ascii="Arial" w:hAnsi="Arial" w:cs="Arial"/>
          <w:sz w:val="20"/>
          <w:szCs w:val="20"/>
        </w:rPr>
        <w:fldChar w:fldCharType="begin"/>
      </w:r>
      <w:r w:rsidR="0088305A">
        <w:rPr>
          <w:rFonts w:ascii="Arial" w:hAnsi="Arial" w:cs="Arial"/>
          <w:sz w:val="20"/>
          <w:szCs w:val="20"/>
        </w:rPr>
        <w:instrText xml:space="preserve"> ADDIN ZOTERO_ITEM CSL_CITATION {"citationID":"V8kT9ZoS","properties":{"formattedCitation":"\\super 52\\nosupersub{}","plainCitation":"52","noteIndex":0},"citationItems":[{"id":218,"uris":["http://zotero.org/users/9551388/items/GPV2JSHX"],"itemData":{"id":218,"type":"article-journal","container-title":"Proceedings of the National Academy of Sciences","DOI":"10.1073/pnas.0706851105","ISSN":"0027-8424, 1091-6490","issue":"4","journalAbbreviation":"Proceedings of the National Academy of Sciences","language":"en","page":"1118-1123","source":"DOI.org (Crossref)","title":"Maps of random walks on complex networks reveal community structure","volume":"105","author":[{"family":"Rosvall","given":"M."},{"family":"Bergstrom","given":"C. T."}],"issued":{"date-parts":[["2008",1,29]]}}}],"schema":"https://github.com/citation-style-language/schema/raw/master/csl-citation.json"} </w:instrText>
      </w:r>
      <w:r>
        <w:rPr>
          <w:rFonts w:ascii="Arial" w:hAnsi="Arial" w:cs="Arial"/>
          <w:sz w:val="20"/>
          <w:szCs w:val="20"/>
        </w:rPr>
        <w:fldChar w:fldCharType="separate"/>
      </w:r>
      <w:r w:rsidR="0088305A" w:rsidRPr="0088305A">
        <w:rPr>
          <w:rFonts w:ascii="Arial" w:hAnsi="Arial" w:cs="Arial"/>
          <w:sz w:val="20"/>
          <w:vertAlign w:val="superscript"/>
          <w:lang w:val="en-GB"/>
        </w:rPr>
        <w:t>52</w:t>
      </w:r>
      <w:r>
        <w:rPr>
          <w:rFonts w:ascii="Arial" w:hAnsi="Arial" w:cs="Arial"/>
          <w:sz w:val="20"/>
          <w:szCs w:val="20"/>
        </w:rPr>
        <w:fldChar w:fldCharType="end"/>
      </w:r>
      <w:r>
        <w:rPr>
          <w:rFonts w:ascii="Arial" w:hAnsi="Arial" w:cs="Arial"/>
          <w:sz w:val="20"/>
          <w:szCs w:val="20"/>
        </w:rPr>
        <w:t xml:space="preserve">. The number </w:t>
      </w:r>
      <w:r>
        <w:rPr>
          <w:rFonts w:ascii="Arial" w:hAnsi="Arial" w:cs="Arial"/>
          <w:sz w:val="20"/>
          <w:szCs w:val="20"/>
        </w:rPr>
        <w:lastRenderedPageBreak/>
        <w:t xml:space="preserve">of transfers between wards is shown in Figure </w:t>
      </w:r>
      <w:r w:rsidR="003E2CF3">
        <w:rPr>
          <w:rFonts w:ascii="Arial" w:hAnsi="Arial" w:cs="Arial"/>
          <w:sz w:val="20"/>
          <w:szCs w:val="20"/>
        </w:rPr>
        <w:t>2</w:t>
      </w:r>
      <w:r>
        <w:rPr>
          <w:rFonts w:ascii="Arial" w:hAnsi="Arial" w:cs="Arial"/>
          <w:sz w:val="20"/>
          <w:szCs w:val="20"/>
        </w:rPr>
        <w:t>A. Wards within each identified cluster have more frequent within-cluster transfers than cross-cluster transfers.</w:t>
      </w:r>
    </w:p>
    <w:p w14:paraId="7546D856" w14:textId="4C269B5D"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Inference</w:t>
      </w:r>
    </w:p>
    <w:p w14:paraId="5551D5F5" w14:textId="5A976736" w:rsidR="00F22241" w:rsidRPr="00795D33" w:rsidRDefault="00F22241" w:rsidP="009D3DD5">
      <w:pPr>
        <w:spacing w:line="360" w:lineRule="auto"/>
        <w:jc w:val="both"/>
        <w:rPr>
          <w:rFonts w:ascii="Arial" w:eastAsiaTheme="minorEastAsia" w:hAnsi="Arial" w:cs="Arial"/>
          <w:color w:val="000000"/>
          <w:sz w:val="20"/>
          <w:szCs w:val="20"/>
        </w:rPr>
      </w:pPr>
      <w:r w:rsidRPr="009D5B70">
        <w:rPr>
          <w:rFonts w:ascii="Arial" w:hAnsi="Arial" w:cs="Arial"/>
          <w:sz w:val="20"/>
          <w:szCs w:val="20"/>
        </w:rPr>
        <w:t>Inference for dynamic and latent variables</w:t>
      </w:r>
      <w:r>
        <w:rPr>
          <w:rFonts w:ascii="Arial" w:hAnsi="Arial" w:cs="Arial"/>
          <w:sz w:val="20"/>
          <w:szCs w:val="20"/>
        </w:rPr>
        <w:t xml:space="preserve"> and parameters</w:t>
      </w:r>
      <w:r w:rsidRPr="009D5B70">
        <w:rPr>
          <w:rFonts w:ascii="Arial" w:hAnsi="Arial" w:cs="Arial"/>
          <w:sz w:val="20"/>
          <w:szCs w:val="20"/>
        </w:rPr>
        <w:t xml:space="preserve"> is </w:t>
      </w:r>
      <w:r>
        <w:rPr>
          <w:rFonts w:ascii="Arial" w:hAnsi="Arial" w:cs="Arial"/>
          <w:sz w:val="20"/>
          <w:szCs w:val="20"/>
        </w:rPr>
        <w:t>often</w:t>
      </w:r>
      <w:r w:rsidRPr="009D5B70">
        <w:rPr>
          <w:rFonts w:ascii="Arial" w:hAnsi="Arial" w:cs="Arial"/>
          <w:sz w:val="20"/>
          <w:szCs w:val="20"/>
        </w:rPr>
        <w:t xml:space="preserve"> treated as a filtering problem, in </w:t>
      </w:r>
      <w:r>
        <w:rPr>
          <w:rFonts w:ascii="Arial" w:hAnsi="Arial" w:cs="Arial"/>
          <w:sz w:val="20"/>
          <w:szCs w:val="20"/>
        </w:rPr>
        <w:t>which</w:t>
      </w:r>
      <w:r w:rsidRPr="009D5B70">
        <w:rPr>
          <w:rFonts w:ascii="Arial" w:hAnsi="Arial" w:cs="Arial"/>
          <w:sz w:val="20"/>
          <w:szCs w:val="20"/>
        </w:rPr>
        <w:t xml:space="preserve"> the state space is </w:t>
      </w:r>
      <w:r>
        <w:rPr>
          <w:rFonts w:ascii="Arial" w:hAnsi="Arial" w:cs="Arial"/>
          <w:sz w:val="20"/>
          <w:szCs w:val="20"/>
        </w:rPr>
        <w:t>sequentially</w:t>
      </w:r>
      <w:r w:rsidRPr="009D5B70">
        <w:rPr>
          <w:rFonts w:ascii="Arial" w:hAnsi="Arial" w:cs="Arial"/>
          <w:sz w:val="20"/>
          <w:szCs w:val="20"/>
        </w:rPr>
        <w:t xml:space="preserve"> estimated as observations </w:t>
      </w:r>
      <w:r>
        <w:rPr>
          <w:rFonts w:ascii="Arial" w:hAnsi="Arial" w:cs="Arial"/>
          <w:sz w:val="20"/>
          <w:szCs w:val="20"/>
        </w:rPr>
        <w:t>become</w:t>
      </w:r>
      <w:r w:rsidRPr="009D5B70">
        <w:rPr>
          <w:rFonts w:ascii="Arial" w:hAnsi="Arial" w:cs="Arial"/>
          <w:sz w:val="20"/>
          <w:szCs w:val="20"/>
        </w:rPr>
        <w:t xml:space="preserve"> available </w:t>
      </w:r>
      <w:r w:rsidRPr="009D5B70">
        <w:rPr>
          <w:rFonts w:ascii="Arial" w:hAnsi="Arial" w:cs="Arial"/>
          <w:sz w:val="20"/>
          <w:szCs w:val="20"/>
        </w:rPr>
        <w:fldChar w:fldCharType="begin"/>
      </w:r>
      <w:r w:rsidR="0088305A">
        <w:rPr>
          <w:rFonts w:ascii="Arial" w:hAnsi="Arial" w:cs="Arial"/>
          <w:sz w:val="20"/>
          <w:szCs w:val="20"/>
        </w:rPr>
        <w:instrText xml:space="preserve"> ADDIN ZOTERO_ITEM CSL_CITATION {"citationID":"pzPttrOW","properties":{"formattedCitation":"\\super 53,54\\nosupersub{}","plainCitation":"53,54","noteIndex":0},"citationItems":[{"id":205,"uris":["http://zotero.org/users/9551388/items/9R354AKT"],"itemData":{"id":205,"type":"article-journal","abstract":"A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L."}],"issued":{"date-parts":[["2001",12]]}}},{"id":202,"uris":["http://zotero.org/users/9551388/items/569VU9AQ"],"itemData":{"id":202,"type":"article-journal","abstract":"Increasingly, for many application areas, it is becoming important to include elements of nonlinearity and non-Gaussianity in order to model accurately the underlying dynamics of a physical system. Moreover, it is typically crucial to process data on-line as it arrives, both from the point of view of storage costs as well as for rapid adaptation to changing signal characteristics. In this paper, we review both optimal and suboptimal Bayesian algorithms for nonlinear/non-Gaussian tracking problems, with a focus on particle filters. Particle filters are sequential Monte Carlo methods based on point mass (or “particle”) representations of probability densities, which can be applied to any state-space model and which generalize the traditional Kalman filtering methods. Several variants of the particle filter such as SIR, ASIR, and RPF are introduced within a generic framework of the sequential importance sampling (SIS) algorithm. These are discussed and compared with the standard EKF through an illustrative example.","container-title":"IEEE Transactions on Signal Processing","DOI":"10.1109/78.978374","ISSN":"1053587X","issue":"2","journalAbbreviation":"IEEE Trans. Signal Process.","language":"en","page":"174-188","source":"DOI.org (Crossref)","title":"A tutorial on particle filters for online nonlinear/non-Gaussian Bayesian tracking","volume":"50","author":[{"family":"Arulampalam","given":"M.S."},{"family":"Maskell","given":"S."},{"family":"Gordon","given":"N."},{"family":"Clapp","given":"T."}],"issued":{"date-parts":[["2002",2]]}}}],"schema":"https://github.com/citation-style-language/schema/raw/master/csl-citation.json"} </w:instrText>
      </w:r>
      <w:r w:rsidRPr="009D5B70">
        <w:rPr>
          <w:rFonts w:ascii="Arial" w:hAnsi="Arial" w:cs="Arial"/>
          <w:sz w:val="20"/>
          <w:szCs w:val="20"/>
        </w:rPr>
        <w:fldChar w:fldCharType="separate"/>
      </w:r>
      <w:r w:rsidR="0088305A" w:rsidRPr="0088305A">
        <w:rPr>
          <w:rFonts w:ascii="Arial" w:hAnsi="Arial" w:cs="Arial"/>
          <w:sz w:val="20"/>
          <w:vertAlign w:val="superscript"/>
          <w:lang w:val="en-GB"/>
        </w:rPr>
        <w:t>53,54</w:t>
      </w:r>
      <w:r w:rsidRPr="009D5B70">
        <w:rPr>
          <w:rFonts w:ascii="Arial" w:hAnsi="Arial" w:cs="Arial"/>
          <w:sz w:val="20"/>
          <w:szCs w:val="20"/>
        </w:rPr>
        <w:fldChar w:fldCharType="end"/>
      </w:r>
      <w:r w:rsidRPr="009D5B70">
        <w:rPr>
          <w:rFonts w:ascii="Arial" w:hAnsi="Arial" w:cs="Arial"/>
          <w:sz w:val="20"/>
          <w:szCs w:val="20"/>
        </w:rPr>
        <w:t xml:space="preserve">. </w:t>
      </w:r>
      <w:r>
        <w:rPr>
          <w:rFonts w:ascii="Arial" w:hAnsi="Arial" w:cs="Arial"/>
          <w:sz w:val="20"/>
          <w:szCs w:val="20"/>
        </w:rPr>
        <w:t xml:space="preserve">This framework has been applied to many infectious diseases, including influenza, dengue, malaria, cholera, Ebola, enterovirus D68, and COVID-19 </w:t>
      </w:r>
      <w:r>
        <w:rPr>
          <w:rFonts w:ascii="Arial" w:hAnsi="Arial" w:cs="Arial"/>
          <w:sz w:val="20"/>
          <w:szCs w:val="20"/>
        </w:rPr>
        <w:fldChar w:fldCharType="begin"/>
      </w:r>
      <w:r w:rsidR="0088305A">
        <w:rPr>
          <w:rFonts w:ascii="Arial" w:hAnsi="Arial" w:cs="Arial"/>
          <w:sz w:val="20"/>
          <w:szCs w:val="20"/>
        </w:rPr>
        <w:instrText xml:space="preserve"> ADDIN ZOTERO_ITEM CSL_CITATION {"citationID":"KrWsqKR4","properties":{"formattedCitation":"\\super 55\\uc0\\u8211{}64\\nosupersub{}","plainCitation":"55–64","noteIndex":0},"citationItems":[{"id":42,"uris":["http://zotero.org/users/9551388/items/PEFRCSMI"],"itemData":{"id":42,"type":"article-journal","abstract":"The contributions of asymptomatic infections to herd immunity and community transmission are key to the resurgence and control of COVID-19, but are difficult to estimate using current models that ignore changes in testing capacity. Using a model that incorporates daily testing information fit to the case and serology data from New York City, we show that the proportion of symptomatic cases is low, ranging from 13 to 18%, and that the reproductive number may be larger than often assumed. Asymptomatic infections contribute substantially to herd immunity, and to community transmission together with presymptomatic ones. If asymptomatic infections transmit at similar rates as symptomatic ones, the overall reproductive number across all classes is larger than often assumed, with estimates ranging from 3.2 to 4.4. If they transmit poorly, then symptomatic cases have a larger reproductive number ranging from 3.9 to 8.1. Even in this regime, presymptomatic and asymptomatic cases together comprise at least 50% of the force of infection at the outbreak peak. We find no regimes in which all infection subpopulations have reproductive numbers lower than three. These findings elucidate the uncertainty that current case and serology data cannot resolve, despite consideration of different model structures. They also emphasize how temporal data on testing can reduce and better define this uncertainty, as we move forward through longer surveillance and second epidemic waves. Complementary information is required to determine the transmissibility of asymptomatic cases, which we discuss. Regardless, current assumptions about the basic reproductive number of severe acute respiratory syndrome coronavirus 2 (SARS-Cov-2) should be reconsidered.","container-title":"Proceedings of the National Academy of Sciences","DOI":"10.1073/pnas.2019716118","ISSN":"0027-8424, 1091-6490","issue":"9","journalAbbreviation":"PNAS","language":"en","license":"Copyright © 2021 the Author(s). Published by PNAS.. https://creativecommons.org/licenses/by/4.0/This open access article is distributed under Creative Commons Attribution License 4.0 (CC BY).","note":"publisher: National Academy of Sciences\nsection: Biological Sciences\nPMID: 33571106","source":"www.pnas.org","title":"Quantifying asymptomatic infection and transmission of COVID-19 in New York City using observed cases, serology, and testing capacity","URL":"https://www.pnas.org/content/118/9/e2019716118","volume":"118","author":[{"family":"Subramanian","given":"Rahul"},{"family":"He","given":"Qixin"},{"family":"Pascual","given":"Mercedes"}],"accessed":{"date-parts":[["2021",8,3]]},"issued":{"date-parts":[["2021",3,2]]}}},{"id":344,"uris":["http://zotero.org/users/9551388/items/NIA24ZSG"],"itemData":{"id":344,"type":"article-journal","abstract":"Abstract\n            The spread of dengue and other arboviruses constitutes an expanding global health threat. The extensive heterogeneity in population distribution and potential complexity of movement in megacities of low and middle-income countries challenges predictive modeling, even as its importance to disease spread is clearer than ever. Using surveillance data at fine resolution following the emergence of the DENV4 dengue serotype in Rio de Janeiro, we document a pattern in the size of successive epidemics that is invariant to the scale of spatial aggregation. This pattern emerges from the combined effect of herd immunity and seasonal transmission, and is strongly driven by variation in population density at sub-kilometer scales. It is apparent only when the landscape is stratified by population density and not by spatial proximity as has been common practice. Models that exploit this emergent simplicity should afford improved predictions of the local size of successive epidemic waves.","container-title":"Nature Communications","DOI":"10.1038/s41467-022-28231-w","ISSN":"2041-1723","issue":"1","journalAbbreviation":"Nat Commun","language":"en","page":"996","source":"DOI.org (Crossref)","title":"Fine-scale heterogeneity in population density predicts wave dynamics in dengue epidemics","volume":"13","author":[{"family":"Romeo-Aznar","given":"Victoria"},{"family":"Picinini Freitas","given":"Laís"},{"family":"Gonçalves Cruz","given":"Oswaldo"},{"family":"King","given":"Aaron A."},{"family":"Pascual","given":"Mercedes"}],"issued":{"date-parts":[["2022",12]]}}},{"id":346,"uris":["http://zotero.org/users/9551388/items/HTBD6ZRR"],"itemData":{"id":346,"type":"article-journal","abstract":"Abstract\n            The rapid pace of urbanization makes it imperative that we better understand the influence of climate forcing on urban malaria transmission. Despite extensive study of temperature effects in vector-borne infections in general, consideration of relative humidity remains limited. With process-based dynamical models informed by almost two decades of monthly surveillance data, we address the role of relative humidity in the interannual variability of epidemic malaria in two semi-arid cities of India. We show a strong and significant effect of humidity during the pre-transmission season on malaria burden in coastal Surat and more arid inland Ahmedabad. Simulations of the climate-driven transmission model with the MLE (Maximum Likelihood Estimates) of the parameters retrospectively capture the observed variability of disease incidence, and also prospectively predict that of ‘out-of-fit’ cases in more recent years, with high accuracy. Our findings indicate that relative humidity is a critical factor in the spread of urban malaria and potentially other vector-borne epidemics, and that climate change and lack of hydrological planning in cities might jeopardize malaria elimination efforts.","container-title":"Nature Communications","DOI":"10.1038/s41467-022-28145-7","ISSN":"2041-1723","issue":"1","journalAbbreviation":"Nat Commun","language":"en","page":"533","source":"DOI.org (Crossref)","title":"The neglected role of relative humidity in the interannual variability of urban malaria in Indian cities","volume":"13","author":[{"family":"Santos-Vega","given":"M."},{"family":"Martinez","given":"P. P."},{"family":"Vaishnav","given":"K. G."},{"family":"Kohli","given":"V."},{"family":"Desai","given":"V."},{"family":"Bouma","given":"M. J."},{"family":"Pascual","given":"M."}],"issued":{"date-parts":[["2022",12]]}}},{"id":3,"uris":["http://zotero.org/users/9551388/items/HZ9Q7C2K"],"itemData":{"id":3,"type":"article-journal","abstract":"Estimation of the prevalence and contagiousness of undocumented novel coronavirus [severe acute respiratory syndrome–coronavirus 2 (SARS-CoV-2)] infections is critical for understanding the overall prevalence and pandemic potential of this disease. Here, we use observations of reported infection within China, in conjunction with mobility data, a networked dynamic metapopulation model, and Bayesian inference, to infer critical epidemiological characteristics associated with SARS-CoV-2, including the fraction of undocumented infections and their contagiousness. We estimate that 86% of all infections were undocumented [95% credible interval (CI): 82–90%] before the 23 January 2020 travel restrictions. The transmission rate of undocumented infections per person was 55% the transmission rate of documented infections (95% CI: 46–62%), yet, because of their greater numbers, undocumented infections were the source of 79% of the documented cases. These findings explain the rapid geographic spread of SARS-CoV-2 and indicate that containment of this virus will be particularly challenging.","container-title":"Science","DOI":"10.1126/science.abb3221","ISSN":"0036-8075, 1095-9203","issue":"6490","journalAbbreviation":"Science","language":"en","page":"489-493","source":"DOI.org (Crossref)","title":"Substantial undocumented infection facilitates the rapid dissemination of novel coronavirus (SARS-CoV-2)","volume":"368","author":[{"family":"Li","given":"Ruiyun"},{"family":"Pei","given":"Sen"},{"family":"Chen","given":"Bin"},{"family":"Song","given":"Yimeng"},{"family":"Zhang","given":"Tao"},{"family":"Yang","given":"Wan"},{"family":"Shaman","given":"Jeffrey"}],"issued":{"date-parts":[["2020",5,1]]}}},{"id":359,"uris":["http://zotero.org/users/9551388/items/ZWXYMFRN"],"itemData":{"id":359,"type":"article-journal","abstract":"Influenza-like illness (ILI) is a commonly measured syndromic signal representative of a range of acute respiratory infections. Reliable forecasts of ILI can support better preparation for patient surges in healthcare systems. Although ILI is an amalgamation of multiple pathogens with variable seasonal phasing and attack rates, most existing process-based forecasting systems treat ILI as a single infectious agent. Here, using ILI records and virologic surveillance data, we show that ILI signal can be disaggregated into distinct viral components. We generate separate predictions for six contributing pathogens (influenza A/H1, A/ H3, B, respiratory syncytial virus, and human parainfluenza virus types 1–2 and 3), and develop a method to forecast ILI by aggregating these predictions. The relative contribution of each pathogen to the total ILI signal is estimated using a Markov Chain Monte Carlo (MCMC) method upon forecast aggregation. We find highly variable overall contributions from influenza type A viruses across seasons, but relatively stable contributions for the other pathogens. Using historical data from 1997 to 2014 at US national and regional levels, the proposed forecasting system generates improved predictions of both seasonal and near-term targets relative to a baseline method that simulates ILI as a single pathogen. The hierarchical forecasting system can generate predictions for each viral component, as well as infer and predict their contributions to ILI, which may additionally help physicians determine the etiological causes of ILI in clinical settings.","container-title":"PLOS Computational Biology","DOI":"10.1371/journal.pcbi.1008301","ISSN":"1553-7358","issue":"10","journalAbbreviation":"PLoS Comput Biol","language":"en","page":"e1008301","source":"DOI.org (Crossref)","title":"Aggregating forecasts of multiple respiratory pathogens supports more accurate forecasting of influenza-like illness","volume":"16","author":[{"family":"Pei","given":"Sen"},{"family":"Shaman","given":"Jeffrey"}],"editor":[{"family":"Del Valle","given":"Sara Y."}],"issued":{"date-parts":[["2020",10,22]]}}},{"id":353,"uris":["http://zotero.org/users/9551388/items/VZKWVG6L"],"itemData":{"id":353,"type":"article-journal","abstract":"Abstract\n            Infectious disease prevention, control and forecasting rely on sentinel observations; however, many locations lack the capacity for routine surveillance. Here we show that, by using data from multiple sites collectively, accurate estimation and forecasting of respiratory diseases for locations without surveillance is feasible. We develop a framework to optimize surveillance sites that suppresses uncertainty propagation in a networked disease transmission model. Using influenza outbreaks from 35 US states, the optimized system generates better near-term predictions than alternate systems designed using population and human mobility. We also find that monitoring regional population centers serves as a reasonable proxy for the optimized network and could direct surveillance for diseases with limited records. The  proxy method is validated using model simulations for 3,108 US counties and historical data for two other respiratory pathogens – human metapneumovirus and seasonal coronavirus – from 35 US states and can be used to guide systemic allocation of surveillance efforts.","container-title":"Nature Communications","DOI":"10.1038/s41467-020-20399-3","ISSN":"2041-1723","issue":"1","journalAbbreviation":"Nat Commun","language":"en","page":"222","source":"DOI.org (Crossref)","title":"Optimizing respiratory virus surveillance networks using uncertainty propagation","volume":"12","author":[{"family":"Pei","given":"Sen"},{"family":"Teng","given":"Xian"},{"family":"Lewis","given":"Paul"},{"family":"Shaman","given":"Jeffrey"}],"issued":{"date-parts":[["2021",12]]}}},{"id":354,"uris":["http://zotero.org/users/9551388/items/5ZMY76ZZ"],"itemData":{"id":354,"type":"article-journal","abstract":"Process-based models have been used to simulate and forecast a number of nonlinear dynamical systems, including influenza and other infectious diseases. In this work, we evaluate the effects of model initial condition error and stochastic fluctuation on forecast accuracy in a compartmental model of influenza transmission. These two types of errors are found to have qualitatively similar growth patterns during model integration, indicating that dynamic error growth, regardless of source, is a dominant component of forecast inaccuracy. We therefore examine the nonlinear growth of model initial error and compute the fastest growing directions using singular vector analysis. Using this information, we generate perturbations in an ensemble forecast system of influenza to obtain more optimal ensemble spread. In retrospective forecasts of historical outbreaks for 95 US cities from 2003 to 2014, this approach improves short-term forecast of incidence over the next one to four weeks.","container-title":"PLOS Computational Biology","DOI":"10.1371/journal.pcbi.1006783","ISSN":"1553-7358","issue":"2","journalAbbreviation":"PLoS Comput Biol","language":"en","page":"e1006783","source":"DOI.org (Crossref)","title":"Predictability in process-based ensemble forecast of influenza","volume":"15","author":[{"family":"Pei","given":"Sen"},{"family":"Cane","given":"Mark A."},{"family":"Shaman","given":"Jeffrey"}],"editor":[{"family":"Pitzer","given":"Virginia E."}],"issued":{"date-parts":[["2019",2,28]]}}},{"id":364,"uris":["http://zotero.org/users/9551388/items/4KX6CRLJ"],"itemData":{"id":364,"type":"article-journal","abstract":"Mathematical modeling predicts an enterovirus D68, and therefore acute flaccid myelitis, outbreak in the absence of nonpharmaceutical interventions in 2020.\n          , \n            When respiratory illness meets neurological symptoms\n            \n              Enterovirus D68 (EV-D68) has been increasingly linked with the neurological condition acute flaccid myelitis (AFM) in the United States within the past decade, although the reason for their coincidence is not clear. Park\n              et al.\n              used recent surveillance data from a national repository of respiratory virus panels to predict the incidence of EV-D68. They then examined the dynamics of the spatiotemporal association between the predicted incidence of EV-D68 and reported AFM cases on regional and national scales. The authors also found evidence that the extent of EV-D68 and AFM transmission in the United States in 2020 was likely kept in check by current social distancing practices.\n            \n          , \n            Acute flaccid myelitis (AFM) recently emerged in the United States as a rare but serious neurological condition since 2012. Enterovirus D68 (EV-D68) is thought to be a main causative agent, but limited surveillance of EV-D68 in the United States has hampered the ability to assess their causal relationship. Using surveillance data from the BioFire Syndromic Trends epidemiology network in the United States from January 2014 to September 2019, we characterized the epidemiological dynamics of EV-D68 and found latitudinal gradient in the mean timing of EV-D68 cases, which are likely climate driven. We also demonstrated a strong spatiotemporal association of EV-D68 with AFM. Mathematical modeling suggested that the recent dominant biennial cycles of EV-D68 dynamics may not be stable. Nonetheless, we predicted that a major EV-D68 outbreak, and hence an AFM outbreak, would have still been possible in 2020 under normal epidemiological conditions. Nonpharmaceutical intervention efforts due to the ongoing COVID-19 pandemic are likely to have reduced the sizes of EV-D68 and AFM outbreaks in 2020, illustrating the broader epidemiological impact of the pandemic.","container-title":"Science Translational Medicine","DOI":"10.1126/scitranslmed.abd2400","ISSN":"1946-6234, 1946-6242","issue":"584","journalAbbreviation":"Sci. Transl. Med.","language":"en","page":"eabd2400","source":"DOI.org (Crossref)","title":"Epidemiological dynamics of enterovirus D68 in the United States and implications for acute flaccid myelitis","volume":"13","author":[{"family":"Park","given":"Sang Woo"},{"family":"Pons-Salort","given":"Margarita"},{"family":"Messacar","given":"Kevin"},{"family":"Cook","given":"Camille"},{"family":"Meyers","given":"Lindsay"},{"family":"Farrar","given":"Jeremy"},{"family":"Grenfell","given":"Bryan T."}],"issued":{"date-parts":[["2021",3,10]]}}},{"id":61,"uris":["http://zotero.org/users/9551388/items/IR4M6YMP"],"itemData":{"id":61,"type":"article-journal","abstract":"&lt;h2&gt;Summary&lt;/h2&gt;&lt;h3&gt;Background&lt;/h3&gt;&lt;p&gt;As the COVID-19 pandemic continues to unfold, the infection-fatality risk (ie, risk of death among all infected individuals including those with asymptomatic and mild infections) is crucial for gauging the burden of death due to COVID-19 in the coming months or years. Here, we estimate the infection-fatality risk of severe acute respiratory syndrome coronavirus 2 (SARS-CoV-2) in New York City, NY, USA, the first epidemic centre in the USA, where the infection-fatality risk remains unclear.&lt;/p&gt;&lt;h3&gt;Methods&lt;/h3&gt;&lt;p&gt;In this model-based analysis, we developed a meta-population network model-inference system to estimate the underlying SARS-CoV-2 infection rate in New York City during the 2020 spring pandemic wave using available case, mortality, and mobility data. Based on these estimates, we further estimated the infection-fatality risk for all ages overall and for five age groups (&lt;25, 25–44, 45–64, 65–74, and ≥75 years) separately, during the period March 1 to June 6, 2020 (ie, before the city began a phased reopening).&lt;/p&gt;&lt;h3&gt;Findings&lt;/h3&gt;&lt;p&gt;During the period March 1 to June 6, 2020, 205 639 people had a laboratory-confirmed infection with SARS-CoV-2 and 21 447 confirmed and probable COVID-19-related deaths occurred among residents of New York City. We estimated an overall infection-fatality risk of 1·39% (95% credible interval 1·04–1·77) in New York City. Our estimated infection-fatality risk for the two oldest age groups (65–74 and ≥75 years) was much higher than the younger age groups, with a cumulative estimated infection-fatality risk of 0·116% (0·0729–0·148) for those aged 25–44 years and 0·939% (0·729–1·19) for those aged 45–64 years versus 4·87% (3·37–6·89) for those aged 65–74 years and 14·2% (10·2–18·1) for those aged 75 years and older. In particular, weekly infection-fatality risk was estimated to be as high as 6·72% (5·52–8·01) for those aged 65–74 years and 19·1% (14·7–21·9) for those aged 75 years and older.&lt;/p&gt;&lt;h3&gt;Interpretation&lt;/h3&gt;&lt;p&gt;Our results are based on more complete ascertainment of COVID-19-related deaths in New York City than other places and thus probably reflect the true higher burden of death due to COVID-19 than that previously reported elsewhere. Given the high infection-fatality risk of SARS-CoV-2, governments must account for and closely monitor the infection rate and population health outcomes and enact prompt public health responses accordingly as the COVID-19 pandemic unfolds.&lt;/p&gt;&lt;h3&gt;Funding&lt;/h3&gt;&lt;p&gt;National Institute of Allergy and Infectious Diseases, National Science Foundation Rapid Response Research Program, and New York City Department of Health and Mental Hygiene.&lt;/p&gt;","container-title":"The Lancet Infectious Diseases","DOI":"10.1016/S1473-3099(20)30769-6","ISSN":"1473-3099, 1474-4457","issue":"2","journalAbbreviation":"The Lancet Infectious Diseases","language":"English","note":"publisher: Elsevier\nPMID: 33091374","page":"203-212","source":"www.thelancet.com","title":"Estimating the infection-fatality risk of SARS-CoV-2 in New York City during the spring 2020 pandemic wave: a model-based analysis","title-short":"Estimating the infection-fatality risk of SARS-CoV-2 in New York City during the spring 2020 pandemic wave","volume":"21","author":[{"family":"Yang","given":"Wan"},{"family":"Kandula","given":"Sasikiran"},{"family":"Huynh","given":"Mary"},{"family":"Greene","given":"Sharon K."},{"family":"Wye","given":"Gretchen Van"},{"family":"Li","given":"Wenhui"},{"family":"Chan","given":"Hiu Tai"},{"family":"McGibbon","given":"Emily"},{"family":"Yeung","given":"Alice"},{"family":"Olson","given":"Don"},{"family":"Fine","given":"Anne"},{"family":"Shaman","given":"Jeffrey"}],"issued":{"date-parts":[["2021",2,1]]}}},{"id":352,"uris":["http://zotero.org/users/9551388/items/FGMPYXCY"],"itemData":{"id":352,"type":"article-journal","abstract":"Given the crucial role of climate in malaria transmission, many mechanistic models of malaria represent vector biology and the parasite lifecycle as functions of climate variables in order to accurately capture malaria transmission dynamics. Lower dimension mechanistic models that utilize implicit vector dynamics have relied on indirect climate modulation of transmission processes, which compromises investigation of the ecological role played by climate in malaria transmission. In this study, we develop an implicit process-based malaria model with direct climate-mediated modulation of transmission pressure borne through the Entomological Inoculation Rate (EIR). The EIR, a measure of the number of infectious bites per person per unit time, includes the effects of vector dynamics, resulting from mosquito development, survivorship, feeding activity and parasite development, all of which are moderated by climate. We combine this EIR-model framework, which is driven by rainfall and temperature, with Bayesian inference methods, and evaluate the model’s ability to simulate local transmission across 42 regions in Rwanda over four years. Our findings indicate that the biologically-motivated, EIR-model framework is capable of accurately simulating seasonal malaria dynamics and capturing of some of the inter-annual variation in malaria incidence. However, the model unsurprisingly failed to reproduce large declines in malaria transmission during 2018 and 2019 due to elevated anti-malaria measures, which were not accounted for in the model structure. The climate-driven transmission model also captured regional variation in malaria incidence across Rwanda’s diverse climate, while identifying key entomological and epidemiological parameters important to seasonal malaria dynamics. In general, this new model construct advances the capabilities of implicitly-forced lower dimension dynamical malaria models by leveraging climate drivers of malaria ecology and transmission.","container-title":"PLOS Computational Biology","DOI":"10.1371/journal.pcbi.1010161","ISSN":"1553-7358","issue":"6","journalAbbreviation":"PLoS Comput Biol","language":"en","page":"e1010161","source":"DOI.org (Crossref)","title":"Inference and dynamic simulation of malaria using a simple climate-driven entomological model of malaria transmission","volume":"18","author":[{"family":"Ukawuba","given":"Israel"},{"family":"Shaman","given":"Jeffrey"}],"editor":[{"family":"Meier-Schellersheim","given":"Martin"}],"issued":{"date-parts":[["2022",6,9]]}}}],"schema":"https://github.com/citation-style-language/schema/raw/master/csl-citation.json"} </w:instrText>
      </w:r>
      <w:r>
        <w:rPr>
          <w:rFonts w:ascii="Arial" w:hAnsi="Arial" w:cs="Arial"/>
          <w:sz w:val="20"/>
          <w:szCs w:val="20"/>
        </w:rPr>
        <w:fldChar w:fldCharType="separate"/>
      </w:r>
      <w:r w:rsidR="0088305A" w:rsidRPr="0088305A">
        <w:rPr>
          <w:rFonts w:ascii="Arial" w:hAnsi="Arial" w:cs="Arial"/>
          <w:sz w:val="20"/>
          <w:vertAlign w:val="superscript"/>
          <w:lang w:val="en-GB"/>
        </w:rPr>
        <w:t>55–64</w:t>
      </w:r>
      <w:r>
        <w:rPr>
          <w:rFonts w:ascii="Arial" w:hAnsi="Arial" w:cs="Arial"/>
          <w:sz w:val="20"/>
          <w:szCs w:val="20"/>
        </w:rPr>
        <w:fldChar w:fldCharType="end"/>
      </w:r>
      <w:r>
        <w:rPr>
          <w:rFonts w:ascii="Arial" w:hAnsi="Arial" w:cs="Arial"/>
          <w:sz w:val="20"/>
          <w:szCs w:val="20"/>
        </w:rPr>
        <w:t xml:space="preserve">, </w:t>
      </w:r>
      <w:r w:rsidR="0006235C">
        <w:rPr>
          <w:rFonts w:ascii="Arial" w:hAnsi="Arial" w:cs="Arial"/>
          <w:sz w:val="20"/>
          <w:szCs w:val="20"/>
          <w:lang w:val="en-US"/>
        </w:rPr>
        <w:t xml:space="preserve">typically </w:t>
      </w:r>
      <w:r>
        <w:rPr>
          <w:rFonts w:ascii="Arial" w:hAnsi="Arial" w:cs="Arial"/>
          <w:sz w:val="20"/>
          <w:szCs w:val="20"/>
        </w:rPr>
        <w:t xml:space="preserve">using compartmental models that represent transmission dynamics with a set of ordinary differential equations (ODEs). </w:t>
      </w:r>
      <w:r w:rsidRPr="009D5B70">
        <w:rPr>
          <w:rFonts w:ascii="Arial" w:hAnsi="Arial" w:cs="Arial"/>
          <w:sz w:val="20"/>
          <w:szCs w:val="20"/>
        </w:rPr>
        <w:t>However</w:t>
      </w:r>
      <w:r>
        <w:rPr>
          <w:rFonts w:ascii="Arial" w:hAnsi="Arial" w:cs="Arial"/>
          <w:sz w:val="20"/>
          <w:szCs w:val="20"/>
        </w:rPr>
        <w:t xml:space="preserve">, there are fewer instances in which filters have been used in conjunction with ABMs, possibly due to the considerably higher dimension of the state space for these models </w:t>
      </w:r>
      <w:r>
        <w:rPr>
          <w:rFonts w:ascii="Arial" w:hAnsi="Arial" w:cs="Arial"/>
          <w:sz w:val="20"/>
          <w:szCs w:val="20"/>
        </w:rPr>
        <w:fldChar w:fldCharType="begin"/>
      </w:r>
      <w:r w:rsidR="001F37F9">
        <w:rPr>
          <w:rFonts w:ascii="Arial" w:hAnsi="Arial" w:cs="Arial"/>
          <w:sz w:val="20"/>
          <w:szCs w:val="20"/>
        </w:rPr>
        <w:instrText xml:space="preserve"> ADDIN ZOTERO_ITEM CSL_CITATION {"citationID":"co5whNFX","properties":{"formattedCitation":"\\super 10\\nosupersub{}","plainCitation":"10","dontUpdate":true,"noteIndex":0},"citationItems":[{"id":135,"uris":["http://zotero.org/users/9551388/items/D85TW3FM"],"itemData":{"id":135,"type":"article-journal","abstract":"Methicillin-resistant Staphylococcus aureus (MRSA) is a continued threat to human health in both community and healthcare settings. In hospitals, control efforts would benefit from accurate estimation of asymptomatic colonization and infection importation rates from the community. However, developing such estimates remains challenging due to limited observation of colonization and complicated transmission dynamics within hospitals and the community. Here, we develop an inference framework that can estimate these key quantities by combining statistical filtering techniques, an agent-based model, and real-world patient-to-patient contact networks, and use this framework to infer nosocomial transmission and infection importation over an outbreak spanning 6 years in 66 Swedish hospitals. In particular, we identify a small number of patients with disproportionately high risk of colonization. In retrospective control experiments, interventions targeted to these individuals yield a substantial improvement over heuristic strategies informed by number of contacts, length of stay and contact tracing.\n          , \n            Antibiotic-resistant bacteria like the Methicillin-resistant Staphylococcus aureus (MRSA) can live in people for many years without making them sick. During this time, the bacteria can spread to others who come in contact with the MRSA-infected person. The number of people with stealth MRSA infections living in the community has been increasing. As a result, hospitals may not only be dealing with MRSA infections that originated onsite, but also cases imported from the community. That makes tracking and controlling MRSA infections in hospitals difficult.\n            Now, Pei et al. show that computer modeling can help identify the role MRSA infections from the community play in hospital outbreaks and test ways to control them. In the experiments, data from an MRSA outbreak that occurred at 66 Swedish hospitals over 6 years were analyzed using statistical methods and computer modeling. This helped to identify patients who were likely colonized with MRSA within the hospital and those who had acquired it in the community. Next, Pei et al. used computer modeling to test what would have happened if these high-risk individuals had received interventions to prevent them from spreading MRSA in the hospital. This showed that targeting individuals at high-risk of a MRSA infection could reduce the spread of MRSA in the hospital.\n            The computer models developed by Pei et al. may help researchers, clinicians and public health officials working to control the spread of antibiotic resistant bacteria. The model can improve our understanding of how antibiotic resistant bacteria spread in healthcare facilities and may enable the development of more effective strategies to control these pathogens. Infection-control strategies created with this system must first be tested in isolated, real-world settings to verify they work before they can be deployed broadly.","container-title":"eLife","DOI":"10.7554/eLife.40977","ISSN":"2050-084X","language":"en","page":"e40977","source":"DOI.org (Crossref)","title":"Inference and control of the nosocomial transmission of methicillin-resistant Staphylococcus aureus","volume":"7","author":[{"family":"Pei","given":"Sen"},{"family":"Morone","given":"Flaviano"},{"family":"Liljeros","given":"Fredrik"},{"family":"Makse","given":"Hernán"},{"family":"Shaman","given":"Jeffrey L"}],"issued":{"date-parts":[["2018",12,18]]}}}],"schema":"https://github.com/citation-style-language/schema/raw/master/csl-citation.json"} </w:instrText>
      </w:r>
      <w:r>
        <w:rPr>
          <w:rFonts w:ascii="Arial" w:hAnsi="Arial" w:cs="Arial"/>
          <w:sz w:val="20"/>
          <w:szCs w:val="20"/>
        </w:rPr>
        <w:fldChar w:fldCharType="separate"/>
      </w:r>
      <w:r w:rsidR="00590AF7" w:rsidRPr="00590AF7">
        <w:rPr>
          <w:rFonts w:ascii="Arial" w:hAnsi="Arial" w:cs="Arial"/>
          <w:sz w:val="20"/>
          <w:vertAlign w:val="superscript"/>
          <w:lang w:val="en-GB"/>
        </w:rPr>
        <w:t>17</w:t>
      </w:r>
      <w:r>
        <w:rPr>
          <w:rFonts w:ascii="Arial" w:hAnsi="Arial" w:cs="Arial"/>
          <w:sz w:val="20"/>
          <w:szCs w:val="20"/>
        </w:rPr>
        <w:fldChar w:fldCharType="end"/>
      </w:r>
      <w:r>
        <w:rPr>
          <w:rFonts w:ascii="Arial" w:hAnsi="Arial" w:cs="Arial"/>
          <w:sz w:val="20"/>
          <w:szCs w:val="20"/>
        </w:rPr>
        <w:t xml:space="preserve">. For this ABM system, we </w:t>
      </w:r>
      <w:r w:rsidR="00C0193E">
        <w:rPr>
          <w:rFonts w:ascii="Arial" w:hAnsi="Arial" w:cs="Arial"/>
          <w:sz w:val="20"/>
          <w:szCs w:val="20"/>
        </w:rPr>
        <w:t>solve the inverse</w:t>
      </w:r>
      <w:r>
        <w:rPr>
          <w:rFonts w:ascii="Arial" w:hAnsi="Arial" w:cs="Arial"/>
          <w:sz w:val="20"/>
          <w:szCs w:val="20"/>
        </w:rPr>
        <w:t xml:space="preserve"> problem </w:t>
      </w:r>
      <w:r w:rsidR="00C0193E">
        <w:rPr>
          <w:rFonts w:ascii="Arial" w:hAnsi="Arial" w:cs="Arial"/>
          <w:sz w:val="20"/>
          <w:szCs w:val="20"/>
        </w:rPr>
        <w:t xml:space="preserve">without explicitly solving the filtering problem </w:t>
      </w:r>
      <w:r>
        <w:rPr>
          <w:rFonts w:ascii="Arial" w:hAnsi="Arial" w:cs="Arial"/>
          <w:sz w:val="20"/>
          <w:szCs w:val="20"/>
        </w:rPr>
        <w:t>and</w:t>
      </w:r>
      <w:r w:rsidR="00C0193E">
        <w:rPr>
          <w:rFonts w:ascii="Arial" w:hAnsi="Arial" w:cs="Arial"/>
          <w:sz w:val="20"/>
          <w:szCs w:val="20"/>
        </w:rPr>
        <w:t xml:space="preserve"> therefore</w:t>
      </w:r>
      <w:r>
        <w:rPr>
          <w:rFonts w:ascii="Arial" w:hAnsi="Arial" w:cs="Arial"/>
          <w:sz w:val="20"/>
          <w:szCs w:val="20"/>
        </w:rPr>
        <w:t xml:space="preserve"> only estimate two parameters,</w:t>
      </w:r>
      <w:r w:rsidRPr="009D5B70">
        <w:rPr>
          <w:rFonts w:ascii="Arial" w:hAnsi="Arial" w:cs="Arial"/>
          <w:sz w:val="20"/>
          <w:szCs w:val="20"/>
        </w:rPr>
        <w:t xml:space="preserve"> i.e.</w:t>
      </w:r>
      <w:r>
        <w:rPr>
          <w:rFonts w:ascii="Arial" w:hAnsi="Arial" w:cs="Arial"/>
          <w:sz w:val="20"/>
          <w:szCs w:val="20"/>
        </w:rPr>
        <w:t xml:space="preserve">, </w:t>
      </w:r>
      <w:r w:rsidR="00C0193E">
        <w:rPr>
          <w:rFonts w:ascii="Arial" w:hAnsi="Arial" w:cs="Arial"/>
          <w:sz w:val="20"/>
          <w:szCs w:val="20"/>
        </w:rPr>
        <w:t>the likelihood of detection given carriage upon testing</w:t>
      </w:r>
      <w:r w:rsidRPr="009D5B70">
        <w:rPr>
          <w:rFonts w:ascii="Arial" w:hAnsi="Arial" w:cs="Arial"/>
          <w:sz w:val="20"/>
          <w:szCs w:val="20"/>
        </w:rPr>
        <w:t xml:space="preserve"> </w:t>
      </w:r>
      <m:oMath>
        <m:r>
          <m:rPr>
            <m:sty m:val="p"/>
          </m:rPr>
          <w:rPr>
            <w:rFonts w:ascii="Cambria Math" w:hAnsi="Cambria Math" w:cs="Arial"/>
            <w:color w:val="000000"/>
            <w:sz w:val="20"/>
            <w:szCs w:val="20"/>
          </w:rPr>
          <m:t>ρ</m:t>
        </m:r>
      </m:oMath>
      <w:r w:rsidRPr="009D5B70">
        <w:rPr>
          <w:rFonts w:ascii="Arial" w:hAnsi="Arial" w:cs="Arial"/>
          <w:bCs/>
          <w:color w:val="000000"/>
          <w:sz w:val="20"/>
          <w:szCs w:val="20"/>
        </w:rPr>
        <w:t xml:space="preserve"> </w:t>
      </w:r>
      <w:r w:rsidRPr="009D5B70">
        <w:rPr>
          <w:rFonts w:ascii="Arial" w:hAnsi="Arial" w:cs="Arial"/>
          <w:sz w:val="20"/>
          <w:szCs w:val="20"/>
        </w:rPr>
        <w:t xml:space="preserve">and the nosocomial </w:t>
      </w:r>
      <w:r w:rsidR="00C0193E">
        <w:rPr>
          <w:rFonts w:ascii="Arial" w:hAnsi="Arial" w:cs="Arial"/>
          <w:sz w:val="20"/>
          <w:szCs w:val="20"/>
        </w:rPr>
        <w:t>transmission</w:t>
      </w:r>
      <w:r w:rsidR="00C0193E" w:rsidRPr="009D5B70">
        <w:rPr>
          <w:rFonts w:ascii="Arial" w:hAnsi="Arial" w:cs="Arial"/>
          <w:sz w:val="20"/>
          <w:szCs w:val="20"/>
        </w:rPr>
        <w:t xml:space="preserve"> </w:t>
      </w:r>
      <w:r w:rsidRPr="009D5B70">
        <w:rPr>
          <w:rFonts w:ascii="Arial" w:hAnsi="Arial" w:cs="Arial"/>
          <w:sz w:val="20"/>
          <w:szCs w:val="20"/>
        </w:rPr>
        <w:t xml:space="preserve">rate </w:t>
      </w:r>
      <m:oMath>
        <m:r>
          <w:rPr>
            <w:rFonts w:ascii="Cambria Math" w:hAnsi="Cambria Math" w:cs="Arial"/>
            <w:color w:val="000000"/>
            <w:sz w:val="20"/>
            <w:szCs w:val="20"/>
          </w:rPr>
          <m:t>β</m:t>
        </m:r>
      </m:oMath>
      <w:r w:rsidR="00152331">
        <w:rPr>
          <w:rFonts w:ascii="Arial" w:hAnsi="Arial" w:cs="Arial"/>
          <w:color w:val="000000"/>
          <w:sz w:val="20"/>
          <w:szCs w:val="20"/>
        </w:rPr>
        <w:t xml:space="preserve">, </w:t>
      </w:r>
      <w:r w:rsidR="00152331">
        <w:rPr>
          <w:rFonts w:ascii="Arial" w:hAnsi="Arial" w:cs="Arial"/>
          <w:sz w:val="20"/>
          <w:szCs w:val="20"/>
        </w:rPr>
        <w:t>without re-adjusting the state space</w:t>
      </w:r>
      <w:r w:rsidR="00795D33">
        <w:rPr>
          <w:rFonts w:ascii="Arial" w:hAnsi="Arial" w:cs="Arial"/>
          <w:sz w:val="20"/>
          <w:szCs w:val="20"/>
        </w:rPr>
        <w:t>.</w:t>
      </w:r>
    </w:p>
    <w:p w14:paraId="04322FF4" w14:textId="77777777" w:rsidR="009A444B" w:rsidRDefault="009A444B" w:rsidP="009D3DD5">
      <w:pPr>
        <w:spacing w:line="360" w:lineRule="auto"/>
        <w:jc w:val="both"/>
        <w:rPr>
          <w:rFonts w:ascii="Arial" w:hAnsi="Arial" w:cs="Arial"/>
          <w:color w:val="000000"/>
          <w:sz w:val="20"/>
          <w:szCs w:val="20"/>
        </w:rPr>
      </w:pPr>
    </w:p>
    <w:p w14:paraId="29606508" w14:textId="649DFE8E" w:rsidR="00F22241" w:rsidRP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We use the ensemble adjustment Kalman filter (EAKF</w:t>
      </w:r>
      <w:r w:rsidR="00DC653C">
        <w:rPr>
          <w:rFonts w:ascii="Arial" w:hAnsi="Arial" w:cs="Arial"/>
          <w:color w:val="000000"/>
          <w:sz w:val="20"/>
          <w:szCs w:val="20"/>
        </w:rPr>
        <w:t xml:space="preserve"> </w:t>
      </w:r>
      <w:r w:rsidR="0097085D">
        <w:rPr>
          <w:rFonts w:ascii="Arial" w:hAnsi="Arial" w:cs="Arial"/>
          <w:color w:val="000000"/>
          <w:sz w:val="20"/>
          <w:szCs w:val="20"/>
        </w:rPr>
        <w:fldChar w:fldCharType="begin"/>
      </w:r>
      <w:r w:rsidR="0088305A">
        <w:rPr>
          <w:rFonts w:ascii="Arial" w:hAnsi="Arial" w:cs="Arial"/>
          <w:color w:val="000000"/>
          <w:sz w:val="20"/>
          <w:szCs w:val="20"/>
        </w:rPr>
        <w:instrText xml:space="preserve"> ADDIN ZOTERO_ITEM CSL_CITATION {"citationID":"a2q8o8bnsq5","properties":{"formattedCitation":"\\super 53\\nosupersub{}","plainCitation":"53","noteIndex":0},"citationItems":[{"id":205,"uris":["http://zotero.org/users/9551388/items/9R354AKT"],"itemData":{"id":205,"type":"article-journal","abstract":"A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0097085D">
        <w:rPr>
          <w:rFonts w:ascii="Arial" w:hAnsi="Arial" w:cs="Arial"/>
          <w:color w:val="000000"/>
          <w:sz w:val="20"/>
          <w:szCs w:val="20"/>
        </w:rPr>
        <w:fldChar w:fldCharType="separate"/>
      </w:r>
      <w:r w:rsidR="0088305A" w:rsidRPr="0088305A">
        <w:rPr>
          <w:rFonts w:ascii="Arial" w:hAnsi="Arial" w:cs="Arial"/>
          <w:color w:val="000000"/>
          <w:sz w:val="20"/>
          <w:vertAlign w:val="superscript"/>
          <w:lang w:val="en-GB"/>
        </w:rPr>
        <w:t>53</w:t>
      </w:r>
      <w:r w:rsidR="0097085D">
        <w:rPr>
          <w:rFonts w:ascii="Arial" w:hAnsi="Arial" w:cs="Arial"/>
          <w:color w:val="000000"/>
          <w:sz w:val="20"/>
          <w:szCs w:val="20"/>
        </w:rPr>
        <w:fldChar w:fldCharType="end"/>
      </w:r>
      <w:r w:rsidR="004D2944">
        <w:rPr>
          <w:rFonts w:ascii="Arial" w:hAnsi="Arial" w:cs="Arial"/>
          <w:color w:val="000000"/>
          <w:sz w:val="20"/>
          <w:szCs w:val="20"/>
        </w:rPr>
        <w:t xml:space="preserve"> or EnKF</w:t>
      </w:r>
      <w:r>
        <w:rPr>
          <w:rFonts w:ascii="Arial" w:hAnsi="Arial" w:cs="Arial"/>
          <w:color w:val="000000"/>
          <w:sz w:val="20"/>
          <w:szCs w:val="20"/>
        </w:rPr>
        <w:t>), which assumes both the prior and the observations are normally distributed</w:t>
      </w:r>
      <w:r>
        <w:rPr>
          <w:rFonts w:ascii="Arial" w:hAnsi="Arial" w:cs="Arial"/>
          <w:sz w:val="20"/>
          <w:szCs w:val="20"/>
        </w:rPr>
        <w:t>. Compared to other data assimilation techniques, the EAKF is amenable for use with high-dimensional models such as numerical weather models</w:t>
      </w:r>
      <w:r w:rsidR="00D66A10">
        <w:rPr>
          <w:rFonts w:ascii="Arial" w:hAnsi="Arial" w:cs="Arial"/>
          <w:sz w:val="20"/>
          <w:szCs w:val="20"/>
          <w:lang w:val="en-US"/>
        </w:rPr>
        <w:t xml:space="preserve"> (cite)</w:t>
      </w:r>
      <w:r>
        <w:rPr>
          <w:rFonts w:ascii="Arial" w:hAnsi="Arial" w:cs="Arial"/>
          <w:sz w:val="20"/>
          <w:szCs w:val="20"/>
        </w:rPr>
        <w:t xml:space="preserve">. We </w:t>
      </w:r>
      <w:r w:rsidRPr="009D5B70">
        <w:rPr>
          <w:rFonts w:ascii="Arial" w:hAnsi="Arial" w:cs="Arial"/>
          <w:sz w:val="20"/>
          <w:szCs w:val="20"/>
        </w:rPr>
        <w:t>assimilate</w:t>
      </w:r>
      <w:r>
        <w:rPr>
          <w:rFonts w:ascii="Arial" w:hAnsi="Arial" w:cs="Arial"/>
          <w:sz w:val="20"/>
          <w:szCs w:val="20"/>
        </w:rPr>
        <w:t>d</w:t>
      </w:r>
      <w:r w:rsidRPr="009D5B70">
        <w:rPr>
          <w:rFonts w:ascii="Arial" w:hAnsi="Arial" w:cs="Arial"/>
          <w:sz w:val="20"/>
          <w:szCs w:val="20"/>
        </w:rPr>
        <w:t xml:space="preserve"> weekly observations of </w:t>
      </w:r>
      <w:r>
        <w:rPr>
          <w:rFonts w:ascii="Arial" w:hAnsi="Arial" w:cs="Arial"/>
          <w:sz w:val="20"/>
          <w:szCs w:val="20"/>
        </w:rPr>
        <w:t xml:space="preserve">total numbers </w:t>
      </w:r>
      <w:r w:rsidR="009A444B">
        <w:rPr>
          <w:rFonts w:ascii="Arial" w:hAnsi="Arial" w:cs="Arial"/>
          <w:sz w:val="20"/>
          <w:szCs w:val="20"/>
          <w:lang w:val="en-US"/>
        </w:rPr>
        <w:t>nosocomial infection</w:t>
      </w:r>
      <w:r w:rsidR="009A444B">
        <w:rPr>
          <w:rFonts w:ascii="Arial" w:hAnsi="Arial" w:cs="Arial"/>
          <w:sz w:val="20"/>
          <w:szCs w:val="20"/>
        </w:rPr>
        <w:t xml:space="preserve"> </w:t>
      </w:r>
      <w:r w:rsidR="0097085D">
        <w:rPr>
          <w:rFonts w:ascii="Arial" w:hAnsi="Arial" w:cs="Arial"/>
          <w:sz w:val="20"/>
          <w:szCs w:val="20"/>
        </w:rPr>
        <w:t xml:space="preserve">detections </w:t>
      </w:r>
      <w:r>
        <w:rPr>
          <w:rFonts w:ascii="Arial" w:hAnsi="Arial" w:cs="Arial"/>
          <w:sz w:val="20"/>
          <w:szCs w:val="20"/>
        </w:rPr>
        <w:t xml:space="preserve">for microorganisms </w:t>
      </w:r>
      <w:r w:rsidRPr="009D5B70">
        <w:rPr>
          <w:rFonts w:ascii="Arial" w:hAnsi="Arial" w:cs="Arial"/>
          <w:color w:val="000000"/>
          <w:sz w:val="20"/>
          <w:szCs w:val="20"/>
        </w:rPr>
        <w:fldChar w:fldCharType="begin"/>
      </w:r>
      <w:r w:rsidR="0088305A">
        <w:rPr>
          <w:rFonts w:ascii="Arial" w:hAnsi="Arial" w:cs="Arial"/>
          <w:color w:val="000000"/>
          <w:sz w:val="20"/>
          <w:szCs w:val="20"/>
        </w:rPr>
        <w:instrText xml:space="preserve"> ADDIN ZOTERO_ITEM CSL_CITATION {"citationID":"1c4wqN9W","properties":{"formattedCitation":"\\super 53\\nosupersub{}","plainCitation":"53","noteIndex":0},"citationItems":[{"id":205,"uris":["http://zotero.org/users/9551388/items/9R354AKT"],"itemData":{"id":205,"type":"article-journal","abstract":"A theory for estimating the probability distribution of the state of a model given a set of observations exists. This nonlinear ﬁltering theory uniﬁes the data assimilation and ensemble generation problem that have been key foci of prediction and predictability research for numerical weather and ocean prediction applications. A new algorithm, referred to as an ensemble adjustment Kalman ﬁlter, and the more traditional implementation of the ensemble Kalman ﬁlter in which ‘‘perturbed observations’’ are used, are derived as Monte Carlo approximations to the nonlinear ﬁlter. Both ensemble Kalman ﬁlter methods produce assimilations with small ensemble mean errors while providing reasonable measures of uncertainty in the assimilated variables. The ensemble methods can assimilate observations with a nonlinear relation to model state variables and can also use observations to estimate the value of imprecisely known model parameters. These ensemble ﬁlter methods are shown to have signiﬁcant advantages over four-dimensional variational assimilation in low-order models and scale easily to much larger applications. Heuristic modiﬁcations to the ﬁltering algorithms allow them to be applied efﬁciently to very large models by sequentially processing observations and computing the impact of each observation on each state variable in an independent calculation. The ensemble adjustment Kalman ﬁlter is applied to a nondivergent barotropic model on the sphere to demonstrate the capabilities of the ﬁlters in models with state spaces that are much larger than the ensemble size.","container-title":"Monthly Weather Review","DOI":"10.1175/1520-0493(2001)129&lt;2884:AEAKFF&gt;2.0.CO;2","ISSN":"0027-0644, 1520-0493","issue":"12","journalAbbreviation":"Mon. Wea. Rev.","language":"en","page":"2884-2903","source":"DOI.org (Crossref)","title":"An Ensemble Adjustment Kalman Filter for Data Assimilation","volume":"129","author":[{"family":"Anderson","given":"Jeffrey L."}],"issued":{"date-parts":[["2001",12]]}}}],"schema":"https://github.com/citation-style-language/schema/raw/master/csl-citation.json"} </w:instrText>
      </w:r>
      <w:r w:rsidRPr="009D5B70">
        <w:rPr>
          <w:rFonts w:ascii="Arial" w:hAnsi="Arial" w:cs="Arial"/>
          <w:color w:val="000000"/>
          <w:sz w:val="20"/>
          <w:szCs w:val="20"/>
        </w:rPr>
        <w:fldChar w:fldCharType="separate"/>
      </w:r>
      <w:r w:rsidR="0088305A" w:rsidRPr="0088305A">
        <w:rPr>
          <w:rFonts w:ascii="Arial" w:hAnsi="Arial" w:cs="Arial"/>
          <w:color w:val="000000"/>
          <w:sz w:val="20"/>
          <w:vertAlign w:val="superscript"/>
          <w:lang w:val="en-GB"/>
        </w:rPr>
        <w:t>53</w:t>
      </w:r>
      <w:r w:rsidRPr="009D5B70">
        <w:rPr>
          <w:rFonts w:ascii="Arial" w:hAnsi="Arial" w:cs="Arial"/>
          <w:color w:val="000000"/>
          <w:sz w:val="20"/>
          <w:szCs w:val="20"/>
        </w:rPr>
        <w:fldChar w:fldCharType="end"/>
      </w:r>
      <w:r>
        <w:rPr>
          <w:rFonts w:ascii="Arial" w:hAnsi="Arial" w:cs="Arial"/>
          <w:color w:val="000000"/>
          <w:sz w:val="20"/>
          <w:szCs w:val="20"/>
        </w:rPr>
        <w:t xml:space="preserve"> using an iterated filtering framework (IF)</w:t>
      </w:r>
      <w:r w:rsidR="00281722">
        <w:rPr>
          <w:rFonts w:ascii="Arial" w:hAnsi="Arial" w:cs="Arial"/>
          <w:color w:val="000000"/>
          <w:sz w:val="20"/>
          <w:szCs w:val="20"/>
        </w:rPr>
        <w:t xml:space="preserve">. Iterated filtering for dynamical systems was proposed in the context of epidemiology using particle filters or sequential </w:t>
      </w:r>
      <w:r w:rsidR="002615B1">
        <w:rPr>
          <w:rFonts w:ascii="Arial" w:hAnsi="Arial" w:cs="Arial"/>
          <w:color w:val="000000"/>
          <w:sz w:val="20"/>
          <w:szCs w:val="20"/>
        </w:rPr>
        <w:t>M</w:t>
      </w:r>
      <w:r w:rsidR="00281722">
        <w:rPr>
          <w:rFonts w:ascii="Arial" w:hAnsi="Arial" w:cs="Arial"/>
          <w:color w:val="000000"/>
          <w:sz w:val="20"/>
          <w:szCs w:val="20"/>
        </w:rPr>
        <w:t xml:space="preserve">onte </w:t>
      </w:r>
      <w:r w:rsidR="002615B1">
        <w:rPr>
          <w:rFonts w:ascii="Arial" w:hAnsi="Arial" w:cs="Arial"/>
          <w:color w:val="000000"/>
          <w:sz w:val="20"/>
          <w:szCs w:val="20"/>
        </w:rPr>
        <w:t>C</w:t>
      </w:r>
      <w:r w:rsidR="00281722">
        <w:rPr>
          <w:rFonts w:ascii="Arial" w:hAnsi="Arial" w:cs="Arial"/>
          <w:color w:val="000000"/>
          <w:sz w:val="20"/>
          <w:szCs w:val="20"/>
        </w:rPr>
        <w:t>arlo</w:t>
      </w:r>
      <w:r>
        <w:rPr>
          <w:rFonts w:ascii="Arial" w:hAnsi="Arial" w:cs="Arial"/>
          <w:color w:val="000000"/>
          <w:sz w:val="20"/>
          <w:szCs w:val="20"/>
        </w:rPr>
        <w:t xml:space="preserve"> </w:t>
      </w:r>
      <w:r>
        <w:rPr>
          <w:rFonts w:ascii="Arial" w:hAnsi="Arial" w:cs="Arial"/>
          <w:color w:val="000000"/>
          <w:sz w:val="20"/>
          <w:szCs w:val="20"/>
        </w:rPr>
        <w:fldChar w:fldCharType="begin"/>
      </w:r>
      <w:r w:rsidR="0088305A">
        <w:rPr>
          <w:rFonts w:ascii="Arial" w:hAnsi="Arial" w:cs="Arial"/>
          <w:color w:val="000000"/>
          <w:sz w:val="20"/>
          <w:szCs w:val="20"/>
        </w:rPr>
        <w:instrText xml:space="preserve"> ADDIN ZOTERO_ITEM CSL_CITATION {"citationID":"EsHX0GTh","properties":{"formattedCitation":"\\super 65,66\\nosupersub{}","plainCitation":"65,66","noteIndex":0},"citationItems":[{"id":200,"uris":["http://zotero.org/users/9551388/items/9E8VPYBM"],"itemData":{"id":200,"type":"article-journal","container-title":"Proceedings of the National Academy of Sciences","DOI":"10.1073/pnas.0603181103","ISSN":"0027-8424, 1091-6490","issue":"49","journalAbbreviation":"Proceedings of the National Academy of Sciences","language":"en","page":"18438-18443","source":"DOI.org (Crossref)","title":"Inference for nonlinear dynamical systems","volume":"103","author":[{"family":"Ionides","given":"E. L."},{"family":"Breto","given":"C."},{"family":"King","given":"A. A."}],"issued":{"date-parts":[["2006",12,5]]}}},{"id":201,"uris":["http://zotero.org/users/9551388/items/IXQ7WENK"],"itemData":{"id":201,"type":"article-journal","abstract":"Iterated filtering algorithms are stochastic optimization procedures for latent variable models that recursively combine parameter perturbations with latent variable reconstruction. Previously, theoretical support for these algorithms has been based on the use of conditional moments of perturbed parameters to approximate derivatives of the log likelihood function. Here, a theoretical approach is introduced based on the convergence of an iterated Bayes map. An algorithm supported by this theory displays substantial numerical improvement on the computational challenge of inferring parameters of a partially observed Markov process.","container-title":"Proceedings of the National Academy of Sciences","DOI":"10.1073/pnas.1410597112","ISSN":"0027-8424, 1091-6490","issue":"3","journalAbbreviation":"Proc Natl Acad Sci USA","language":"en","page":"719-724","source":"DOI.org (Crossref)","title":"Inference for dynamic and latent variable models via iterated, perturbed Bayes maps","volume":"112","author":[{"family":"Ionides","given":"Edward L."},{"family":"Nguyen","given":"Dao"},{"family":"Atchadé","given":"Yves"},{"family":"Stoev","given":"Stilian"},{"family":"King","given":"Aaron A."}],"issued":{"date-parts":[["2015",1,20]]}}}],"schema":"https://github.com/citation-style-language/schema/raw/master/csl-citation.json"} </w:instrText>
      </w:r>
      <w:r>
        <w:rPr>
          <w:rFonts w:ascii="Arial" w:hAnsi="Arial" w:cs="Arial"/>
          <w:color w:val="000000"/>
          <w:sz w:val="20"/>
          <w:szCs w:val="20"/>
        </w:rPr>
        <w:fldChar w:fldCharType="separate"/>
      </w:r>
      <w:r w:rsidR="0088305A" w:rsidRPr="0088305A">
        <w:rPr>
          <w:rFonts w:ascii="Arial" w:hAnsi="Arial" w:cs="Arial"/>
          <w:color w:val="000000"/>
          <w:sz w:val="20"/>
          <w:vertAlign w:val="superscript"/>
          <w:lang w:val="en-GB"/>
        </w:rPr>
        <w:t>65,66</w:t>
      </w:r>
      <w:r>
        <w:rPr>
          <w:rFonts w:ascii="Arial" w:hAnsi="Arial" w:cs="Arial"/>
          <w:color w:val="000000"/>
          <w:sz w:val="20"/>
          <w:szCs w:val="20"/>
        </w:rPr>
        <w:fldChar w:fldCharType="end"/>
      </w:r>
      <w:r w:rsidR="00281722">
        <w:rPr>
          <w:rFonts w:ascii="Arial" w:hAnsi="Arial" w:cs="Arial"/>
          <w:color w:val="000000"/>
          <w:sz w:val="20"/>
          <w:szCs w:val="20"/>
        </w:rPr>
        <w:t xml:space="preserve"> (we based </w:t>
      </w:r>
      <w:r w:rsidR="00B01E90">
        <w:rPr>
          <w:rFonts w:ascii="Arial" w:hAnsi="Arial" w:cs="Arial"/>
          <w:color w:val="000000"/>
          <w:sz w:val="20"/>
          <w:szCs w:val="20"/>
          <w:lang w:val="en-US"/>
        </w:rPr>
        <w:t xml:space="preserve">most of </w:t>
      </w:r>
      <w:r w:rsidR="00281722">
        <w:rPr>
          <w:rFonts w:ascii="Arial" w:hAnsi="Arial" w:cs="Arial"/>
          <w:color w:val="000000"/>
          <w:sz w:val="20"/>
          <w:szCs w:val="20"/>
        </w:rPr>
        <w:t>our implementation on those algorithms)</w:t>
      </w:r>
      <w:r>
        <w:rPr>
          <w:rFonts w:ascii="Arial" w:hAnsi="Arial" w:cs="Arial"/>
          <w:color w:val="000000"/>
          <w:sz w:val="20"/>
          <w:szCs w:val="20"/>
        </w:rPr>
        <w:t>,</w:t>
      </w:r>
      <w:r w:rsidR="00281722">
        <w:rPr>
          <w:rFonts w:ascii="Arial" w:hAnsi="Arial" w:cs="Arial"/>
          <w:color w:val="000000"/>
          <w:sz w:val="20"/>
          <w:szCs w:val="20"/>
        </w:rPr>
        <w:t xml:space="preserve"> but </w:t>
      </w:r>
      <w:r w:rsidR="00D66A10">
        <w:rPr>
          <w:rFonts w:ascii="Arial" w:hAnsi="Arial" w:cs="Arial"/>
          <w:color w:val="000000"/>
          <w:sz w:val="20"/>
          <w:szCs w:val="20"/>
        </w:rPr>
        <w:t>has</w:t>
      </w:r>
      <w:r w:rsidR="00281722">
        <w:rPr>
          <w:rFonts w:ascii="Arial" w:hAnsi="Arial" w:cs="Arial"/>
          <w:color w:val="000000"/>
          <w:sz w:val="20"/>
          <w:szCs w:val="20"/>
        </w:rPr>
        <w:t xml:space="preserve"> also been proposed in the context of inverse problems using Kalman filters </w:t>
      </w:r>
      <w:r w:rsidR="00B900E4">
        <w:rPr>
          <w:rFonts w:ascii="Arial" w:hAnsi="Arial" w:cs="Arial"/>
          <w:color w:val="000000"/>
          <w:sz w:val="20"/>
          <w:szCs w:val="20"/>
        </w:rPr>
        <w:fldChar w:fldCharType="begin"/>
      </w:r>
      <w:r w:rsidR="0088305A">
        <w:rPr>
          <w:rFonts w:ascii="Arial" w:hAnsi="Arial" w:cs="Arial"/>
          <w:color w:val="000000"/>
          <w:sz w:val="20"/>
          <w:szCs w:val="20"/>
        </w:rPr>
        <w:instrText xml:space="preserve"> ADDIN ZOTERO_ITEM CSL_CITATION {"citationID":"a19b9etloar","properties":{"formattedCitation":"\\super 42,67\\nosupersub{}","plainCitation":"42,67","noteIndex":0},"citationItems":[{"id":638,"uris":["http://zotero.org/users/9551388/items/JWTXMED3"],"itemData":{"id":638,"type":"article","abstract":"We provide a clear and concise introduction to the subjects of inverse problems and data assimilation, and their inter-relations. The first part of our notes covers inverse problems; this refers to the study of how to estimate unknown model parameters from data. The second part of our notes covers data assimilation; this refers to a particular class of inverse problems in which the unknown parameter is the initial condition (and/or state) of a dynamical system, and the data comprises partial and noisy observations of the state. The third and final part of our notes describes the use of data assimilation methods to solve generic inverse problems by introducing an artificial algorithmic time. Our notes cover, among other topics, maximum a posteriori estimation, (stochastic) gradient descent, variational Bayes, Monte Carlo, importance sampling and Markov chain Monte Carlo for inverse problems; and 3DVAR, 4DVAR, extended and ensemble Kalman filters, and particle filters for data assimilation. Each of parts one and two starts with a chapter on the Bayesian formulation, in which the problem solution is given by a posterior distribution on the unknown parameter. Then the following chapter specializes the Bayesian formulation to a linear-Gaussian setting where explicit characterization of the posterior is possible and insightful. The next two chapters explore methods to extract information from the posterior in nonlinear and non-Gaussian settings using optimization and Gaussian approximations. The final two chapters describe sampling methods that can reproduce the full posterior in the large sample limit. Each chapter closes with a bibliography containing citations to alternative pedagogical literature and to relevant research literature. We also include a set of exercises at the end of parts one and two. Our notes are thus useful for both classroom teaching and self-guided study.","language":"en","note":"arXiv:1810.06191 [stat]","number":"arXiv:1810.06191","publisher":"arXiv","source":"arXiv.org","title":"Inverse Problems and Data Assimilation","URL":"http://arxiv.org/abs/1810.06191","author":[{"family":"Sanz-Alonso","given":"Daniel"},{"family":"Stuart","given":"Andrew M."},{"family":"Taeb","given":"Armeen"}],"accessed":{"date-parts":[["2023",4,27]]},"issued":{"date-parts":[["2023",2,14]]}}},{"id":636,"uris":["http://zotero.org/users/9551388/items/SWGVXYXK"],"itemData":{"id":636,"type":"article","abstract":"This paper is focused on the optimization approach to the solution of inverse problems. We introduce a stochastic dynamical system in which the parameter-to-data map is embedded, with the goal of employing techniques from nonlinear Kalman ﬁltering to estimate the parameter given the data. The extended Kalman ﬁlter (which we refer to as ExKI in the context of inverse problems) can be e</w:instrText>
      </w:r>
      <w:r w:rsidR="0088305A">
        <w:rPr>
          <w:rFonts w:ascii="Cambria Math" w:hAnsi="Cambria Math" w:cs="Cambria Math"/>
          <w:color w:val="000000"/>
          <w:sz w:val="20"/>
          <w:szCs w:val="20"/>
        </w:rPr>
        <w:instrText>ﬀ</w:instrText>
      </w:r>
      <w:r w:rsidR="0088305A">
        <w:rPr>
          <w:rFonts w:ascii="Arial" w:hAnsi="Arial" w:cs="Arial"/>
          <w:color w:val="000000"/>
          <w:sz w:val="20"/>
          <w:szCs w:val="20"/>
        </w:rPr>
        <w:instrText>ective for some inverse problems approached this way, but is impractical when the forward map is not readily di</w:instrText>
      </w:r>
      <w:r w:rsidR="0088305A">
        <w:rPr>
          <w:rFonts w:ascii="Cambria Math" w:hAnsi="Cambria Math" w:cs="Cambria Math"/>
          <w:color w:val="000000"/>
          <w:sz w:val="20"/>
          <w:szCs w:val="20"/>
        </w:rPr>
        <w:instrText>ﬀ</w:instrText>
      </w:r>
      <w:r w:rsidR="0088305A">
        <w:rPr>
          <w:rFonts w:ascii="Arial" w:hAnsi="Arial" w:cs="Arial"/>
          <w:color w:val="000000"/>
          <w:sz w:val="20"/>
          <w:szCs w:val="20"/>
        </w:rPr>
        <w:instrText xml:space="preserve">erentiable and is given as a black box, and also for high dimensional parameter spaces because of the need to propagate large covariance matrices. Application of ensemble Kalman ﬁlters, for example use of the ensemble Kalman inversion (EKI) algorithm, has emerged as a useful tool which overcomes both of these issues: it is derivative free and works with a low-rank covariance approximation formed from the ensemble. In this paper, we work with the ExKI, EKI, and a variant on EKI which we term unscented Kalman inversion (UKI).","language":"en","note":"arXiv:2102.01580 [cs, math]","number":"arXiv:2102.01580","publisher":"arXiv","source":"arXiv.org","title":"Iterated Kalman Methodology For Inverse Problems","URL":"http://arxiv.org/abs/2102.01580","author":[{"family":"Huang","given":"Daniel Zhengyu"},{"family":"Schneider","given":"Tapio"},{"family":"Stuart","given":"Andrew M."}],"accessed":{"date-parts":[["2023",4,27]]},"issued":{"date-parts":[["2022",4,28]]}}}],"schema":"https://github.com/citation-style-language/schema/raw/master/csl-citation.json"} </w:instrText>
      </w:r>
      <w:r w:rsidR="00B900E4">
        <w:rPr>
          <w:rFonts w:ascii="Arial" w:hAnsi="Arial" w:cs="Arial"/>
          <w:color w:val="000000"/>
          <w:sz w:val="20"/>
          <w:szCs w:val="20"/>
        </w:rPr>
        <w:fldChar w:fldCharType="separate"/>
      </w:r>
      <w:r w:rsidR="0088305A" w:rsidRPr="0088305A">
        <w:rPr>
          <w:rFonts w:ascii="Arial" w:hAnsi="Arial" w:cs="Arial"/>
          <w:color w:val="000000"/>
          <w:sz w:val="20"/>
          <w:vertAlign w:val="superscript"/>
          <w:lang w:val="en-GB"/>
        </w:rPr>
        <w:t>42,67</w:t>
      </w:r>
      <w:r w:rsidR="00B900E4">
        <w:rPr>
          <w:rFonts w:ascii="Arial" w:hAnsi="Arial" w:cs="Arial"/>
          <w:color w:val="000000"/>
          <w:sz w:val="20"/>
          <w:szCs w:val="20"/>
        </w:rPr>
        <w:fldChar w:fldCharType="end"/>
      </w:r>
      <w:r w:rsidR="00281722">
        <w:rPr>
          <w:rFonts w:ascii="Arial" w:hAnsi="Arial" w:cs="Arial"/>
          <w:color w:val="000000"/>
          <w:sz w:val="20"/>
          <w:szCs w:val="20"/>
        </w:rPr>
        <w:t>.</w:t>
      </w:r>
      <w:r>
        <w:rPr>
          <w:rFonts w:ascii="Arial" w:hAnsi="Arial" w:cs="Arial"/>
          <w:color w:val="000000"/>
          <w:sz w:val="20"/>
          <w:szCs w:val="20"/>
        </w:rPr>
        <w:t xml:space="preserve"> The implementation of the IF-EAKF in </w:t>
      </w:r>
      <w:r w:rsidR="00590AF7">
        <w:rPr>
          <w:rFonts w:ascii="Arial" w:hAnsi="Arial" w:cs="Arial"/>
          <w:color w:val="000000"/>
          <w:sz w:val="20"/>
          <w:szCs w:val="20"/>
        </w:rPr>
        <w:t>Python</w:t>
      </w:r>
      <w:r>
        <w:rPr>
          <w:rFonts w:ascii="Arial" w:hAnsi="Arial" w:cs="Arial"/>
          <w:color w:val="000000"/>
          <w:sz w:val="20"/>
          <w:szCs w:val="20"/>
        </w:rPr>
        <w:t xml:space="preserve"> was made using the packages NumPy and SciPy </w:t>
      </w:r>
      <w:r>
        <w:rPr>
          <w:rFonts w:ascii="Arial" w:hAnsi="Arial" w:cs="Arial"/>
          <w:color w:val="000000"/>
          <w:sz w:val="20"/>
          <w:szCs w:val="20"/>
        </w:rPr>
        <w:fldChar w:fldCharType="begin"/>
      </w:r>
      <w:r w:rsidR="0088305A">
        <w:rPr>
          <w:rFonts w:ascii="Arial" w:hAnsi="Arial" w:cs="Arial"/>
          <w:color w:val="000000"/>
          <w:sz w:val="20"/>
          <w:szCs w:val="20"/>
        </w:rPr>
        <w:instrText xml:space="preserve"> ADDIN ZOTERO_ITEM CSL_CITATION {"citationID":"wLZivfXX","properties":{"formattedCitation":"\\super 68,69\\nosupersub{}","plainCitation":"68,69","noteIndex":0},"citationItems":[{"id":212,"uris":["http://zotero.org/users/9551388/items/N275R7HA"],"itemData":{"id":212,"type":"article-journal","abstract":"Abstract\n            \n              Array programming provides a powerful, compact and expressive syntax for accessing, manipulating and operating on data in vectors, matrices and higher-dimensional arrays. NumPy is the primary array programming library for the Python language. It has an essential role in research analysis pipelines in fields as diverse as physics, chemistry, astronomy, geoscience, biology, psychology, materials science, engineering, finance and economics. For example, in astronomy, NumPy was an important part of the software stack used in the discovery of gravitational waves\n              1\n              and in the first imaging of a black hole\n              2\n              . Here we review how a few fundamental array concepts lead to a simple and powerful programming paradigm for organizing, exploring and analysing scientific data. NumPy is the foundation upon which the scientific Python ecosystem is constructed. It is so pervasive that several projects, targeting audiences with specialized needs, have developed their own NumPy-like interfaces and array objects. Owing to its central position in the ecosystem, NumPy increasingly acts as an interoperability layer between such array computation libraries and, together with its application programming interface (API), provides a flexible framework to support the next decade of scientific and industrial analysis.","container-title":"Nature","DOI":"10.1038/s41586-020-2649-2","ISSN":"0028-0836, 1476-4687","issue":"7825","journalAbbreviation":"Nature","language":"en","page":"357-362","source":"DOI.org (Crossref)","title":"Array programming with NumPy","volume":"585","author":[{"family":"Harris","given":"Charles R."},{"family":"Millman","given":"K. Jarrod"},{"family":"Walt","given":"Stéfan J.","non-dropping-particle":"van der"},{"family":"Gommers","given":"Ralf"},{"family":"Virtanen","given":"Pauli"},{"family":"Cournapeau","given":"David"},{"family":"Wieser","given":"Eric"},{"family":"Taylor","given":"Julian"},{"family":"Berg","given":"Sebastian"},{"family":"Smith","given":"Nathaniel J."},{"family":"Kern","given":"Robert"},{"family":"Picus","given":"Matti"},{"family":"Hoyer","given":"Stephan"},{"family":"Kerkwijk","given":"Marten H.","non-dropping-particle":"van"},{"family":"Brett","given":"Matthew"},{"family":"Haldane","given":"Allan"},{"family":"Río","given":"Jaime Fernández","non-dropping-particle":"del"},{"family":"Wiebe","given":"Mark"},{"family":"Peterson","given":"Pearu"},{"family":"Gérard-Marchant","given":"Pierre"},{"family":"Sheppard","given":"Kevin"},{"family":"Reddy","given":"Tyler"},{"family":"Weckesser","given":"Warren"},{"family":"Abbasi","given":"Hameer"},{"family":"Gohlke","given":"Christoph"},{"family":"Oliphant","given":"Travis E."}],"issued":{"date-parts":[["2020",9,17]]}}},{"id":215,"uris":["http://zotero.org/users/9551388/items/CGBSI3UM"],"itemData":{"id":215,"type":"article-journal","abstract":"Abstract\n            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Methods","DOI":"10.1038/s41592-019-0686-2","ISSN":"1548-7091, 1548-7105","issue":"3","journalAbbreviation":"Nat Methods","language":"en","page":"261-272","source":"DOI.org (Crossref)","title":"SciPy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H."},{"family":"Pedregosa","given":"Fabian"},{"family":"Mulbregt","given":"Paul","non-dropping-particle":"van"},{"literal":"SciPy 1.0 Contributors"},{"family":"Vijaykumar","given":"Aditya"},{"family":"Bardelli","given":"Alessandro Pietro"},{"family":"Rothberg","given":"Alex"},{"family":"Hilboll","given":"Andreas"},{"family":"Kloeckner","given":"Andreas"},{"family":"Scopatz","given":"Anthony"},{"family":"Lee","given":"Antony"},{"family":"Rokem","given":"Ariel"},{"family":"Woods","given":"C. Nathan"},{"family":"Fulton","given":"Chad"},{"family":"Masson","given":"Charles"},{"family":"Häggström","given":"Christian"},{"family":"Fitzgerald","given":"Clark"},{"family":"Nicholson","given":"David A."},{"family":"Hagen","given":"David R."},{"family":"Pasechnik","given":"Dmitrii V."},{"family":"Olivetti","given":"Emanuele"},{"family":"Martin","given":"Eric"},{"family":"Wieser","given":"Eric"},{"family":"Silva","given":"Fabrice"},{"family":"Lenders","given":"Felix"},{"family":"Wilhelm","given":"Florian"},{"family":"Young","given":"G."},{"family":"Price","given":"Gavin A."},{"family":"Ingold","given":"Gert-Ludwig"},{"family":"Allen","given":"Gregory E."},{"family":"Lee","given":"Gregory R."},{"family":"Audren","given":"Hervé"},{"family":"Probst","given":"Irvin"},{"family":"Dietrich","given":"Jörg P."},{"family":"Silterra","given":"Jacob"},{"family":"Webber","given":"James T"},{"family":"Slavič","given":"Janko"},{"family":"Nothman","given":"Joel"},{"family":"Buchner","given":"Johannes"},{"family":"Kulick","given":"Johannes"},{"family":"Schönberger","given":"Johannes L."},{"family":"Miranda Cardoso","given":"José Vinícius","non-dropping-particle":"de"},{"family":"Reimer","given":"Joscha"},{"family":"Harrington","given":"Joseph"},{"family":"Rodríguez","given":"Juan Luis Cano"},{"family":"Nunez-Iglesias","given":"Juan"},{"family":"Kuczynski","given":"Justin"},{"family":"Tritz","given":"Kevin"},{"family":"Thoma","given":"Martin"},{"family":"Newville","given":"Matthew"},{"family":"Kümmerer","given":"Matthias"},{"family":"Bolingbroke","given":"Maximilian"},{"family":"Tartre","given":"Michael"},{"family":"Pak","given":"Mikhail"},{"family":"Smith","given":"Nathaniel J."},{"family":"Nowaczyk","given":"Nikolai"},{"family":"Shebanov","given":"Nikolay"},{"family":"Pavlyk","given":"Oleksandr"},{"family":"Brodtkorb","given":"Per A."},{"family":"Lee","given":"Perry"},{"family":"McGibbon","given":"Robert T."},{"family":"Feldbauer","given":"Roman"},{"family":"Lewis","given":"Sam"},{"family":"Tygier","given":"Sam"},{"family":"Sievert","given":"Scott"},{"family":"Vigna","given":"Sebastiano"},{"family":"Peterson","given":"Stefan"},{"family":"More","given":"Surhud"},{"family":"Pudlik","given":"Tadeusz"},{"family":"Oshima","given":"Takuya"},{"family":"Pingel","given":"Thomas J."},{"family":"Robitaille","given":"Thomas P."},{"family":"Spura","given":"Thomas"},{"family":"Jones","given":"Thouis R."},{"family":"Cera","given":"Tim"},{"family":"Leslie","given":"Tim"},{"family":"Zito","given":"Tiziano"},{"family":"Krauss","given":"Tom"},{"family":"Upadhyay","given":"Utkarsh"},{"family":"Halchenko","given":"Yaroslav O."},{"family":"Vázquez-Baeza","given":"Yoshiki"}],"issued":{"date-parts":[["2020",3,2]]}}}],"schema":"https://github.com/citation-style-language/schema/raw/master/csl-citation.json"} </w:instrText>
      </w:r>
      <w:r>
        <w:rPr>
          <w:rFonts w:ascii="Arial" w:hAnsi="Arial" w:cs="Arial"/>
          <w:color w:val="000000"/>
          <w:sz w:val="20"/>
          <w:szCs w:val="20"/>
        </w:rPr>
        <w:fldChar w:fldCharType="separate"/>
      </w:r>
      <w:r w:rsidR="0088305A" w:rsidRPr="0088305A">
        <w:rPr>
          <w:rFonts w:ascii="Arial" w:hAnsi="Arial" w:cs="Arial"/>
          <w:color w:val="000000"/>
          <w:sz w:val="20"/>
          <w:vertAlign w:val="superscript"/>
          <w:lang w:val="en-GB"/>
        </w:rPr>
        <w:t>68,69</w:t>
      </w:r>
      <w:r>
        <w:rPr>
          <w:rFonts w:ascii="Arial" w:hAnsi="Arial" w:cs="Arial"/>
          <w:color w:val="000000"/>
          <w:sz w:val="20"/>
          <w:szCs w:val="20"/>
        </w:rPr>
        <w:fldChar w:fldCharType="end"/>
      </w:r>
      <w:r>
        <w:rPr>
          <w:rFonts w:ascii="Arial" w:hAnsi="Arial" w:cs="Arial"/>
          <w:color w:val="000000"/>
          <w:sz w:val="20"/>
          <w:szCs w:val="20"/>
        </w:rPr>
        <w:t>. Further details and hyperparameters for this implementation are available in the Supplementary Information.</w:t>
      </w:r>
    </w:p>
    <w:p w14:paraId="7210AC22"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t>Identifiability: Synthetic simulations and inference</w:t>
      </w:r>
    </w:p>
    <w:p w14:paraId="04A89874" w14:textId="6832D073" w:rsidR="00F22241" w:rsidRDefault="00F22241" w:rsidP="009D3DD5">
      <w:pPr>
        <w:spacing w:line="360" w:lineRule="auto"/>
        <w:jc w:val="both"/>
        <w:rPr>
          <w:rFonts w:ascii="Arial" w:hAnsi="Arial" w:cs="Arial"/>
          <w:color w:val="000000"/>
          <w:sz w:val="20"/>
          <w:szCs w:val="20"/>
        </w:rPr>
      </w:pPr>
      <w:r>
        <w:rPr>
          <w:rFonts w:ascii="Arial" w:hAnsi="Arial" w:cs="Arial"/>
          <w:color w:val="000000"/>
          <w:sz w:val="20"/>
          <w:szCs w:val="20"/>
        </w:rPr>
        <w:t xml:space="preserve">To verify that the model-inference system is able to accurately estimate the two key epidemiological parameters, we first investigated the identifiability of the </w:t>
      </w:r>
      <w:r w:rsidR="00A9255D">
        <w:rPr>
          <w:rFonts w:ascii="Arial" w:hAnsi="Arial" w:cs="Arial"/>
          <w:color w:val="000000"/>
          <w:sz w:val="20"/>
          <w:szCs w:val="20"/>
        </w:rPr>
        <w:t>system</w:t>
      </w:r>
      <w:r>
        <w:rPr>
          <w:rFonts w:ascii="Arial" w:hAnsi="Arial" w:cs="Arial"/>
          <w:color w:val="000000"/>
          <w:sz w:val="20"/>
          <w:szCs w:val="20"/>
        </w:rPr>
        <w:t xml:space="preserve"> using simulated </w:t>
      </w:r>
      <w:r w:rsidR="00C9466E">
        <w:rPr>
          <w:rFonts w:ascii="Arial" w:hAnsi="Arial" w:cs="Arial"/>
          <w:color w:val="000000"/>
          <w:sz w:val="20"/>
          <w:szCs w:val="20"/>
        </w:rPr>
        <w:t xml:space="preserve">nosocomial detections </w:t>
      </w:r>
      <w:r>
        <w:rPr>
          <w:rFonts w:ascii="Arial" w:hAnsi="Arial" w:cs="Arial"/>
          <w:color w:val="000000"/>
          <w:sz w:val="20"/>
          <w:szCs w:val="20"/>
        </w:rPr>
        <w:t>(i.e., the ability of the framework to infer the parameters when they are known). We generated synthetic observations of incident microorganism colonization using the ABM and assigned importation and nosocomial transmission rates. The synthetic observations were then assimilated into the full model-inference system to assess system ability to accurately estimate the parameters. In total, ten synthetic time series of observations were generated with parameters spanning a broad range</w:t>
      </w:r>
      <w:r>
        <w:rPr>
          <w:rFonts w:ascii="Arial" w:hAnsi="Arial" w:cs="Arial" w:hint="eastAsia"/>
          <w:color w:val="000000"/>
          <w:sz w:val="20"/>
          <w:szCs w:val="20"/>
        </w:rPr>
        <w:t xml:space="preserve"> </w:t>
      </w:r>
      <w:r>
        <w:rPr>
          <w:rFonts w:ascii="Arial" w:hAnsi="Arial" w:cs="Arial"/>
          <w:color w:val="000000"/>
          <w:sz w:val="20"/>
          <w:szCs w:val="20"/>
        </w:rPr>
        <w:t>of values (see Table 1 for the parameter combinations). We chose these scenarios such that different combinations of importation and nosocomial transmission rate</w:t>
      </w:r>
      <w:r>
        <w:rPr>
          <w:rFonts w:ascii="Arial" w:hAnsi="Arial" w:cs="Arial" w:hint="eastAsia"/>
          <w:color w:val="000000"/>
          <w:sz w:val="20"/>
          <w:szCs w:val="20"/>
        </w:rPr>
        <w:t>s</w:t>
      </w:r>
      <w:r>
        <w:rPr>
          <w:rFonts w:ascii="Arial" w:hAnsi="Arial" w:cs="Arial"/>
          <w:color w:val="000000"/>
          <w:sz w:val="20"/>
          <w:szCs w:val="20"/>
        </w:rPr>
        <w:t xml:space="preserve"> could be tested.</w:t>
      </w:r>
    </w:p>
    <w:p w14:paraId="641BE49E" w14:textId="77777777" w:rsidR="00F22241" w:rsidRPr="003234E4" w:rsidRDefault="00F22241" w:rsidP="009D3DD5">
      <w:pPr>
        <w:pStyle w:val="Heading3"/>
        <w:spacing w:line="360" w:lineRule="auto"/>
        <w:jc w:val="both"/>
        <w:rPr>
          <w:i/>
          <w:iCs/>
          <w:sz w:val="20"/>
          <w:szCs w:val="20"/>
          <w:lang w:val="en-US"/>
        </w:rPr>
      </w:pPr>
      <w:r w:rsidRPr="003234E4">
        <w:rPr>
          <w:i/>
          <w:iCs/>
          <w:sz w:val="20"/>
          <w:szCs w:val="20"/>
          <w:lang w:val="en-US"/>
        </w:rPr>
        <w:lastRenderedPageBreak/>
        <w:t>Inference using real-world data</w:t>
      </w:r>
    </w:p>
    <w:p w14:paraId="2E4CAF39" w14:textId="0DF3F441" w:rsidR="00E6133D" w:rsidRDefault="00F22241" w:rsidP="009D3DD5">
      <w:pPr>
        <w:spacing w:line="360" w:lineRule="auto"/>
        <w:jc w:val="both"/>
        <w:rPr>
          <w:rFonts w:ascii="Arial" w:hAnsi="Arial" w:cs="Arial"/>
          <w:color w:val="000000"/>
          <w:sz w:val="20"/>
          <w:szCs w:val="20"/>
        </w:rPr>
      </w:pPr>
      <w:r w:rsidRPr="00791550">
        <w:rPr>
          <w:rFonts w:ascii="Arial" w:hAnsi="Arial" w:cs="Arial"/>
          <w:sz w:val="20"/>
          <w:szCs w:val="20"/>
        </w:rPr>
        <w:t>We</w:t>
      </w:r>
      <w:r>
        <w:rPr>
          <w:rFonts w:ascii="Arial" w:hAnsi="Arial" w:cs="Arial"/>
          <w:sz w:val="20"/>
          <w:szCs w:val="20"/>
        </w:rPr>
        <w:t xml:space="preserve"> next</w:t>
      </w:r>
      <w:r w:rsidRPr="00791550">
        <w:rPr>
          <w:rFonts w:ascii="Arial" w:hAnsi="Arial" w:cs="Arial"/>
          <w:sz w:val="20"/>
          <w:szCs w:val="20"/>
        </w:rPr>
        <w:t xml:space="preserve"> use</w:t>
      </w:r>
      <w:r>
        <w:rPr>
          <w:rFonts w:ascii="Arial" w:hAnsi="Arial" w:cs="Arial"/>
          <w:sz w:val="20"/>
          <w:szCs w:val="20"/>
        </w:rPr>
        <w:t>d</w:t>
      </w:r>
      <w:r w:rsidRPr="00791550">
        <w:rPr>
          <w:rFonts w:ascii="Arial" w:hAnsi="Arial" w:cs="Arial"/>
          <w:sz w:val="20"/>
          <w:szCs w:val="20"/>
        </w:rPr>
        <w:t xml:space="preserve"> </w:t>
      </w:r>
      <w:r>
        <w:rPr>
          <w:rFonts w:ascii="Arial" w:hAnsi="Arial" w:cs="Arial"/>
          <w:sz w:val="20"/>
          <w:szCs w:val="20"/>
        </w:rPr>
        <w:t xml:space="preserve">actual </w:t>
      </w:r>
      <w:r w:rsidRPr="00791550">
        <w:rPr>
          <w:rFonts w:ascii="Arial" w:hAnsi="Arial" w:cs="Arial"/>
          <w:sz w:val="20"/>
          <w:szCs w:val="20"/>
        </w:rPr>
        <w:t xml:space="preserve">weekly observations </w:t>
      </w:r>
      <w:r>
        <w:rPr>
          <w:rFonts w:ascii="Arial" w:hAnsi="Arial" w:cs="Arial"/>
          <w:sz w:val="20"/>
          <w:szCs w:val="20"/>
        </w:rPr>
        <w:t xml:space="preserve">for the six ward clusters </w:t>
      </w:r>
      <w:r w:rsidRPr="00791550">
        <w:rPr>
          <w:rFonts w:ascii="Arial" w:hAnsi="Arial" w:cs="Arial"/>
          <w:sz w:val="20"/>
          <w:szCs w:val="20"/>
        </w:rPr>
        <w:t>to infer community</w:t>
      </w:r>
      <w:r>
        <w:rPr>
          <w:rFonts w:ascii="Arial" w:hAnsi="Arial" w:cs="Arial"/>
          <w:sz w:val="20"/>
          <w:szCs w:val="20"/>
        </w:rPr>
        <w:t xml:space="preserve"> importation and nosocomial transmission rates</w:t>
      </w:r>
      <w:r w:rsidRPr="00791550">
        <w:rPr>
          <w:rFonts w:ascii="Arial" w:hAnsi="Arial" w:cs="Arial"/>
          <w:sz w:val="20"/>
          <w:szCs w:val="20"/>
        </w:rPr>
        <w:t xml:space="preserve"> for all </w:t>
      </w:r>
      <w:r>
        <w:rPr>
          <w:rFonts w:ascii="Arial" w:hAnsi="Arial" w:cs="Arial"/>
          <w:sz w:val="20"/>
          <w:szCs w:val="20"/>
        </w:rPr>
        <w:t>eight</w:t>
      </w:r>
      <w:r w:rsidRPr="00791550">
        <w:rPr>
          <w:rFonts w:ascii="Arial" w:hAnsi="Arial" w:cs="Arial"/>
          <w:sz w:val="20"/>
          <w:szCs w:val="20"/>
        </w:rPr>
        <w:t xml:space="preserve"> microbial species. </w:t>
      </w:r>
      <w:r>
        <w:rPr>
          <w:rFonts w:ascii="Arial" w:hAnsi="Arial" w:cs="Arial"/>
          <w:sz w:val="20"/>
          <w:szCs w:val="20"/>
        </w:rPr>
        <w:t>The</w:t>
      </w:r>
      <w:r w:rsidRPr="00791550">
        <w:rPr>
          <w:rFonts w:ascii="Arial" w:hAnsi="Arial" w:cs="Arial"/>
          <w:sz w:val="20"/>
          <w:szCs w:val="20"/>
        </w:rPr>
        <w:t xml:space="preserve"> model-inference framework </w:t>
      </w:r>
      <w:r>
        <w:rPr>
          <w:rFonts w:ascii="Arial" w:hAnsi="Arial" w:cs="Arial"/>
          <w:sz w:val="20"/>
          <w:szCs w:val="20"/>
        </w:rPr>
        <w:t xml:space="preserve">was applied to </w:t>
      </w:r>
      <w:r w:rsidRPr="00791550">
        <w:rPr>
          <w:rFonts w:ascii="Arial" w:hAnsi="Arial" w:cs="Arial"/>
          <w:sz w:val="20"/>
          <w:szCs w:val="20"/>
        </w:rPr>
        <w:t xml:space="preserve">each species separately </w:t>
      </w:r>
      <w:r>
        <w:rPr>
          <w:rFonts w:ascii="Arial" w:hAnsi="Arial" w:cs="Arial"/>
          <w:sz w:val="20"/>
          <w:szCs w:val="20"/>
        </w:rPr>
        <w:t>with the assumption that</w:t>
      </w:r>
      <w:r w:rsidRPr="00791550">
        <w:rPr>
          <w:rFonts w:ascii="Arial" w:hAnsi="Arial" w:cs="Arial"/>
          <w:sz w:val="20"/>
          <w:szCs w:val="20"/>
        </w:rPr>
        <w:t xml:space="preserve"> </w:t>
      </w:r>
      <w:r>
        <w:rPr>
          <w:rFonts w:ascii="Arial" w:hAnsi="Arial" w:cs="Arial"/>
          <w:sz w:val="20"/>
          <w:szCs w:val="20"/>
        </w:rPr>
        <w:t>no ecological interaction exists among species. T</w:t>
      </w:r>
      <w:r w:rsidRPr="006860B2">
        <w:rPr>
          <w:rFonts w:ascii="Arial" w:hAnsi="Arial" w:cs="Arial"/>
          <w:sz w:val="20"/>
          <w:szCs w:val="20"/>
        </w:rPr>
        <w:t>he primary observational model uses culture data from all body sites</w:t>
      </w:r>
      <w:r>
        <w:rPr>
          <w:rFonts w:ascii="Arial" w:hAnsi="Arial" w:cs="Arial"/>
          <w:sz w:val="20"/>
          <w:szCs w:val="20"/>
        </w:rPr>
        <w:t>; h</w:t>
      </w:r>
      <w:r w:rsidRPr="006860B2">
        <w:rPr>
          <w:rFonts w:ascii="Arial" w:hAnsi="Arial" w:cs="Arial"/>
          <w:sz w:val="20"/>
          <w:szCs w:val="20"/>
        </w:rPr>
        <w:t xml:space="preserve">owever, we also performed sensitivity analyses in which we restricted </w:t>
      </w:r>
      <w:r>
        <w:rPr>
          <w:rFonts w:ascii="Arial" w:hAnsi="Arial" w:cs="Arial"/>
          <w:sz w:val="20"/>
          <w:szCs w:val="20"/>
        </w:rPr>
        <w:t>the observation of</w:t>
      </w:r>
      <w:r w:rsidRPr="006860B2">
        <w:rPr>
          <w:rFonts w:ascii="Arial" w:hAnsi="Arial" w:cs="Arial"/>
          <w:sz w:val="20"/>
          <w:szCs w:val="20"/>
        </w:rPr>
        <w:t xml:space="preserve"> positives to </w:t>
      </w:r>
      <w:r>
        <w:rPr>
          <w:rFonts w:ascii="Arial" w:hAnsi="Arial" w:cs="Arial"/>
          <w:sz w:val="20"/>
          <w:szCs w:val="20"/>
        </w:rPr>
        <w:t>particular</w:t>
      </w:r>
      <w:r w:rsidRPr="006860B2">
        <w:rPr>
          <w:rFonts w:ascii="Arial" w:hAnsi="Arial" w:cs="Arial"/>
          <w:sz w:val="20"/>
          <w:szCs w:val="20"/>
        </w:rPr>
        <w:t xml:space="preserve"> body sites. </w:t>
      </w:r>
      <w:r>
        <w:rPr>
          <w:rFonts w:ascii="Arial" w:hAnsi="Arial" w:cs="Arial"/>
          <w:sz w:val="20"/>
          <w:szCs w:val="20"/>
        </w:rPr>
        <w:t xml:space="preserve">Specifically, we estimated parameters using positive observations excluding one body site at a time. A detailed description of the number of specimens used and the number of cultures across ward clusters is shown in the Supplementary Information. </w:t>
      </w:r>
    </w:p>
    <w:p w14:paraId="4EEAE8C9" w14:textId="77777777" w:rsidR="00980C22" w:rsidRPr="00980C22" w:rsidRDefault="00980C22" w:rsidP="009D3DD5">
      <w:pPr>
        <w:pBdr>
          <w:top w:val="nil"/>
          <w:left w:val="nil"/>
          <w:bottom w:val="nil"/>
          <w:right w:val="nil"/>
          <w:between w:val="nil"/>
        </w:pBdr>
        <w:spacing w:line="360" w:lineRule="auto"/>
        <w:contextualSpacing/>
        <w:rPr>
          <w:rFonts w:ascii="Arial" w:hAnsi="Arial" w:cs="Arial"/>
          <w:color w:val="000000"/>
          <w:sz w:val="20"/>
          <w:szCs w:val="20"/>
        </w:rPr>
      </w:pPr>
    </w:p>
    <w:p w14:paraId="24F14103"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r w:rsidRPr="00F649EE">
        <w:rPr>
          <w:rFonts w:ascii="Arial" w:hAnsi="Arial" w:cs="Arial"/>
          <w:b/>
          <w:color w:val="000000"/>
          <w:sz w:val="20"/>
          <w:szCs w:val="20"/>
        </w:rPr>
        <w:t>Acknowledgments</w:t>
      </w:r>
    </w:p>
    <w:p w14:paraId="5657C956" w14:textId="77777777" w:rsidR="00E6133D" w:rsidRPr="00980C22" w:rsidRDefault="00E6133D" w:rsidP="009D3DD5">
      <w:pPr>
        <w:pBdr>
          <w:top w:val="nil"/>
          <w:left w:val="nil"/>
          <w:bottom w:val="nil"/>
          <w:right w:val="nil"/>
          <w:between w:val="nil"/>
        </w:pBdr>
        <w:spacing w:line="360" w:lineRule="auto"/>
        <w:contextualSpacing/>
        <w:rPr>
          <w:rFonts w:ascii="Arial" w:hAnsi="Arial" w:cs="Arial"/>
          <w:b/>
          <w:color w:val="000000"/>
          <w:sz w:val="20"/>
          <w:szCs w:val="20"/>
        </w:rPr>
      </w:pPr>
    </w:p>
    <w:p w14:paraId="557C004D" w14:textId="19E32750" w:rsidR="00980C22" w:rsidRPr="00980C22" w:rsidRDefault="008D7B47" w:rsidP="003F620A">
      <w:pPr>
        <w:pBdr>
          <w:top w:val="nil"/>
          <w:left w:val="nil"/>
          <w:bottom w:val="nil"/>
          <w:right w:val="nil"/>
          <w:between w:val="nil"/>
        </w:pBdr>
        <w:spacing w:line="360" w:lineRule="auto"/>
        <w:contextualSpacing/>
        <w:jc w:val="both"/>
        <w:rPr>
          <w:rFonts w:ascii="Arial" w:hAnsi="Arial" w:cs="Arial"/>
          <w:color w:val="000000"/>
          <w:sz w:val="20"/>
          <w:szCs w:val="20"/>
        </w:rPr>
      </w:pPr>
      <w:r w:rsidRPr="008D7B47">
        <w:rPr>
          <w:rFonts w:ascii="Arial" w:hAnsi="Arial" w:cs="Arial"/>
          <w:color w:val="000000"/>
          <w:sz w:val="20"/>
          <w:szCs w:val="20"/>
        </w:rPr>
        <w:t>This study was supported by funding from the Centers for Disease Control and Prevention U01CK000592 and 75D30122C14289. We thank Matteo Perini</w:t>
      </w:r>
      <w:r w:rsidR="00780C38">
        <w:rPr>
          <w:rFonts w:ascii="Arial" w:hAnsi="Arial" w:cs="Arial"/>
          <w:color w:val="000000"/>
          <w:sz w:val="20"/>
          <w:szCs w:val="20"/>
          <w:lang w:val="en-US"/>
        </w:rPr>
        <w:t xml:space="preserve">, the Shaman lab </w:t>
      </w:r>
      <w:r w:rsidRPr="008D7B47">
        <w:rPr>
          <w:rFonts w:ascii="Arial" w:hAnsi="Arial" w:cs="Arial"/>
          <w:color w:val="000000"/>
          <w:sz w:val="20"/>
          <w:szCs w:val="20"/>
        </w:rPr>
        <w:t xml:space="preserve">and the </w:t>
      </w:r>
      <w:r w:rsidR="000221F7">
        <w:rPr>
          <w:rFonts w:ascii="Arial" w:hAnsi="Arial" w:cs="Arial"/>
          <w:color w:val="000000"/>
          <w:sz w:val="20"/>
          <w:szCs w:val="20"/>
        </w:rPr>
        <w:t xml:space="preserve">CDC </w:t>
      </w:r>
      <w:r w:rsidR="000221F7" w:rsidRPr="000221F7">
        <w:rPr>
          <w:rFonts w:ascii="Arial" w:hAnsi="Arial" w:cs="Arial"/>
          <w:color w:val="000000"/>
          <w:sz w:val="20"/>
          <w:szCs w:val="20"/>
        </w:rPr>
        <w:t>Modeling Infectious Diseases in Healthcare Network (MInD – Healthcare)</w:t>
      </w:r>
      <w:r w:rsidRPr="008D7B47">
        <w:rPr>
          <w:rFonts w:ascii="Arial" w:hAnsi="Arial" w:cs="Arial"/>
          <w:color w:val="000000"/>
          <w:sz w:val="20"/>
          <w:szCs w:val="20"/>
        </w:rPr>
        <w:t xml:space="preserve"> for comments and discussions.</w:t>
      </w:r>
    </w:p>
    <w:p w14:paraId="1124750D"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3EAB21F4"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r w:rsidRPr="00F649EE">
        <w:rPr>
          <w:rFonts w:ascii="Arial" w:hAnsi="Arial" w:cs="Arial"/>
          <w:b/>
          <w:color w:val="000000"/>
          <w:sz w:val="20"/>
          <w:szCs w:val="20"/>
        </w:rPr>
        <w:t>References</w:t>
      </w:r>
    </w:p>
    <w:p w14:paraId="46426A40" w14:textId="77777777" w:rsidR="00E6133D" w:rsidRPr="00980C22" w:rsidRDefault="00E6133D" w:rsidP="009D3DD5">
      <w:pPr>
        <w:pBdr>
          <w:top w:val="nil"/>
          <w:left w:val="nil"/>
          <w:bottom w:val="nil"/>
          <w:right w:val="nil"/>
          <w:between w:val="nil"/>
        </w:pBdr>
        <w:spacing w:line="360" w:lineRule="auto"/>
        <w:contextualSpacing/>
        <w:rPr>
          <w:rFonts w:ascii="Arial" w:hAnsi="Arial" w:cs="Arial"/>
          <w:color w:val="000000"/>
          <w:sz w:val="20"/>
          <w:szCs w:val="20"/>
        </w:rPr>
      </w:pPr>
    </w:p>
    <w:p w14:paraId="0072F1CA" w14:textId="6FF9BF97" w:rsidR="00E6133D" w:rsidRPr="00980C22" w:rsidRDefault="005E4095" w:rsidP="009D3DD5">
      <w:pPr>
        <w:spacing w:line="360" w:lineRule="auto"/>
        <w:rPr>
          <w:rFonts w:ascii="Arial" w:hAnsi="Arial" w:cs="Arial"/>
          <w:color w:val="000000"/>
          <w:sz w:val="20"/>
          <w:szCs w:val="20"/>
        </w:rPr>
      </w:pPr>
      <w:r w:rsidRPr="00F22241">
        <w:rPr>
          <w:rFonts w:ascii="Arial" w:eastAsiaTheme="minorEastAsia" w:hAnsi="Arial" w:cs="Arial"/>
          <w:sz w:val="20"/>
          <w:szCs w:val="20"/>
          <w:lang w:eastAsia="zh-CN"/>
        </w:rPr>
        <w:fldChar w:fldCharType="begin"/>
      </w:r>
      <w:r w:rsidR="0088305A">
        <w:rPr>
          <w:rFonts w:ascii="Arial" w:hAnsi="Arial" w:cs="Arial"/>
          <w:sz w:val="20"/>
          <w:szCs w:val="20"/>
        </w:rPr>
        <w:instrText xml:space="preserve"> ADDIN ZOTERO_BIBL {"uncited":[],"omitted":[],"custom":[]} CSL_BIBLIOGRAPHY </w:instrText>
      </w:r>
      <w:r w:rsidRPr="00F22241">
        <w:rPr>
          <w:rFonts w:ascii="Arial" w:eastAsiaTheme="minorEastAsia" w:hAnsi="Arial" w:cs="Arial"/>
          <w:sz w:val="20"/>
          <w:szCs w:val="20"/>
          <w:lang w:eastAsia="zh-CN"/>
        </w:rPr>
        <w:fldChar w:fldCharType="separate"/>
      </w:r>
      <w:r w:rsidR="003805F6">
        <w:rPr>
          <w:rFonts w:ascii="Calibri" w:hAnsiTheme="minorHAnsi" w:cs="Calibri"/>
          <w:sz w:val="22"/>
          <w:lang w:val="en-GB"/>
        </w:rPr>
        <w:t>Automatic citation updates are disabled. To see the bibliography, click Refresh in the Zotero tab.</w:t>
      </w:r>
      <w:r w:rsidRPr="00F22241">
        <w:fldChar w:fldCharType="end"/>
      </w:r>
    </w:p>
    <w:p w14:paraId="54B2741A" w14:textId="77777777" w:rsidR="00E6133D"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181E8C60" w14:textId="13F307D7" w:rsidR="008D7B47" w:rsidRDefault="00980C2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Figures and Tables</w:t>
      </w:r>
    </w:p>
    <w:p w14:paraId="3E377F10"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5316398" w14:textId="6E451D83" w:rsidR="008D7B47" w:rsidRDefault="00E6133D"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sidR="00980C22">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1</w:t>
      </w:r>
      <w:r w:rsidRPr="00F649EE">
        <w:rPr>
          <w:rFonts w:ascii="Arial" w:hAnsi="Arial" w:cs="Arial"/>
          <w:b/>
          <w:color w:val="000000"/>
          <w:sz w:val="20"/>
          <w:szCs w:val="20"/>
        </w:rPr>
        <w:t xml:space="preserve">. </w:t>
      </w:r>
      <w:r w:rsidR="008D7B47" w:rsidRPr="008D7B47">
        <w:rPr>
          <w:rFonts w:ascii="Arial" w:hAnsi="Arial" w:cs="Arial"/>
          <w:b/>
          <w:bCs/>
          <w:color w:val="000000"/>
          <w:sz w:val="20"/>
          <w:szCs w:val="20"/>
        </w:rPr>
        <w:t>Empirical colonization of microbial organisms, hospital admissions and testing.</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A)</w:t>
      </w:r>
      <w:r w:rsidR="008D7B47" w:rsidRPr="008D7B47">
        <w:rPr>
          <w:rFonts w:ascii="Arial" w:hAnsi="Arial" w:cs="Arial"/>
          <w:color w:val="000000"/>
          <w:sz w:val="20"/>
          <w:szCs w:val="20"/>
        </w:rPr>
        <w:t xml:space="preserve"> Incident observations for </w:t>
      </w:r>
      <w:r w:rsidR="00690FBA">
        <w:rPr>
          <w:rFonts w:ascii="Arial" w:hAnsi="Arial" w:cs="Arial"/>
          <w:color w:val="000000"/>
          <w:sz w:val="20"/>
          <w:szCs w:val="20"/>
        </w:rPr>
        <w:t>microorganisms</w:t>
      </w:r>
      <w:r w:rsidR="00690FBA" w:rsidRPr="008D7B47">
        <w:rPr>
          <w:rFonts w:ascii="Arial" w:hAnsi="Arial" w:cs="Arial"/>
          <w:color w:val="000000"/>
          <w:sz w:val="20"/>
          <w:szCs w:val="20"/>
        </w:rPr>
        <w:t xml:space="preserve"> </w:t>
      </w:r>
      <w:r w:rsidR="008D7B47" w:rsidRPr="008D7B47">
        <w:rPr>
          <w:rFonts w:ascii="Arial" w:hAnsi="Arial" w:cs="Arial"/>
          <w:color w:val="000000"/>
          <w:sz w:val="20"/>
          <w:szCs w:val="20"/>
        </w:rPr>
        <w:t xml:space="preserve">of interest, from left to right and top to bottom: </w:t>
      </w:r>
      <w:r w:rsidR="008D7B47" w:rsidRPr="008D7B47">
        <w:rPr>
          <w:rFonts w:ascii="Arial" w:hAnsi="Arial" w:cs="Arial"/>
          <w:i/>
          <w:iCs/>
          <w:color w:val="000000"/>
          <w:sz w:val="20"/>
          <w:szCs w:val="20"/>
        </w:rPr>
        <w:t>E. coli</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K. pneumoniae</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P. aeruginosa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MSSA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S. epidermis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Candida albicans</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MRSA</w:t>
      </w:r>
      <w:r w:rsidR="008D7B47" w:rsidRPr="008D7B47">
        <w:rPr>
          <w:rFonts w:ascii="Arial" w:hAnsi="Arial" w:cs="Arial"/>
          <w:color w:val="000000"/>
          <w:sz w:val="20"/>
          <w:szCs w:val="20"/>
        </w:rPr>
        <w:t xml:space="preserve">, </w:t>
      </w:r>
      <w:r w:rsidR="008D7B47" w:rsidRPr="008D7B47">
        <w:rPr>
          <w:rFonts w:ascii="Arial" w:hAnsi="Arial" w:cs="Arial"/>
          <w:i/>
          <w:iCs/>
          <w:color w:val="000000"/>
          <w:sz w:val="20"/>
          <w:szCs w:val="20"/>
        </w:rPr>
        <w:t>E. faecalis</w:t>
      </w:r>
      <w:r w:rsidR="008D7B47" w:rsidRPr="008D7B47">
        <w:rPr>
          <w:rFonts w:ascii="Arial" w:hAnsi="Arial" w:cs="Arial"/>
          <w:color w:val="000000"/>
          <w:sz w:val="20"/>
          <w:szCs w:val="20"/>
        </w:rPr>
        <w:t xml:space="preserve">. </w:t>
      </w:r>
      <w:r w:rsidR="008D7B47" w:rsidRPr="00E16882">
        <w:rPr>
          <w:rFonts w:ascii="Arial" w:hAnsi="Arial" w:cs="Arial"/>
          <w:b/>
          <w:bCs/>
          <w:color w:val="000000"/>
          <w:sz w:val="20"/>
          <w:szCs w:val="20"/>
        </w:rPr>
        <w:t>B)</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(red) and admitted patients (blue) during the study period at daily resolution (weekly variability is evident). </w:t>
      </w:r>
      <w:r w:rsidR="008D7B47" w:rsidRPr="00E16882">
        <w:rPr>
          <w:rFonts w:ascii="Arial" w:hAnsi="Arial" w:cs="Arial"/>
          <w:b/>
          <w:bCs/>
          <w:color w:val="000000"/>
          <w:sz w:val="20"/>
          <w:szCs w:val="20"/>
        </w:rPr>
        <w:t>C)</w:t>
      </w:r>
      <w:r w:rsidR="008D7B47" w:rsidRPr="008D7B47">
        <w:rPr>
          <w:rFonts w:ascii="Arial" w:hAnsi="Arial" w:cs="Arial"/>
          <w:color w:val="000000"/>
          <w:sz w:val="20"/>
          <w:szCs w:val="20"/>
        </w:rPr>
        <w:t xml:space="preserve"> Numbers of </w:t>
      </w:r>
      <w:r w:rsidR="003F1390">
        <w:rPr>
          <w:rFonts w:ascii="Arial" w:hAnsi="Arial" w:cs="Arial"/>
          <w:color w:val="000000"/>
          <w:sz w:val="20"/>
          <w:szCs w:val="20"/>
        </w:rPr>
        <w:t>i</w:t>
      </w:r>
      <w:r w:rsidR="008D7B47" w:rsidRPr="008D7B47">
        <w:rPr>
          <w:rFonts w:ascii="Arial" w:hAnsi="Arial" w:cs="Arial"/>
          <w:color w:val="000000"/>
          <w:sz w:val="20"/>
          <w:szCs w:val="20"/>
        </w:rPr>
        <w:t xml:space="preserve">n-hospital patients normalized by ward size (average occupancy per day during the study period); blue lines show the 10 most populated wards, green lines the 10 least populated, and the remaining wards are shown in gray in the background </w:t>
      </w:r>
      <w:r w:rsidR="008D7B47" w:rsidRPr="00E16882">
        <w:rPr>
          <w:rFonts w:ascii="Arial" w:hAnsi="Arial" w:cs="Arial"/>
          <w:b/>
          <w:bCs/>
          <w:color w:val="000000"/>
          <w:sz w:val="20"/>
          <w:szCs w:val="20"/>
        </w:rPr>
        <w:t>D)</w:t>
      </w:r>
      <w:r w:rsidR="008D7B47" w:rsidRPr="008D7B47">
        <w:rPr>
          <w:rFonts w:ascii="Arial" w:hAnsi="Arial" w:cs="Arial"/>
          <w:color w:val="000000"/>
          <w:sz w:val="20"/>
          <w:szCs w:val="20"/>
        </w:rPr>
        <w:t xml:space="preserve"> Heatmap showing the number of weekly cultures in each ward during the study</w:t>
      </w:r>
      <w:r w:rsidR="00610610">
        <w:rPr>
          <w:rFonts w:ascii="Arial" w:hAnsi="Arial" w:cs="Arial"/>
          <w:color w:val="000000"/>
          <w:sz w:val="20"/>
          <w:szCs w:val="20"/>
        </w:rPr>
        <w:t xml:space="preserve"> </w:t>
      </w:r>
      <w:r w:rsidR="008D7B47" w:rsidRPr="008D7B47">
        <w:rPr>
          <w:rFonts w:ascii="Arial" w:hAnsi="Arial" w:cs="Arial"/>
          <w:color w:val="000000"/>
          <w:sz w:val="20"/>
          <w:szCs w:val="20"/>
        </w:rPr>
        <w:lastRenderedPageBreak/>
        <w:t xml:space="preserve">period. </w:t>
      </w:r>
      <w:r w:rsidR="008D7B47" w:rsidRPr="00E16882">
        <w:rPr>
          <w:rFonts w:ascii="Arial" w:hAnsi="Arial" w:cs="Arial"/>
          <w:b/>
          <w:bCs/>
          <w:color w:val="000000"/>
          <w:sz w:val="20"/>
          <w:szCs w:val="20"/>
        </w:rPr>
        <w:t>E)</w:t>
      </w:r>
      <w:r w:rsidR="008D7B47" w:rsidRPr="008D7B47">
        <w:rPr>
          <w:rFonts w:ascii="Arial" w:hAnsi="Arial" w:cs="Arial"/>
          <w:color w:val="000000"/>
          <w:sz w:val="20"/>
          <w:szCs w:val="20"/>
        </w:rPr>
        <w:t xml:space="preserve"> Heatmap plot showing the number of patients </w:t>
      </w:r>
      <w:r w:rsidR="003F1390">
        <w:rPr>
          <w:rFonts w:ascii="Arial" w:hAnsi="Arial" w:cs="Arial"/>
          <w:color w:val="000000"/>
          <w:sz w:val="20"/>
          <w:szCs w:val="20"/>
        </w:rPr>
        <w:t xml:space="preserve">admitted weekly </w:t>
      </w:r>
      <w:r w:rsidR="008D7B47" w:rsidRPr="008D7B47">
        <w:rPr>
          <w:rFonts w:ascii="Arial" w:hAnsi="Arial" w:cs="Arial"/>
          <w:color w:val="000000"/>
          <w:sz w:val="20"/>
          <w:szCs w:val="20"/>
        </w:rPr>
        <w:t>to each ward during the study period.</w:t>
      </w:r>
    </w:p>
    <w:p w14:paraId="59C63544" w14:textId="48009AFB" w:rsidR="00E16882" w:rsidRDefault="00E16882"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p>
    <w:p w14:paraId="6389CA68" w14:textId="6D808B2F" w:rsidR="008D7B47" w:rsidRDefault="008D7B4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D11AA4B"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146BB5DC" w14:textId="5954962A" w:rsidR="008D7B47" w:rsidRDefault="008D7B47" w:rsidP="009D3DD5">
      <w:pPr>
        <w:keepNext/>
        <w:pBdr>
          <w:top w:val="nil"/>
          <w:left w:val="nil"/>
          <w:bottom w:val="nil"/>
          <w:right w:val="nil"/>
          <w:between w:val="nil"/>
        </w:pBdr>
        <w:spacing w:before="240" w:after="60" w:line="360" w:lineRule="auto"/>
        <w:contextualSpacing/>
        <w:jc w:val="both"/>
        <w:rPr>
          <w:rFonts w:ascii="Arial" w:hAnsi="Arial" w:cs="Arial"/>
          <w:color w:val="000000"/>
          <w:sz w:val="20"/>
          <w:szCs w:val="20"/>
        </w:rPr>
      </w:pPr>
      <w:r w:rsidRPr="00F649EE">
        <w:rPr>
          <w:rFonts w:ascii="Arial" w:hAnsi="Arial" w:cs="Arial"/>
          <w:b/>
          <w:color w:val="000000"/>
          <w:sz w:val="20"/>
          <w:szCs w:val="20"/>
        </w:rPr>
        <w:t>Fig</w:t>
      </w:r>
      <w:r>
        <w:rPr>
          <w:rFonts w:ascii="Arial" w:hAnsi="Arial" w:cs="Arial"/>
          <w:b/>
          <w:color w:val="000000"/>
          <w:sz w:val="20"/>
          <w:szCs w:val="20"/>
        </w:rPr>
        <w:t>ure</w:t>
      </w:r>
      <w:r w:rsidRPr="00F649EE">
        <w:rPr>
          <w:rFonts w:ascii="Arial" w:hAnsi="Arial" w:cs="Arial"/>
          <w:b/>
          <w:color w:val="000000"/>
          <w:sz w:val="20"/>
          <w:szCs w:val="20"/>
        </w:rPr>
        <w:t xml:space="preserve"> </w:t>
      </w:r>
      <w:r w:rsidR="00E16882">
        <w:rPr>
          <w:rFonts w:ascii="Arial" w:hAnsi="Arial" w:cs="Arial"/>
          <w:b/>
          <w:color w:val="000000"/>
          <w:sz w:val="20"/>
          <w:szCs w:val="20"/>
        </w:rPr>
        <w:t>2</w:t>
      </w:r>
      <w:r w:rsidRPr="00F649EE">
        <w:rPr>
          <w:rFonts w:ascii="Arial" w:hAnsi="Arial" w:cs="Arial"/>
          <w:b/>
          <w:color w:val="000000"/>
          <w:sz w:val="20"/>
          <w:szCs w:val="20"/>
        </w:rPr>
        <w:t xml:space="preserve">. </w:t>
      </w:r>
      <w:r w:rsidRPr="008D7B47">
        <w:rPr>
          <w:rFonts w:ascii="Arial" w:hAnsi="Arial" w:cs="Arial"/>
          <w:b/>
          <w:bCs/>
          <w:color w:val="000000"/>
          <w:sz w:val="20"/>
          <w:szCs w:val="20"/>
        </w:rPr>
        <w:t>A)</w:t>
      </w:r>
      <w:r w:rsidRPr="008D7B47">
        <w:rPr>
          <w:rFonts w:ascii="Arial" w:hAnsi="Arial" w:cs="Arial"/>
          <w:color w:val="000000"/>
          <w:sz w:val="20"/>
          <w:szCs w:val="20"/>
        </w:rPr>
        <w:t xml:space="preserve"> Adjacency</w:t>
      </w:r>
      <w:r>
        <w:rPr>
          <w:rFonts w:ascii="Arial" w:hAnsi="Arial" w:cs="Arial"/>
          <w:color w:val="000000"/>
          <w:sz w:val="20"/>
          <w:szCs w:val="20"/>
        </w:rPr>
        <w:t xml:space="preserve"> </w:t>
      </w:r>
      <w:r w:rsidRPr="008D7B47">
        <w:rPr>
          <w:rFonts w:ascii="Arial" w:hAnsi="Arial" w:cs="Arial"/>
          <w:color w:val="000000"/>
          <w:sz w:val="20"/>
          <w:szCs w:val="20"/>
        </w:rPr>
        <w:t xml:space="preserve">matrix of transfers between wards during the study period. </w:t>
      </w:r>
      <w:r w:rsidRPr="008D7B47">
        <w:rPr>
          <w:rFonts w:ascii="Arial" w:hAnsi="Arial" w:cs="Arial"/>
          <w:b/>
          <w:bCs/>
          <w:color w:val="000000"/>
          <w:sz w:val="20"/>
          <w:szCs w:val="20"/>
        </w:rPr>
        <w:t>B)</w:t>
      </w:r>
      <w:r w:rsidRPr="008D7B47">
        <w:rPr>
          <w:rFonts w:ascii="Arial" w:hAnsi="Arial" w:cs="Arial"/>
          <w:color w:val="000000"/>
          <w:sz w:val="20"/>
          <w:szCs w:val="20"/>
        </w:rPr>
        <w:t xml:space="preserve"> Adjacency matrix of transfers between clusters (aggregation of wards) during the study period. Color bar is in Log10 scale; darker colors indicate greater movement of individuals between each pair of wards or ward clusters. </w:t>
      </w:r>
      <w:r w:rsidRPr="008D7B47">
        <w:rPr>
          <w:rFonts w:ascii="Arial" w:hAnsi="Arial" w:cs="Arial"/>
          <w:b/>
          <w:bCs/>
          <w:color w:val="000000"/>
          <w:sz w:val="20"/>
          <w:szCs w:val="20"/>
        </w:rPr>
        <w:t>C)</w:t>
      </w:r>
      <w:r w:rsidRPr="008D7B47">
        <w:rPr>
          <w:rFonts w:ascii="Arial" w:hAnsi="Arial" w:cs="Arial"/>
          <w:color w:val="000000"/>
          <w:sz w:val="20"/>
          <w:szCs w:val="20"/>
        </w:rPr>
        <w:t xml:space="preserve"> Incident colonization for the 8 study </w:t>
      </w:r>
      <w:r w:rsidR="006C2CF8">
        <w:rPr>
          <w:rFonts w:ascii="Arial" w:hAnsi="Arial" w:cs="Arial"/>
          <w:color w:val="000000"/>
          <w:sz w:val="20"/>
          <w:szCs w:val="20"/>
        </w:rPr>
        <w:t>species</w:t>
      </w:r>
      <w:r w:rsidRPr="008D7B47">
        <w:rPr>
          <w:rFonts w:ascii="Arial" w:hAnsi="Arial" w:cs="Arial"/>
          <w:color w:val="000000"/>
          <w:sz w:val="20"/>
          <w:szCs w:val="20"/>
        </w:rPr>
        <w:t xml:space="preserve">; line color designates the cluster. </w:t>
      </w:r>
      <w:r w:rsidRPr="008D7B47">
        <w:rPr>
          <w:rFonts w:ascii="Arial" w:hAnsi="Arial" w:cs="Arial"/>
          <w:b/>
          <w:bCs/>
          <w:color w:val="000000"/>
          <w:sz w:val="20"/>
          <w:szCs w:val="20"/>
        </w:rPr>
        <w:t xml:space="preserve">D) </w:t>
      </w:r>
      <w:r w:rsidRPr="008D7B47">
        <w:rPr>
          <w:rFonts w:ascii="Arial" w:hAnsi="Arial" w:cs="Arial"/>
          <w:color w:val="000000"/>
          <w:sz w:val="20"/>
          <w:szCs w:val="20"/>
        </w:rPr>
        <w:t xml:space="preserve">Heatmap plot showing the number of weekly cultures identified in each ward cluster during the study period. </w:t>
      </w:r>
      <w:r w:rsidRPr="008D7B47">
        <w:rPr>
          <w:rFonts w:ascii="Arial" w:hAnsi="Arial" w:cs="Arial"/>
          <w:b/>
          <w:bCs/>
          <w:color w:val="000000"/>
          <w:sz w:val="20"/>
          <w:szCs w:val="20"/>
        </w:rPr>
        <w:t>E)</w:t>
      </w:r>
      <w:r w:rsidRPr="008D7B47">
        <w:rPr>
          <w:rFonts w:ascii="Arial" w:hAnsi="Arial" w:cs="Arial"/>
          <w:color w:val="000000"/>
          <w:sz w:val="20"/>
          <w:szCs w:val="20"/>
        </w:rPr>
        <w:t xml:space="preserve"> Heatmap showing the number of patients admitted </w:t>
      </w:r>
      <w:r w:rsidR="00777469">
        <w:rPr>
          <w:rFonts w:ascii="Arial" w:hAnsi="Arial" w:cs="Arial"/>
          <w:color w:val="000000"/>
          <w:sz w:val="20"/>
          <w:szCs w:val="20"/>
        </w:rPr>
        <w:t xml:space="preserve">weekly </w:t>
      </w:r>
      <w:r w:rsidRPr="008D7B47">
        <w:rPr>
          <w:rFonts w:ascii="Arial" w:hAnsi="Arial" w:cs="Arial"/>
          <w:color w:val="000000"/>
          <w:sz w:val="20"/>
          <w:szCs w:val="20"/>
        </w:rPr>
        <w:t>to each ward cluster during the study period.</w:t>
      </w:r>
    </w:p>
    <w:p w14:paraId="4DDD8113" w14:textId="7768803C"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3BACAEC" w14:textId="77777777" w:rsidR="00610610" w:rsidRDefault="00610610" w:rsidP="009D3DD5">
      <w:pPr>
        <w:keepNext/>
        <w:pBdr>
          <w:top w:val="nil"/>
          <w:left w:val="nil"/>
          <w:bottom w:val="nil"/>
          <w:right w:val="nil"/>
          <w:between w:val="nil"/>
        </w:pBdr>
        <w:spacing w:before="240" w:after="60" w:line="360" w:lineRule="auto"/>
        <w:contextualSpacing/>
        <w:jc w:val="both"/>
        <w:rPr>
          <w:rFonts w:ascii="Arial" w:hAnsi="Arial" w:cs="Arial"/>
          <w:b/>
          <w:color w:val="000000"/>
          <w:sz w:val="20"/>
          <w:szCs w:val="20"/>
        </w:rPr>
      </w:pPr>
    </w:p>
    <w:p w14:paraId="66F3EA61" w14:textId="20BE244D" w:rsidR="00374A77" w:rsidRDefault="00962E89" w:rsidP="009D3DD5">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3</w:t>
      </w:r>
      <w:r>
        <w:rPr>
          <w:rFonts w:ascii="Arial" w:hAnsi="Arial" w:cs="Arial"/>
          <w:b/>
          <w:color w:val="000000"/>
          <w:sz w:val="20"/>
          <w:szCs w:val="20"/>
        </w:rPr>
        <w:t>.</w:t>
      </w:r>
      <w:r w:rsidR="00E6133D" w:rsidRPr="00F649EE">
        <w:rPr>
          <w:rFonts w:ascii="Arial" w:hAnsi="Arial" w:cs="Arial"/>
          <w:b/>
          <w:color w:val="000000"/>
          <w:sz w:val="20"/>
          <w:szCs w:val="20"/>
        </w:rPr>
        <w:t xml:space="preserve"> </w:t>
      </w:r>
      <w:r w:rsidRPr="003234E4">
        <w:rPr>
          <w:rFonts w:ascii="Arial" w:hAnsi="Arial" w:cs="Arial"/>
          <w:b/>
          <w:bCs/>
          <w:color w:val="000000"/>
          <w:sz w:val="20"/>
          <w:szCs w:val="20"/>
        </w:rPr>
        <w:t>Posterior parameter estimates.</w:t>
      </w:r>
      <w:r w:rsidRPr="003234E4">
        <w:rPr>
          <w:rFonts w:ascii="Arial" w:hAnsi="Arial" w:cs="Arial"/>
          <w:color w:val="000000"/>
          <w:sz w:val="20"/>
          <w:szCs w:val="20"/>
        </w:rPr>
        <w:t xml:space="preserve"> Estimates for the </w:t>
      </w:r>
      <w:r w:rsidRPr="00E16882">
        <w:rPr>
          <w:rFonts w:ascii="Arial" w:hAnsi="Arial" w:cs="Arial"/>
          <w:b/>
          <w:bCs/>
          <w:color w:val="000000"/>
          <w:sz w:val="20"/>
          <w:szCs w:val="20"/>
        </w:rPr>
        <w:t>A)</w:t>
      </w:r>
      <w:r w:rsidRPr="003234E4">
        <w:rPr>
          <w:rFonts w:ascii="Arial" w:hAnsi="Arial" w:cs="Arial"/>
          <w:color w:val="000000"/>
          <w:sz w:val="20"/>
          <w:szCs w:val="20"/>
        </w:rPr>
        <w:t xml:space="preserve"> importation rate and </w:t>
      </w:r>
      <w:r w:rsidRPr="00E16882">
        <w:rPr>
          <w:rFonts w:ascii="Arial" w:hAnsi="Arial" w:cs="Arial"/>
          <w:b/>
          <w:bCs/>
          <w:color w:val="000000"/>
          <w:sz w:val="20"/>
          <w:szCs w:val="20"/>
        </w:rPr>
        <w:t>B)</w:t>
      </w:r>
      <w:r w:rsidRPr="003234E4">
        <w:rPr>
          <w:rFonts w:ascii="Arial" w:hAnsi="Arial" w:cs="Arial"/>
          <w:color w:val="000000"/>
          <w:sz w:val="20"/>
          <w:szCs w:val="20"/>
        </w:rPr>
        <w:t xml:space="preserve"> nosocomial transmission rate.  Violin plots show the posterior distribution an estimates </w:t>
      </w:r>
      <w:r w:rsidR="00673330">
        <w:rPr>
          <w:rFonts w:ascii="Arial" w:hAnsi="Arial" w:cs="Arial"/>
          <w:color w:val="000000"/>
          <w:sz w:val="20"/>
          <w:szCs w:val="20"/>
        </w:rPr>
        <w:t>for</w:t>
      </w:r>
      <w:r w:rsidR="00673330" w:rsidRPr="003234E4">
        <w:rPr>
          <w:rFonts w:ascii="Arial" w:hAnsi="Arial" w:cs="Arial"/>
          <w:color w:val="000000"/>
          <w:sz w:val="20"/>
          <w:szCs w:val="20"/>
        </w:rPr>
        <w:t xml:space="preserve"> </w:t>
      </w:r>
      <w:r w:rsidRPr="003234E4">
        <w:rPr>
          <w:rFonts w:ascii="Arial" w:hAnsi="Arial" w:cs="Arial"/>
          <w:color w:val="000000"/>
          <w:sz w:val="20"/>
          <w:szCs w:val="20"/>
        </w:rPr>
        <w:t>the last iteration of the IF-EAKF (see Methods section) for 3 different runs of the model-inference system. Red dots show the value used in the synthetic simulation (i.e. the truth).</w:t>
      </w:r>
      <w:r w:rsidRPr="003234E4">
        <w:rPr>
          <w:rFonts w:ascii="Arial" w:hAnsi="Arial" w:cs="Arial"/>
          <w:b/>
          <w:bCs/>
          <w:color w:val="000000"/>
          <w:sz w:val="20"/>
          <w:szCs w:val="20"/>
        </w:rPr>
        <w:t xml:space="preserve"> </w:t>
      </w:r>
      <w:r w:rsidRPr="003234E4">
        <w:rPr>
          <w:rFonts w:ascii="Arial" w:hAnsi="Arial" w:cs="Arial"/>
          <w:color w:val="000000"/>
          <w:sz w:val="20"/>
          <w:szCs w:val="20"/>
        </w:rPr>
        <w:t>Hospital</w:t>
      </w:r>
      <w:r w:rsidR="00673330">
        <w:rPr>
          <w:rFonts w:ascii="Arial" w:hAnsi="Arial" w:cs="Arial"/>
          <w:color w:val="000000"/>
          <w:sz w:val="20"/>
          <w:szCs w:val="20"/>
        </w:rPr>
        <w:t>-</w:t>
      </w:r>
      <w:r w:rsidRPr="003234E4">
        <w:rPr>
          <w:rFonts w:ascii="Arial" w:hAnsi="Arial" w:cs="Arial"/>
          <w:color w:val="000000"/>
          <w:sz w:val="20"/>
          <w:szCs w:val="20"/>
        </w:rPr>
        <w:t>level simulations of</w:t>
      </w:r>
      <w:r w:rsidRPr="003234E4">
        <w:rPr>
          <w:rFonts w:ascii="Arial" w:hAnsi="Arial" w:cs="Arial"/>
          <w:b/>
          <w:bCs/>
          <w:color w:val="000000"/>
          <w:sz w:val="20"/>
          <w:szCs w:val="20"/>
        </w:rPr>
        <w:t xml:space="preserve"> </w:t>
      </w:r>
      <w:r w:rsidRPr="003234E4">
        <w:rPr>
          <w:rFonts w:ascii="Arial" w:hAnsi="Arial" w:cs="Arial"/>
          <w:color w:val="000000"/>
          <w:sz w:val="20"/>
          <w:szCs w:val="20"/>
        </w:rPr>
        <w:t xml:space="preserve">the number of </w:t>
      </w:r>
      <w:r w:rsidRPr="00E16882">
        <w:rPr>
          <w:rFonts w:ascii="Arial" w:hAnsi="Arial" w:cs="Arial"/>
          <w:b/>
          <w:bCs/>
          <w:color w:val="000000"/>
          <w:sz w:val="20"/>
          <w:szCs w:val="20"/>
        </w:rPr>
        <w:t>C)</w:t>
      </w:r>
      <w:r w:rsidRPr="003234E4">
        <w:rPr>
          <w:rFonts w:ascii="Arial" w:hAnsi="Arial" w:cs="Arial"/>
          <w:color w:val="000000"/>
          <w:sz w:val="20"/>
          <w:szCs w:val="20"/>
        </w:rPr>
        <w:t xml:space="preserve"> imported, </w:t>
      </w:r>
      <w:r w:rsidRPr="00E16882">
        <w:rPr>
          <w:rFonts w:ascii="Arial" w:hAnsi="Arial" w:cs="Arial"/>
          <w:b/>
          <w:bCs/>
          <w:color w:val="000000"/>
          <w:sz w:val="20"/>
          <w:szCs w:val="20"/>
        </w:rPr>
        <w:t>D)</w:t>
      </w:r>
      <w:r w:rsidRPr="003234E4">
        <w:rPr>
          <w:rFonts w:ascii="Arial" w:hAnsi="Arial" w:cs="Arial"/>
          <w:color w:val="000000"/>
          <w:sz w:val="20"/>
          <w:szCs w:val="20"/>
        </w:rPr>
        <w:t xml:space="preserve"> nosocomial, and </w:t>
      </w:r>
      <w:r w:rsidRPr="00E16882">
        <w:rPr>
          <w:rFonts w:ascii="Arial" w:hAnsi="Arial" w:cs="Arial"/>
          <w:b/>
          <w:bCs/>
          <w:color w:val="000000"/>
          <w:sz w:val="20"/>
          <w:szCs w:val="20"/>
        </w:rPr>
        <w:t>E)</w:t>
      </w:r>
      <w:r w:rsidRPr="003234E4">
        <w:rPr>
          <w:rFonts w:ascii="Arial" w:hAnsi="Arial" w:cs="Arial"/>
          <w:color w:val="000000"/>
          <w:sz w:val="20"/>
          <w:szCs w:val="20"/>
        </w:rPr>
        <w:t xml:space="preserve"> detected colonizations. Each column represents one scenario used for studying the identifiability of the system. Light and dark ribbons show the 95% and 50% uncertainty, respectively, constructed from 300 simulations of the posterior, and dots show the hospital-level observation of the synthetic simulation. Note</w:t>
      </w:r>
      <w:r w:rsidR="00673330">
        <w:rPr>
          <w:rFonts w:ascii="Arial" w:hAnsi="Arial" w:cs="Arial"/>
          <w:color w:val="000000"/>
          <w:sz w:val="20"/>
          <w:szCs w:val="20"/>
        </w:rPr>
        <w:t>,</w:t>
      </w:r>
      <w:r w:rsidRPr="003234E4">
        <w:rPr>
          <w:rFonts w:ascii="Arial" w:hAnsi="Arial" w:cs="Arial"/>
          <w:color w:val="000000"/>
          <w:sz w:val="20"/>
          <w:szCs w:val="20"/>
        </w:rPr>
        <w:t xml:space="preserve"> hospital level data were not used to optimize the model. </w:t>
      </w:r>
    </w:p>
    <w:p w14:paraId="66180023" w14:textId="7F0C68DE"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49AE0B15" w14:textId="378A3FD3" w:rsidR="00962E89" w:rsidRPr="00E97108" w:rsidRDefault="00962E89" w:rsidP="00E97108">
      <w:pPr>
        <w:keepNext/>
        <w:pBdr>
          <w:top w:val="nil"/>
          <w:left w:val="nil"/>
          <w:bottom w:val="nil"/>
          <w:right w:val="nil"/>
          <w:between w:val="nil"/>
        </w:pBdr>
        <w:spacing w:before="240" w:after="60" w:line="360" w:lineRule="auto"/>
        <w:contextualSpacing/>
        <w:jc w:val="both"/>
        <w:rPr>
          <w:rFonts w:ascii="Arial" w:hAnsi="Arial" w:cs="Arial"/>
          <w:i/>
          <w:iCs/>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4</w:t>
      </w:r>
      <w:r>
        <w:rPr>
          <w:rFonts w:ascii="Arial" w:hAnsi="Arial" w:cs="Arial"/>
          <w:b/>
          <w:color w:val="000000"/>
          <w:sz w:val="20"/>
          <w:szCs w:val="20"/>
        </w:rPr>
        <w:t xml:space="preserve">. </w:t>
      </w:r>
      <w:r w:rsidRPr="003234E4">
        <w:rPr>
          <w:rFonts w:ascii="Arial" w:hAnsi="Arial" w:cs="Arial"/>
          <w:b/>
          <w:bCs/>
          <w:color w:val="000000"/>
          <w:sz w:val="20"/>
          <w:szCs w:val="20"/>
        </w:rPr>
        <w:t>Posterior parameter estimates (A-B):</w:t>
      </w:r>
      <w:r w:rsidRPr="003234E4">
        <w:rPr>
          <w:rFonts w:ascii="Arial" w:hAnsi="Arial" w:cs="Arial"/>
          <w:color w:val="000000"/>
          <w:sz w:val="20"/>
          <w:szCs w:val="20"/>
        </w:rPr>
        <w:t xml:space="preserve"> Violin plots show the posterior distribution and point estimates </w:t>
      </w:r>
      <w:r w:rsidR="00673330">
        <w:rPr>
          <w:rFonts w:ascii="Arial" w:hAnsi="Arial" w:cs="Arial"/>
          <w:color w:val="000000"/>
          <w:sz w:val="20"/>
          <w:szCs w:val="20"/>
        </w:rPr>
        <w:t>from</w:t>
      </w:r>
      <w:r w:rsidR="00673330" w:rsidRPr="003234E4">
        <w:rPr>
          <w:rFonts w:ascii="Arial" w:hAnsi="Arial" w:cs="Arial"/>
          <w:color w:val="000000"/>
          <w:sz w:val="20"/>
          <w:szCs w:val="20"/>
        </w:rPr>
        <w:t xml:space="preserve"> </w:t>
      </w:r>
      <w:r w:rsidRPr="003234E4">
        <w:rPr>
          <w:rFonts w:ascii="Arial" w:hAnsi="Arial" w:cs="Arial"/>
          <w:color w:val="000000"/>
          <w:sz w:val="20"/>
          <w:szCs w:val="20"/>
        </w:rPr>
        <w:t xml:space="preserve">the last iteration of the IF-EAKF (Methods section) for each of the microbial species (Data section). </w:t>
      </w:r>
      <w:r w:rsidRPr="003234E4">
        <w:rPr>
          <w:rFonts w:ascii="Arial" w:hAnsi="Arial" w:cs="Arial"/>
          <w:b/>
          <w:bCs/>
          <w:color w:val="000000"/>
          <w:sz w:val="20"/>
          <w:szCs w:val="20"/>
        </w:rPr>
        <w:t>C)</w:t>
      </w:r>
      <w:r w:rsidRPr="003234E4">
        <w:rPr>
          <w:rFonts w:ascii="Arial" w:hAnsi="Arial" w:cs="Arial"/>
          <w:color w:val="000000"/>
          <w:sz w:val="20"/>
          <w:szCs w:val="20"/>
        </w:rPr>
        <w:t xml:space="preserve"> Hospital level fit: Light and dark ribbons show the 95% and 50% quantiles, respectively, constructed from 300 simulations with the posterior estimates of parameters. Observed carriage is plotted with dots at weekly time scale. D) Calibration plot. Hospital</w:t>
      </w:r>
      <w:r w:rsidR="00673330">
        <w:rPr>
          <w:rFonts w:ascii="Arial" w:hAnsi="Arial" w:cs="Arial"/>
          <w:color w:val="000000"/>
          <w:sz w:val="20"/>
          <w:szCs w:val="20"/>
        </w:rPr>
        <w:t>-</w:t>
      </w:r>
      <w:r w:rsidRPr="003234E4">
        <w:rPr>
          <w:rFonts w:ascii="Arial" w:hAnsi="Arial" w:cs="Arial"/>
          <w:color w:val="000000"/>
          <w:sz w:val="20"/>
          <w:szCs w:val="20"/>
        </w:rPr>
        <w:t>level fit with 4 different confidence intervals (25%, 50, 75%, 95%). The black dotted line is the reference perfect calibration.</w:t>
      </w:r>
    </w:p>
    <w:p w14:paraId="5EF81775" w14:textId="6EA8DF95" w:rsidR="00962E89" w:rsidRDefault="00962E89" w:rsidP="009D3DD5">
      <w:pPr>
        <w:pBdr>
          <w:top w:val="nil"/>
          <w:left w:val="nil"/>
          <w:bottom w:val="nil"/>
          <w:right w:val="nil"/>
          <w:between w:val="nil"/>
        </w:pBdr>
        <w:spacing w:line="360" w:lineRule="auto"/>
        <w:contextualSpacing/>
        <w:rPr>
          <w:rFonts w:ascii="Arial" w:hAnsi="Arial" w:cs="Arial"/>
          <w:color w:val="000000"/>
          <w:sz w:val="20"/>
          <w:szCs w:val="20"/>
        </w:rPr>
      </w:pPr>
    </w:p>
    <w:p w14:paraId="264A4DEA" w14:textId="27DECC73"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5F3AE8CB" w14:textId="70B1760B"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t xml:space="preserve">Figure </w:t>
      </w:r>
      <w:r w:rsidR="00E16882">
        <w:rPr>
          <w:rFonts w:ascii="Arial" w:hAnsi="Arial" w:cs="Arial"/>
          <w:b/>
          <w:color w:val="000000"/>
          <w:sz w:val="20"/>
          <w:szCs w:val="20"/>
        </w:rPr>
        <w:t>5</w:t>
      </w:r>
      <w:r>
        <w:rPr>
          <w:rFonts w:ascii="Arial" w:hAnsi="Arial" w:cs="Arial"/>
          <w:b/>
          <w:color w:val="000000"/>
          <w:sz w:val="20"/>
          <w:szCs w:val="20"/>
        </w:rPr>
        <w:t xml:space="preserve">. </w:t>
      </w:r>
      <w:r w:rsidRPr="003234E4">
        <w:rPr>
          <w:rFonts w:ascii="Arial" w:hAnsi="Arial" w:cs="Arial"/>
          <w:b/>
          <w:bCs/>
          <w:color w:val="000000"/>
          <w:sz w:val="20"/>
          <w:szCs w:val="20"/>
        </w:rPr>
        <w:t xml:space="preserve">Importation and nosocomial contribution. </w:t>
      </w:r>
      <w:r w:rsidRPr="003234E4">
        <w:rPr>
          <w:rFonts w:ascii="Arial" w:hAnsi="Arial" w:cs="Arial"/>
          <w:color w:val="000000"/>
          <w:sz w:val="20"/>
          <w:szCs w:val="20"/>
        </w:rPr>
        <w:t xml:space="preserve">Weekly incident colonization of microbial species. Light and dark ribbons show the 95% and 50% quantiles, respectively, constructed from </w:t>
      </w:r>
      <w:r w:rsidRPr="003234E4">
        <w:rPr>
          <w:rFonts w:ascii="Arial" w:hAnsi="Arial" w:cs="Arial"/>
          <w:color w:val="000000"/>
          <w:sz w:val="20"/>
          <w:szCs w:val="20"/>
        </w:rPr>
        <w:lastRenderedPageBreak/>
        <w:t>300 simulations with the posterior estimates of parameters. Salmon/red color shows importation; light blue shows nosocomial transmission (left and right axis, respectively).</w:t>
      </w:r>
    </w:p>
    <w:p w14:paraId="7DC35BB6" w14:textId="7B28EF04"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C839860" w14:textId="630A73A3" w:rsidR="00E1688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6BDA1642" w14:textId="29563178" w:rsidR="00E16882" w:rsidRPr="00F649EE"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2018B6C3" w14:textId="77777777" w:rsidR="00E16882" w:rsidRPr="00980C22" w:rsidRDefault="00E16882" w:rsidP="009D3DD5">
      <w:pPr>
        <w:pBdr>
          <w:top w:val="nil"/>
          <w:left w:val="nil"/>
          <w:bottom w:val="nil"/>
          <w:right w:val="nil"/>
          <w:between w:val="nil"/>
        </w:pBdr>
        <w:spacing w:line="360" w:lineRule="auto"/>
        <w:contextualSpacing/>
        <w:rPr>
          <w:rFonts w:ascii="Arial" w:hAnsi="Arial" w:cs="Arial"/>
          <w:color w:val="000000"/>
          <w:sz w:val="20"/>
          <w:szCs w:val="20"/>
        </w:rPr>
      </w:pPr>
    </w:p>
    <w:p w14:paraId="32181CE8" w14:textId="5944752E"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25057E7" w14:textId="59A3515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73F4CE" w14:textId="20837541"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E360019" w14:textId="0A974A14"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6901A72C" w14:textId="29D85FA9"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r>
        <w:rPr>
          <w:rFonts w:ascii="Arial" w:hAnsi="Arial" w:cs="Arial"/>
          <w:b/>
          <w:color w:val="000000"/>
          <w:sz w:val="20"/>
          <w:szCs w:val="20"/>
        </w:rPr>
        <w:br/>
      </w:r>
    </w:p>
    <w:p w14:paraId="3AD9521B" w14:textId="77777777" w:rsidR="00E16882" w:rsidRDefault="00E16882"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731FDF5" w14:textId="77777777" w:rsidR="00374A77" w:rsidRDefault="00374A77"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1E43253C" w14:textId="77777777" w:rsidR="00962E89" w:rsidRDefault="00962E89" w:rsidP="009D3DD5">
      <w:pPr>
        <w:spacing w:line="360" w:lineRule="auto"/>
        <w:jc w:val="both"/>
        <w:rPr>
          <w:rFonts w:ascii="Arial" w:hAnsi="Arial" w:cs="Arial"/>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1</w:t>
      </w:r>
      <w:r w:rsidRPr="00F649EE">
        <w:rPr>
          <w:rFonts w:ascii="Arial" w:hAnsi="Arial" w:cs="Arial"/>
          <w:b/>
          <w:color w:val="000000"/>
          <w:sz w:val="20"/>
          <w:szCs w:val="20"/>
        </w:rPr>
        <w:t>.</w:t>
      </w:r>
      <w:r w:rsidRPr="00F649EE">
        <w:rPr>
          <w:rFonts w:ascii="Arial" w:hAnsi="Arial" w:cs="Arial"/>
          <w:color w:val="000000"/>
          <w:sz w:val="20"/>
          <w:szCs w:val="20"/>
        </w:rPr>
        <w:t xml:space="preserve"> </w:t>
      </w:r>
      <w:r>
        <w:rPr>
          <w:rFonts w:ascii="Arial" w:hAnsi="Arial" w:cs="Arial"/>
          <w:sz w:val="20"/>
          <w:szCs w:val="20"/>
        </w:rPr>
        <w:t>Parameters used for synthetic scenarios and investigation of ABM identifiability.</w:t>
      </w:r>
    </w:p>
    <w:p w14:paraId="4E25F28B" w14:textId="19AA5F94" w:rsidR="00962E89" w:rsidRDefault="00962E89" w:rsidP="009D3DD5">
      <w:pPr>
        <w:spacing w:line="360" w:lineRule="auto"/>
        <w:jc w:val="both"/>
        <w:rPr>
          <w:rFonts w:ascii="Arial" w:hAnsi="Arial" w:cs="Arial"/>
          <w:sz w:val="20"/>
          <w:szCs w:val="20"/>
        </w:rPr>
      </w:pPr>
    </w:p>
    <w:p w14:paraId="38217EB1" w14:textId="53694B95" w:rsidR="00673330" w:rsidRDefault="00673330" w:rsidP="009D3DD5">
      <w:pPr>
        <w:spacing w:line="360" w:lineRule="auto"/>
        <w:jc w:val="both"/>
        <w:rPr>
          <w:rFonts w:ascii="Arial" w:hAnsi="Arial" w:cs="Arial"/>
          <w:sz w:val="20"/>
          <w:szCs w:val="20"/>
        </w:rPr>
      </w:pPr>
    </w:p>
    <w:p w14:paraId="09857969" w14:textId="21BC6253" w:rsidR="00673330" w:rsidRDefault="00E16882" w:rsidP="009D3DD5">
      <w:pPr>
        <w:spacing w:line="360" w:lineRule="auto"/>
        <w:jc w:val="both"/>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lastRenderedPageBreak/>
        <w:br/>
      </w:r>
    </w:p>
    <w:p w14:paraId="507B1E38"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p>
    <w:p w14:paraId="3A5A62D6" w14:textId="77777777" w:rsidR="00962E89" w:rsidRDefault="00962E89" w:rsidP="009D3DD5">
      <w:pPr>
        <w:keepNext/>
        <w:pBdr>
          <w:top w:val="nil"/>
          <w:left w:val="nil"/>
          <w:bottom w:val="nil"/>
          <w:right w:val="nil"/>
          <w:between w:val="nil"/>
        </w:pBdr>
        <w:spacing w:before="240" w:after="60" w:line="360" w:lineRule="auto"/>
        <w:contextualSpacing/>
        <w:rPr>
          <w:rFonts w:ascii="Arial" w:hAnsi="Arial" w:cs="Arial"/>
          <w:color w:val="000000"/>
          <w:sz w:val="20"/>
          <w:szCs w:val="20"/>
        </w:rPr>
      </w:pPr>
      <w:r w:rsidRPr="00F649EE">
        <w:rPr>
          <w:rFonts w:ascii="Arial" w:hAnsi="Arial" w:cs="Arial"/>
          <w:b/>
          <w:color w:val="000000"/>
          <w:sz w:val="20"/>
          <w:szCs w:val="20"/>
        </w:rPr>
        <w:t xml:space="preserve">Table </w:t>
      </w:r>
      <w:r>
        <w:rPr>
          <w:rFonts w:ascii="Arial" w:hAnsi="Arial" w:cs="Arial"/>
          <w:b/>
          <w:color w:val="000000"/>
          <w:sz w:val="20"/>
          <w:szCs w:val="20"/>
        </w:rPr>
        <w:t>2</w:t>
      </w:r>
      <w:r w:rsidRPr="00F649EE">
        <w:rPr>
          <w:rFonts w:ascii="Arial" w:hAnsi="Arial" w:cs="Arial"/>
          <w:b/>
          <w:color w:val="000000"/>
          <w:sz w:val="20"/>
          <w:szCs w:val="20"/>
        </w:rPr>
        <w:t>.</w:t>
      </w:r>
      <w:r w:rsidRPr="00F649EE">
        <w:rPr>
          <w:rFonts w:ascii="Arial" w:hAnsi="Arial" w:cs="Arial"/>
          <w:color w:val="000000"/>
          <w:sz w:val="20"/>
          <w:szCs w:val="20"/>
        </w:rPr>
        <w:t xml:space="preserve"> </w:t>
      </w:r>
      <w:r w:rsidRPr="00962E89">
        <w:rPr>
          <w:rFonts w:ascii="Arial" w:hAnsi="Arial" w:cs="Arial"/>
          <w:b/>
          <w:bCs/>
          <w:color w:val="000000"/>
          <w:sz w:val="20"/>
          <w:szCs w:val="20"/>
        </w:rPr>
        <w:t>Posterior estimates</w:t>
      </w:r>
      <w:r w:rsidRPr="00962E89">
        <w:rPr>
          <w:rFonts w:ascii="Arial" w:hAnsi="Arial" w:cs="Arial"/>
          <w:color w:val="000000"/>
          <w:sz w:val="20"/>
          <w:szCs w:val="20"/>
        </w:rPr>
        <w:t xml:space="preserve">. Mean posterior estimates for the eight species studied; both </w:t>
      </w:r>
    </w:p>
    <w:p w14:paraId="05EB40A8" w14:textId="50A3E378" w:rsidR="00962E89" w:rsidRDefault="00962E89" w:rsidP="009D3DD5">
      <w:pPr>
        <w:keepNext/>
        <w:pBdr>
          <w:top w:val="nil"/>
          <w:left w:val="nil"/>
          <w:bottom w:val="nil"/>
          <w:right w:val="nil"/>
          <w:between w:val="nil"/>
        </w:pBdr>
        <w:spacing w:before="240" w:after="60" w:line="360" w:lineRule="auto"/>
        <w:contextualSpacing/>
        <w:rPr>
          <w:rFonts w:ascii="Arial" w:hAnsi="Arial" w:cs="Arial"/>
          <w:b/>
          <w:color w:val="000000"/>
          <w:sz w:val="20"/>
          <w:szCs w:val="20"/>
        </w:rPr>
      </w:pPr>
      <w:r w:rsidRPr="00962E89">
        <w:rPr>
          <w:rFonts w:ascii="Arial" w:hAnsi="Arial" w:cs="Arial"/>
          <w:color w:val="000000"/>
          <w:sz w:val="20"/>
          <w:szCs w:val="20"/>
        </w:rPr>
        <w:t>importation and nosocomial transmission rates, γ and β, are presented as rates per day.</w:t>
      </w:r>
    </w:p>
    <w:p w14:paraId="421FC490" w14:textId="77777777" w:rsidR="00270945" w:rsidRPr="00980C22" w:rsidRDefault="00270945" w:rsidP="009D3DD5">
      <w:pPr>
        <w:spacing w:line="360" w:lineRule="auto"/>
        <w:rPr>
          <w:rFonts w:ascii="Arial" w:hAnsi="Arial" w:cs="Arial"/>
          <w:sz w:val="20"/>
          <w:szCs w:val="20"/>
        </w:rPr>
      </w:pPr>
    </w:p>
    <w:sectPr w:rsidR="00270945" w:rsidRPr="00980C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ascante Vega, Jaime E." w:date="2023-04-18T21:31:00Z" w:initials="CVJE">
    <w:p w14:paraId="71BF46C6" w14:textId="77777777" w:rsidR="0063202C" w:rsidRDefault="0063202C" w:rsidP="00331EB2">
      <w:r>
        <w:rPr>
          <w:rStyle w:val="CommentReference"/>
        </w:rPr>
        <w:annotationRef/>
      </w:r>
      <w:r>
        <w:rPr>
          <w:color w:val="000000"/>
          <w:sz w:val="20"/>
          <w:szCs w:val="20"/>
        </w:rPr>
        <w:t>Something with more context here.</w:t>
      </w:r>
    </w:p>
  </w:comment>
  <w:comment w:id="3" w:author="Cascante Vega, Jaime E." w:date="2023-04-30T14:38:00Z" w:initials="CVJE">
    <w:p w14:paraId="6887B059" w14:textId="77777777" w:rsidR="00192ED9" w:rsidRDefault="00192ED9" w:rsidP="00424CB0">
      <w:r>
        <w:rPr>
          <w:rStyle w:val="CommentReference"/>
        </w:rPr>
        <w:annotationRef/>
      </w:r>
      <w:r>
        <w:rPr>
          <w:color w:val="000000"/>
          <w:sz w:val="20"/>
          <w:szCs w:val="20"/>
          <w:lang w:val="en-US" w:eastAsia="en-US"/>
        </w:rPr>
        <w:t>Merge this two</w:t>
      </w:r>
    </w:p>
  </w:comment>
  <w:comment w:id="4" w:author="Cascante Vega, Jaime E." w:date="2023-04-28T16:51:00Z" w:initials="CVJE">
    <w:p w14:paraId="7022A964" w14:textId="18A6A415" w:rsidR="009168AA" w:rsidRDefault="00BA2089" w:rsidP="00DB275B">
      <w:r>
        <w:rPr>
          <w:rStyle w:val="CommentReference"/>
        </w:rPr>
        <w:annotationRef/>
      </w:r>
      <w:r w:rsidR="009168AA">
        <w:rPr>
          <w:sz w:val="20"/>
          <w:szCs w:val="20"/>
        </w:rPr>
        <w:t xml:space="preserve">For example, 4 (tracking P. Aueruginosa) infers whether nosocomial transmissions were via host-to-host or an environmental reservoir for </w:t>
      </w:r>
      <w:r w:rsidR="009168AA">
        <w:rPr>
          <w:i/>
          <w:iCs/>
          <w:sz w:val="20"/>
          <w:szCs w:val="20"/>
        </w:rPr>
        <w:t xml:space="preserve">P. aeuruginosa </w:t>
      </w:r>
      <w:r w:rsidR="009168AA">
        <w:rPr>
          <w:sz w:val="20"/>
          <w:szCs w:val="20"/>
        </w:rPr>
        <w:t>using ICU admissions.</w:t>
      </w:r>
      <w:r w:rsidR="009168AA">
        <w:rPr>
          <w:i/>
          <w:iCs/>
          <w:sz w:val="20"/>
          <w:szCs w:val="20"/>
        </w:rPr>
        <w:t xml:space="preserve"> </w:t>
      </w:r>
      <w:r w:rsidR="009168AA">
        <w:rPr>
          <w:sz w:val="20"/>
          <w:szCs w:val="20"/>
        </w:rPr>
        <w:t xml:space="preserve">We hypothesized that as patient-to-patient and environmental transmission apport linearly to nosocomial transmission and act in the same time-scales there might be multiple solutions that cannot be stressed out without observing additional variables of the process. However, the study used nosocomial infection data from two ICUs of 9 and 6 years respectively and possibly the length of the time series and interventions in the hospital enriched dynamics and improved the parameter estimation. </w:t>
      </w:r>
    </w:p>
  </w:comment>
  <w:comment w:id="5" w:author="Cascante Vega, Jaime E." w:date="2023-04-25T22:24:00Z" w:initials="CVJE">
    <w:p w14:paraId="6E0DCBB7" w14:textId="3266BFCD" w:rsidR="00707155" w:rsidRDefault="00707155" w:rsidP="00A17832">
      <w:r>
        <w:rPr>
          <w:rStyle w:val="CommentReference"/>
        </w:rPr>
        <w:annotationRef/>
      </w:r>
      <w:r>
        <w:rPr>
          <w:color w:val="000000"/>
          <w:sz w:val="20"/>
          <w:szCs w:val="20"/>
        </w:rPr>
        <w:t>Is there a citation for Tal’s already?</w:t>
      </w:r>
    </w:p>
    <w:p w14:paraId="6528FEA9" w14:textId="77777777" w:rsidR="00707155" w:rsidRDefault="00707155" w:rsidP="00A17832"/>
  </w:comment>
  <w:comment w:id="7" w:author="Cascante Vega, Jaime E." w:date="2023-04-29T15:16:00Z" w:initials="CVJE">
    <w:p w14:paraId="4509E3CC" w14:textId="77777777" w:rsidR="003E632E" w:rsidRDefault="00F372CF" w:rsidP="00BC1498">
      <w:r>
        <w:rPr>
          <w:rStyle w:val="CommentReference"/>
        </w:rPr>
        <w:annotationRef/>
      </w:r>
      <w:r w:rsidR="003E632E">
        <w:rPr>
          <w:sz w:val="20"/>
          <w:szCs w:val="20"/>
        </w:rPr>
        <w:t>I’m unsure where should I put this. Methods, here - both?</w:t>
      </w:r>
      <w:r w:rsidR="003E632E">
        <w:rPr>
          <w:sz w:val="20"/>
          <w:szCs w:val="20"/>
        </w:rPr>
        <w:cr/>
      </w:r>
    </w:p>
  </w:comment>
  <w:comment w:id="8" w:author="Cascante Vega, Jaime E." w:date="2023-04-29T15:18:00Z" w:initials="CVJE">
    <w:p w14:paraId="2FEA0F50" w14:textId="77777777" w:rsidR="003E632E" w:rsidRDefault="00CD15CE" w:rsidP="002976D9">
      <w:r>
        <w:rPr>
          <w:rStyle w:val="CommentReference"/>
        </w:rPr>
        <w:annotationRef/>
      </w:r>
      <w:r w:rsidR="003E632E">
        <w:rPr>
          <w:sz w:val="20"/>
          <w:szCs w:val="20"/>
        </w:rPr>
        <w:t xml:space="preserve">I think I kind of want to put it here because it’s related to the range of \gammas used for identifiability. </w:t>
      </w:r>
    </w:p>
  </w:comment>
  <w:comment w:id="9" w:author="Cascante Vega, Jaime E." w:date="2023-04-29T18:04:00Z" w:initials="CVJE">
    <w:p w14:paraId="3A12AC55" w14:textId="77777777" w:rsidR="00441729" w:rsidRDefault="00441729" w:rsidP="003E42B6">
      <w:r>
        <w:rPr>
          <w:rStyle w:val="CommentReference"/>
        </w:rPr>
        <w:annotationRef/>
      </w:r>
      <w:r>
        <w:rPr>
          <w:color w:val="000000"/>
          <w:sz w:val="20"/>
          <w:szCs w:val="20"/>
          <w:lang w:val="en-US" w:eastAsia="en-US"/>
        </w:rPr>
        <w:t>What do you think?</w:t>
      </w:r>
    </w:p>
  </w:comment>
  <w:comment w:id="10" w:author="Cascante Vega, Jaime E." w:date="2023-04-28T12:27:00Z" w:initials="CVJE">
    <w:p w14:paraId="5DEA4860" w14:textId="2258B2BA" w:rsidR="00E47C7B" w:rsidRDefault="00E47C7B" w:rsidP="00B35E17">
      <w:r>
        <w:rPr>
          <w:rStyle w:val="CommentReference"/>
        </w:rPr>
        <w:annotationRef/>
      </w:r>
      <w:r>
        <w:rPr>
          <w:color w:val="000000"/>
          <w:sz w:val="20"/>
          <w:szCs w:val="20"/>
        </w:rPr>
        <w:t>Jeff, Sen</w:t>
      </w:r>
    </w:p>
    <w:p w14:paraId="075CCDC2" w14:textId="77777777" w:rsidR="00E47C7B" w:rsidRDefault="00E47C7B" w:rsidP="00B35E17">
      <w:r>
        <w:rPr>
          <w:color w:val="000000"/>
          <w:sz w:val="20"/>
          <w:szCs w:val="20"/>
        </w:rPr>
        <w:t xml:space="preserve">Should I quantify the goodness of fit here? Or is it enough to just point to the Figure? </w:t>
      </w:r>
    </w:p>
  </w:comment>
  <w:comment w:id="11" w:author="Cascante Vega, Jaime E." w:date="2023-05-03T13:09:00Z" w:initials="JC">
    <w:p w14:paraId="104A7128" w14:textId="77777777" w:rsidR="00B03E75" w:rsidRDefault="00B03E75" w:rsidP="0059344E">
      <w:r>
        <w:rPr>
          <w:rStyle w:val="CommentReference"/>
        </w:rPr>
        <w:annotationRef/>
      </w:r>
      <w:r>
        <w:rPr>
          <w:color w:val="000000"/>
          <w:sz w:val="20"/>
          <w:szCs w:val="20"/>
        </w:rPr>
        <w:t>I mean, we are measuring the goodness of fit later in the Monte Carlo anaysis</w:t>
      </w:r>
    </w:p>
  </w:comment>
  <w:comment w:id="12" w:author="Cascante Vega, Jaime E." w:date="2023-05-03T20:28:00Z" w:initials="JC">
    <w:p w14:paraId="1315F277" w14:textId="77777777" w:rsidR="002F5FF5" w:rsidRDefault="002F5FF5" w:rsidP="00763A89">
      <w:r>
        <w:rPr>
          <w:rStyle w:val="CommentReference"/>
        </w:rPr>
        <w:annotationRef/>
      </w:r>
      <w:r>
        <w:rPr>
          <w:color w:val="000000"/>
          <w:sz w:val="20"/>
          <w:szCs w:val="20"/>
        </w:rPr>
        <w:t>The question is: Should I write something like: the mean absolute deviation was X1 for \beta and X2 for \rho?</w:t>
      </w:r>
    </w:p>
  </w:comment>
  <w:comment w:id="13" w:author="Cascante Vega, Jaime E." w:date="2023-05-03T21:00:00Z" w:initials="JC">
    <w:p w14:paraId="6402BC9E" w14:textId="77777777" w:rsidR="001A4485" w:rsidRDefault="008E3A41" w:rsidP="009F344A">
      <w:r>
        <w:rPr>
          <w:rStyle w:val="CommentReference"/>
        </w:rPr>
        <w:annotationRef/>
      </w:r>
      <w:r w:rsidR="001A4485">
        <w:rPr>
          <w:sz w:val="20"/>
          <w:szCs w:val="20"/>
        </w:rPr>
        <w:t>Maybe add a Figure in the SI? I don’t think contribute to the discussion but maybe people like to see numbers?</w:t>
      </w:r>
    </w:p>
  </w:comment>
  <w:comment w:id="14" w:author="Cascante Vega, Jaime E." w:date="2023-04-26T16:04:00Z" w:initials="CVJE">
    <w:p w14:paraId="5851F81E" w14:textId="07355779" w:rsidR="00927FA9" w:rsidRDefault="005F0E97" w:rsidP="007A0927">
      <w:r>
        <w:rPr>
          <w:rStyle w:val="CommentReference"/>
        </w:rPr>
        <w:annotationRef/>
      </w:r>
      <w:r w:rsidR="00927FA9">
        <w:rPr>
          <w:sz w:val="20"/>
          <w:szCs w:val="20"/>
        </w:rPr>
        <w:t xml:space="preserve">- a product of non-linear dynamics and stochasticity (see </w:t>
      </w:r>
      <w:r w:rsidR="00927FA9">
        <w:rPr>
          <w:sz w:val="20"/>
          <w:szCs w:val="20"/>
          <w:u w:val="single"/>
        </w:rPr>
        <w:t xml:space="preserve">Alonso and Pascual, Pei, Cane and Shaman </w:t>
      </w:r>
      <w:r w:rsidR="00927FA9">
        <w:rPr>
          <w:sz w:val="20"/>
          <w:szCs w:val="20"/>
        </w:rPr>
        <w:t xml:space="preserve">for a good model setting for an appropriate mathematical treatment) </w:t>
      </w:r>
    </w:p>
  </w:comment>
  <w:comment w:id="15" w:author="Cascante Vega, Jaime E." w:date="2023-04-29T14:08:00Z" w:initials="CVJE">
    <w:p w14:paraId="62AC6F06" w14:textId="77777777" w:rsidR="00723009" w:rsidRDefault="007A5B30" w:rsidP="00E807F0">
      <w:r>
        <w:rPr>
          <w:rStyle w:val="CommentReference"/>
        </w:rPr>
        <w:annotationRef/>
      </w:r>
      <w:r w:rsidR="00723009">
        <w:rPr>
          <w:sz w:val="20"/>
          <w:szCs w:val="20"/>
          <w:lang w:val="en-US" w:eastAsia="en-US"/>
        </w:rPr>
        <w:t>How should we call this?</w:t>
      </w:r>
    </w:p>
  </w:comment>
  <w:comment w:id="16" w:author="Cascante Vega, Jaime E." w:date="2023-04-29T14:17:00Z" w:initials="CVJE">
    <w:p w14:paraId="34989AA3" w14:textId="5D07E73E" w:rsidR="00882983" w:rsidRDefault="00882983" w:rsidP="003276A1">
      <w:r>
        <w:rPr>
          <w:rStyle w:val="CommentReference"/>
        </w:rPr>
        <w:annotationRef/>
      </w:r>
      <w:r>
        <w:rPr>
          <w:color w:val="000000"/>
          <w:sz w:val="20"/>
          <w:szCs w:val="20"/>
        </w:rPr>
        <w:t>Should we show the convergence plots?</w:t>
      </w:r>
    </w:p>
  </w:comment>
  <w:comment w:id="17" w:author="Cascante Vega, Jaime E." w:date="2023-05-01T11:55:00Z" w:initials="CVJE">
    <w:p w14:paraId="1CCB9510" w14:textId="77777777" w:rsidR="00DA4CC2" w:rsidRDefault="00DA4CC2" w:rsidP="002545B5">
      <w:r>
        <w:rPr>
          <w:rStyle w:val="CommentReference"/>
        </w:rPr>
        <w:annotationRef/>
      </w:r>
      <w:r>
        <w:rPr>
          <w:color w:val="000000"/>
          <w:sz w:val="20"/>
          <w:szCs w:val="20"/>
        </w:rPr>
        <w:t xml:space="preserve">Specifically, we computed the percentage of observations falling within a given credible interval (CI) of the quantity obtained from model simulations. For a perfectly calibrated simulation, X% of observed values should fall within the X% CI generated by model simulations, producing a diagonal line (y=x) in the reliability plot. </w:t>
      </w:r>
    </w:p>
  </w:comment>
  <w:comment w:id="18" w:author="Cascante Vega, Jaime E." w:date="2023-05-04T13:52:00Z" w:initials="JC">
    <w:p w14:paraId="4E1AF194" w14:textId="77777777" w:rsidR="00076F51" w:rsidRDefault="00076F51" w:rsidP="00E054C0">
      <w:r>
        <w:rPr>
          <w:rStyle w:val="CommentReference"/>
        </w:rPr>
        <w:annotationRef/>
      </w:r>
      <w:r>
        <w:rPr>
          <w:color w:val="000000"/>
          <w:sz w:val="20"/>
          <w:szCs w:val="20"/>
        </w:rPr>
        <w:t xml:space="preserve">From an epidemiological point of view experimental evidence has shown the consistent prevalence in humans for </w:t>
      </w:r>
      <w:r>
        <w:rPr>
          <w:i/>
          <w:iCs/>
          <w:color w:val="000000"/>
          <w:sz w:val="20"/>
          <w:szCs w:val="20"/>
        </w:rPr>
        <w:t>S. aureus</w:t>
      </w:r>
      <w:r>
        <w:rPr>
          <w:color w:val="000000"/>
          <w:sz w:val="20"/>
          <w:szCs w:val="20"/>
        </w:rPr>
        <w:t xml:space="preserve"> (see </w:t>
      </w:r>
      <w:r>
        <w:rPr>
          <w:i/>
          <w:iCs/>
          <w:color w:val="000000"/>
          <w:sz w:val="20"/>
          <w:szCs w:val="20"/>
        </w:rPr>
        <w:t>Introduction)</w:t>
      </w:r>
      <w:r>
        <w:rPr>
          <w:color w:val="000000"/>
          <w:sz w:val="20"/>
          <w:szCs w:val="20"/>
        </w:rPr>
        <w:t xml:space="preserve"> similarly </w:t>
      </w:r>
      <w:r>
        <w:rPr>
          <w:i/>
          <w:iCs/>
          <w:color w:val="000000"/>
          <w:sz w:val="20"/>
          <w:szCs w:val="20"/>
        </w:rPr>
        <w:t xml:space="preserve">S. epidermis </w:t>
      </w:r>
      <w:r>
        <w:rPr>
          <w:color w:val="000000"/>
          <w:sz w:val="20"/>
          <w:szCs w:val="20"/>
        </w:rPr>
        <w:t xml:space="preserve">is considered one of the more common nasal nare commensals with prevalences from 40 to 70% 41–43. </w:t>
      </w:r>
      <w:r>
        <w:rPr>
          <w:i/>
          <w:iCs/>
          <w:color w:val="000000"/>
          <w:sz w:val="20"/>
          <w:szCs w:val="20"/>
        </w:rPr>
        <w:t>E. coli</w:t>
      </w:r>
      <w:r>
        <w:rPr>
          <w:color w:val="000000"/>
          <w:sz w:val="20"/>
          <w:szCs w:val="20"/>
        </w:rPr>
        <w:t xml:space="preserve"> is also known to exist as a universal component of the human gut microbiota, although early studies revealed that only some strains are responsible for bacteremia episodes (cite), in consequence studies that both investigate the prevalence and report genetic diversity are rare. To overcome this challenge we focused on investigations that searched for known pathogenic strains such as ESBL-producing </w:t>
      </w:r>
      <w:r>
        <w:rPr>
          <w:i/>
          <w:iCs/>
          <w:color w:val="000000"/>
          <w:sz w:val="20"/>
          <w:szCs w:val="20"/>
        </w:rPr>
        <w:t xml:space="preserve">E. coli </w:t>
      </w:r>
      <w:r>
        <w:rPr>
          <w:color w:val="000000"/>
          <w:sz w:val="20"/>
          <w:szCs w:val="20"/>
        </w:rPr>
        <w:t>and found prevalences were found from 60 to 85%</w:t>
      </w:r>
      <w:r>
        <w:rPr>
          <w:i/>
          <w:iCs/>
          <w:color w:val="000000"/>
          <w:sz w:val="20"/>
          <w:szCs w:val="20"/>
        </w:rPr>
        <w:t xml:space="preserve"> (cites)</w:t>
      </w:r>
      <w:r>
        <w:rPr>
          <w:color w:val="000000"/>
          <w:sz w:val="20"/>
          <w:szCs w:val="20"/>
        </w:rPr>
        <w:t>44</w:t>
      </w:r>
      <w:r>
        <w:rPr>
          <w:i/>
          <w:iCs/>
          <w:color w:val="000000"/>
          <w:sz w:val="20"/>
          <w:szCs w:val="20"/>
        </w:rPr>
        <w:t xml:space="preserve">. </w:t>
      </w:r>
      <w:r>
        <w:rPr>
          <w:color w:val="000000"/>
          <w:sz w:val="20"/>
          <w:szCs w:val="20"/>
        </w:rPr>
        <w:t xml:space="preserve">We did a similar exercise for </w:t>
      </w:r>
      <w:r>
        <w:rPr>
          <w:i/>
          <w:iCs/>
          <w:color w:val="000000"/>
          <w:sz w:val="20"/>
          <w:szCs w:val="20"/>
        </w:rPr>
        <w:t>K. pneumoniae</w:t>
      </w:r>
      <w:r>
        <w:rPr>
          <w:color w:val="000000"/>
          <w:sz w:val="20"/>
          <w:szCs w:val="2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BF46C6" w15:done="0"/>
  <w15:commentEx w15:paraId="6887B059" w15:done="1"/>
  <w15:commentEx w15:paraId="7022A964" w15:done="0"/>
  <w15:commentEx w15:paraId="6528FEA9" w15:done="0"/>
  <w15:commentEx w15:paraId="4509E3CC" w15:done="0"/>
  <w15:commentEx w15:paraId="2FEA0F50" w15:paraIdParent="4509E3CC" w15:done="0"/>
  <w15:commentEx w15:paraId="3A12AC55" w15:paraIdParent="4509E3CC" w15:done="0"/>
  <w15:commentEx w15:paraId="075CCDC2" w15:done="0"/>
  <w15:commentEx w15:paraId="104A7128" w15:paraIdParent="075CCDC2" w15:done="0"/>
  <w15:commentEx w15:paraId="1315F277" w15:paraIdParent="075CCDC2" w15:done="0"/>
  <w15:commentEx w15:paraId="6402BC9E" w15:paraIdParent="075CCDC2" w15:done="0"/>
  <w15:commentEx w15:paraId="5851F81E" w15:done="0"/>
  <w15:commentEx w15:paraId="62AC6F06" w15:done="0"/>
  <w15:commentEx w15:paraId="34989AA3" w15:done="0"/>
  <w15:commentEx w15:paraId="1CCB9510" w15:done="0"/>
  <w15:commentEx w15:paraId="4E1AF19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98ACE" w16cex:dateUtc="2023-04-19T01:31:00Z"/>
  <w16cex:commentExtensible w16cex:durableId="27F8FBF3" w16cex:dateUtc="2023-04-30T18:38:00Z"/>
  <w16cex:commentExtensible w16cex:durableId="27F67806" w16cex:dateUtc="2023-04-28T20:51:00Z"/>
  <w16cex:commentExtensible w16cex:durableId="27F2D1BC" w16cex:dateUtc="2023-04-26T02:24:00Z"/>
  <w16cex:commentExtensible w16cex:durableId="27F7B35C" w16cex:dateUtc="2023-04-29T19:16:00Z"/>
  <w16cex:commentExtensible w16cex:durableId="27F7B3C2" w16cex:dateUtc="2023-04-29T19:18:00Z"/>
  <w16cex:commentExtensible w16cex:durableId="27F7DAC0" w16cex:dateUtc="2023-04-29T22:04:00Z"/>
  <w16cex:commentExtensible w16cex:durableId="27F63A24" w16cex:dateUtc="2023-04-28T16:27:00Z"/>
  <w16cex:commentExtensible w16cex:durableId="27FCDBA4" w16cex:dateUtc="2023-05-03T17:09:00Z"/>
  <w16cex:commentExtensible w16cex:durableId="27FD4251" w16cex:dateUtc="2023-05-04T00:28:00Z"/>
  <w16cex:commentExtensible w16cex:durableId="27FD49D0" w16cex:dateUtc="2023-05-04T01:00:00Z"/>
  <w16cex:commentExtensible w16cex:durableId="27F3C9F3" w16cex:dateUtc="2023-04-26T20:04:00Z"/>
  <w16cex:commentExtensible w16cex:durableId="27F7A36B" w16cex:dateUtc="2023-04-29T18:08:00Z"/>
  <w16cex:commentExtensible w16cex:durableId="27F7A56E" w16cex:dateUtc="2023-04-29T18:17:00Z"/>
  <w16cex:commentExtensible w16cex:durableId="27FA2715" w16cex:dateUtc="2023-05-01T15:55:00Z"/>
  <w16cex:commentExtensible w16cex:durableId="27FE3704" w16cex:dateUtc="2023-05-04T1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BF46C6" w16cid:durableId="27E98ACE"/>
  <w16cid:commentId w16cid:paraId="6887B059" w16cid:durableId="27F8FBF3"/>
  <w16cid:commentId w16cid:paraId="7022A964" w16cid:durableId="27F67806"/>
  <w16cid:commentId w16cid:paraId="6528FEA9" w16cid:durableId="27F2D1BC"/>
  <w16cid:commentId w16cid:paraId="4509E3CC" w16cid:durableId="27F7B35C"/>
  <w16cid:commentId w16cid:paraId="2FEA0F50" w16cid:durableId="27F7B3C2"/>
  <w16cid:commentId w16cid:paraId="3A12AC55" w16cid:durableId="27F7DAC0"/>
  <w16cid:commentId w16cid:paraId="075CCDC2" w16cid:durableId="27F63A24"/>
  <w16cid:commentId w16cid:paraId="104A7128" w16cid:durableId="27FCDBA4"/>
  <w16cid:commentId w16cid:paraId="1315F277" w16cid:durableId="27FD4251"/>
  <w16cid:commentId w16cid:paraId="6402BC9E" w16cid:durableId="27FD49D0"/>
  <w16cid:commentId w16cid:paraId="5851F81E" w16cid:durableId="27F3C9F3"/>
  <w16cid:commentId w16cid:paraId="62AC6F06" w16cid:durableId="27F7A36B"/>
  <w16cid:commentId w16cid:paraId="34989AA3" w16cid:durableId="27F7A56E"/>
  <w16cid:commentId w16cid:paraId="1CCB9510" w16cid:durableId="27FA2715"/>
  <w16cid:commentId w16cid:paraId="4E1AF194" w16cid:durableId="27FE37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6918F" w14:textId="77777777" w:rsidR="00EE503E" w:rsidRDefault="00EE503E">
      <w:r>
        <w:separator/>
      </w:r>
    </w:p>
  </w:endnote>
  <w:endnote w:type="continuationSeparator" w:id="0">
    <w:p w14:paraId="595A630E" w14:textId="77777777" w:rsidR="00EE503E" w:rsidRDefault="00EE5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44FA" w14:textId="1FB46D1A" w:rsidR="00E6133D" w:rsidRDefault="00E6133D">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7527BE">
      <w:rPr>
        <w:noProof/>
        <w:color w:val="000000"/>
      </w:rPr>
      <w:t>2</w:t>
    </w:r>
    <w:r>
      <w:rPr>
        <w:color w:val="000000"/>
      </w:rPr>
      <w:fldChar w:fldCharType="end"/>
    </w:r>
  </w:p>
  <w:p w14:paraId="5346F214" w14:textId="77777777" w:rsidR="00E6133D" w:rsidRDefault="00E6133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1F99C" w14:textId="77777777" w:rsidR="00EE503E" w:rsidRDefault="00EE503E">
      <w:r>
        <w:separator/>
      </w:r>
    </w:p>
  </w:footnote>
  <w:footnote w:type="continuationSeparator" w:id="0">
    <w:p w14:paraId="2A3887B4" w14:textId="77777777" w:rsidR="00EE503E" w:rsidRDefault="00EE5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4CCF" w14:textId="77777777" w:rsidR="00E6133D" w:rsidRDefault="00E6133D">
    <w:pPr>
      <w:jc w:val="right"/>
      <w:rPr>
        <w:sz w:val="20"/>
        <w:szCs w:val="20"/>
      </w:rPr>
    </w:pPr>
  </w:p>
  <w:p w14:paraId="186F9857" w14:textId="77777777" w:rsidR="00E6133D" w:rsidRDefault="00E613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13BC"/>
    <w:multiLevelType w:val="hybridMultilevel"/>
    <w:tmpl w:val="B524A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1591B"/>
    <w:multiLevelType w:val="hybridMultilevel"/>
    <w:tmpl w:val="5DA051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24813577">
    <w:abstractNumId w:val="1"/>
  </w:num>
  <w:num w:numId="2" w16cid:durableId="1826706116">
    <w:abstractNumId w:val="2"/>
  </w:num>
  <w:num w:numId="3" w16cid:durableId="239213455">
    <w:abstractNumId w:val="3"/>
  </w:num>
  <w:num w:numId="4" w16cid:durableId="83684684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scante Vega, Jaime E.">
    <w15:presenceInfo w15:providerId="AD" w15:userId="S::jc5647@cumc.columbia.edu::3677c03d-1a31-4cc1-b5d3-d4cdd0e39d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33D"/>
    <w:rsid w:val="000072A6"/>
    <w:rsid w:val="000077ED"/>
    <w:rsid w:val="00010D7D"/>
    <w:rsid w:val="000120EB"/>
    <w:rsid w:val="00012E92"/>
    <w:rsid w:val="00013879"/>
    <w:rsid w:val="000154A8"/>
    <w:rsid w:val="0001617A"/>
    <w:rsid w:val="000208E2"/>
    <w:rsid w:val="000209A5"/>
    <w:rsid w:val="000221F7"/>
    <w:rsid w:val="00024FD3"/>
    <w:rsid w:val="00033A03"/>
    <w:rsid w:val="0003636A"/>
    <w:rsid w:val="00036669"/>
    <w:rsid w:val="000376E8"/>
    <w:rsid w:val="000420E0"/>
    <w:rsid w:val="00043AC1"/>
    <w:rsid w:val="000443BD"/>
    <w:rsid w:val="000446EF"/>
    <w:rsid w:val="00045125"/>
    <w:rsid w:val="00054697"/>
    <w:rsid w:val="00056BEB"/>
    <w:rsid w:val="00057B63"/>
    <w:rsid w:val="00061DEF"/>
    <w:rsid w:val="0006235C"/>
    <w:rsid w:val="000632D3"/>
    <w:rsid w:val="0006342B"/>
    <w:rsid w:val="00065838"/>
    <w:rsid w:val="00065E7F"/>
    <w:rsid w:val="0006642F"/>
    <w:rsid w:val="00072912"/>
    <w:rsid w:val="000753F5"/>
    <w:rsid w:val="000768C9"/>
    <w:rsid w:val="00076F51"/>
    <w:rsid w:val="000806EA"/>
    <w:rsid w:val="00081AEE"/>
    <w:rsid w:val="00083416"/>
    <w:rsid w:val="00084F7E"/>
    <w:rsid w:val="000857B0"/>
    <w:rsid w:val="00090F5C"/>
    <w:rsid w:val="000929EE"/>
    <w:rsid w:val="000A06E5"/>
    <w:rsid w:val="000A2803"/>
    <w:rsid w:val="000A5327"/>
    <w:rsid w:val="000B0E4F"/>
    <w:rsid w:val="000B17CC"/>
    <w:rsid w:val="000B2672"/>
    <w:rsid w:val="000B3A92"/>
    <w:rsid w:val="000B6848"/>
    <w:rsid w:val="000C3044"/>
    <w:rsid w:val="000C313F"/>
    <w:rsid w:val="000C38C2"/>
    <w:rsid w:val="000D437F"/>
    <w:rsid w:val="000D6155"/>
    <w:rsid w:val="000D6C41"/>
    <w:rsid w:val="000E0B8B"/>
    <w:rsid w:val="000E0CE1"/>
    <w:rsid w:val="000E161A"/>
    <w:rsid w:val="000E1854"/>
    <w:rsid w:val="000E36FD"/>
    <w:rsid w:val="000E38A1"/>
    <w:rsid w:val="000E3957"/>
    <w:rsid w:val="000E4321"/>
    <w:rsid w:val="000E7B07"/>
    <w:rsid w:val="000F17BE"/>
    <w:rsid w:val="000F1D97"/>
    <w:rsid w:val="000F2287"/>
    <w:rsid w:val="000F6CCC"/>
    <w:rsid w:val="000F757F"/>
    <w:rsid w:val="00101040"/>
    <w:rsid w:val="00102D22"/>
    <w:rsid w:val="00111CCD"/>
    <w:rsid w:val="00115A29"/>
    <w:rsid w:val="00116D03"/>
    <w:rsid w:val="00117302"/>
    <w:rsid w:val="00120F2F"/>
    <w:rsid w:val="0012157F"/>
    <w:rsid w:val="001236E0"/>
    <w:rsid w:val="00124A20"/>
    <w:rsid w:val="00124BF9"/>
    <w:rsid w:val="00125AA4"/>
    <w:rsid w:val="001314F1"/>
    <w:rsid w:val="00131AD6"/>
    <w:rsid w:val="001329A1"/>
    <w:rsid w:val="00132CE3"/>
    <w:rsid w:val="001331B3"/>
    <w:rsid w:val="00133910"/>
    <w:rsid w:val="00133BEF"/>
    <w:rsid w:val="0013549A"/>
    <w:rsid w:val="00141099"/>
    <w:rsid w:val="001417BA"/>
    <w:rsid w:val="001449CE"/>
    <w:rsid w:val="00145277"/>
    <w:rsid w:val="00145F06"/>
    <w:rsid w:val="00146381"/>
    <w:rsid w:val="00146ED4"/>
    <w:rsid w:val="001516B4"/>
    <w:rsid w:val="00152331"/>
    <w:rsid w:val="00154160"/>
    <w:rsid w:val="001543FC"/>
    <w:rsid w:val="00154996"/>
    <w:rsid w:val="00154C10"/>
    <w:rsid w:val="00156368"/>
    <w:rsid w:val="00162827"/>
    <w:rsid w:val="00165CE1"/>
    <w:rsid w:val="00170C7C"/>
    <w:rsid w:val="00170E01"/>
    <w:rsid w:val="00170E3A"/>
    <w:rsid w:val="00171786"/>
    <w:rsid w:val="00182668"/>
    <w:rsid w:val="0018679C"/>
    <w:rsid w:val="001901DC"/>
    <w:rsid w:val="001911DC"/>
    <w:rsid w:val="001917DA"/>
    <w:rsid w:val="00192ED9"/>
    <w:rsid w:val="00192F6D"/>
    <w:rsid w:val="00193D04"/>
    <w:rsid w:val="00197222"/>
    <w:rsid w:val="001A188A"/>
    <w:rsid w:val="001A3D5F"/>
    <w:rsid w:val="001A4485"/>
    <w:rsid w:val="001A4C71"/>
    <w:rsid w:val="001A671D"/>
    <w:rsid w:val="001B1D3B"/>
    <w:rsid w:val="001B35D9"/>
    <w:rsid w:val="001B4BB7"/>
    <w:rsid w:val="001B7689"/>
    <w:rsid w:val="001C0086"/>
    <w:rsid w:val="001C1BA3"/>
    <w:rsid w:val="001C4A9E"/>
    <w:rsid w:val="001C5099"/>
    <w:rsid w:val="001D1159"/>
    <w:rsid w:val="001D1A1B"/>
    <w:rsid w:val="001D37D4"/>
    <w:rsid w:val="001D6A67"/>
    <w:rsid w:val="001E0514"/>
    <w:rsid w:val="001E07C7"/>
    <w:rsid w:val="001E1D71"/>
    <w:rsid w:val="001E3CC9"/>
    <w:rsid w:val="001E43B2"/>
    <w:rsid w:val="001F15B5"/>
    <w:rsid w:val="001F37F9"/>
    <w:rsid w:val="001F5376"/>
    <w:rsid w:val="001F6211"/>
    <w:rsid w:val="001F6AC2"/>
    <w:rsid w:val="00205AA7"/>
    <w:rsid w:val="0020667D"/>
    <w:rsid w:val="00213EB4"/>
    <w:rsid w:val="00215411"/>
    <w:rsid w:val="00215F17"/>
    <w:rsid w:val="002205BD"/>
    <w:rsid w:val="00221DF0"/>
    <w:rsid w:val="0022305B"/>
    <w:rsid w:val="00226653"/>
    <w:rsid w:val="0023523C"/>
    <w:rsid w:val="0023567E"/>
    <w:rsid w:val="00236202"/>
    <w:rsid w:val="00240131"/>
    <w:rsid w:val="002457B3"/>
    <w:rsid w:val="0025660E"/>
    <w:rsid w:val="00257CB8"/>
    <w:rsid w:val="002606B4"/>
    <w:rsid w:val="002615B1"/>
    <w:rsid w:val="00261C84"/>
    <w:rsid w:val="00261F11"/>
    <w:rsid w:val="00263BFB"/>
    <w:rsid w:val="00263FF9"/>
    <w:rsid w:val="00270945"/>
    <w:rsid w:val="00271336"/>
    <w:rsid w:val="00272265"/>
    <w:rsid w:val="00273DAD"/>
    <w:rsid w:val="002774EE"/>
    <w:rsid w:val="00280A15"/>
    <w:rsid w:val="00281722"/>
    <w:rsid w:val="00284B05"/>
    <w:rsid w:val="00286943"/>
    <w:rsid w:val="002876C6"/>
    <w:rsid w:val="002902C1"/>
    <w:rsid w:val="00293D3C"/>
    <w:rsid w:val="002A0439"/>
    <w:rsid w:val="002A12C0"/>
    <w:rsid w:val="002A1A43"/>
    <w:rsid w:val="002A1ABE"/>
    <w:rsid w:val="002A3468"/>
    <w:rsid w:val="002A7053"/>
    <w:rsid w:val="002B2848"/>
    <w:rsid w:val="002B2A86"/>
    <w:rsid w:val="002B2C40"/>
    <w:rsid w:val="002B60E3"/>
    <w:rsid w:val="002C02CB"/>
    <w:rsid w:val="002C3109"/>
    <w:rsid w:val="002C3A4F"/>
    <w:rsid w:val="002D1BE6"/>
    <w:rsid w:val="002D2133"/>
    <w:rsid w:val="002D2D3A"/>
    <w:rsid w:val="002D41AA"/>
    <w:rsid w:val="002D7AF7"/>
    <w:rsid w:val="002E147F"/>
    <w:rsid w:val="002E1FA8"/>
    <w:rsid w:val="002E47F2"/>
    <w:rsid w:val="002F182F"/>
    <w:rsid w:val="002F1B0A"/>
    <w:rsid w:val="002F3AFA"/>
    <w:rsid w:val="002F41AC"/>
    <w:rsid w:val="002F5FF5"/>
    <w:rsid w:val="002F7394"/>
    <w:rsid w:val="0031064D"/>
    <w:rsid w:val="00310818"/>
    <w:rsid w:val="00312E79"/>
    <w:rsid w:val="0031480A"/>
    <w:rsid w:val="0031564A"/>
    <w:rsid w:val="00321B8A"/>
    <w:rsid w:val="00322D8C"/>
    <w:rsid w:val="003234E4"/>
    <w:rsid w:val="00325BBE"/>
    <w:rsid w:val="0032640E"/>
    <w:rsid w:val="00326595"/>
    <w:rsid w:val="0032681B"/>
    <w:rsid w:val="00326DFC"/>
    <w:rsid w:val="003301BF"/>
    <w:rsid w:val="00332E14"/>
    <w:rsid w:val="00333F4D"/>
    <w:rsid w:val="0033470D"/>
    <w:rsid w:val="00334830"/>
    <w:rsid w:val="00341689"/>
    <w:rsid w:val="00343899"/>
    <w:rsid w:val="003445C1"/>
    <w:rsid w:val="00344B19"/>
    <w:rsid w:val="00347E80"/>
    <w:rsid w:val="00353736"/>
    <w:rsid w:val="00354FDB"/>
    <w:rsid w:val="0035786C"/>
    <w:rsid w:val="00365053"/>
    <w:rsid w:val="00365684"/>
    <w:rsid w:val="00373E08"/>
    <w:rsid w:val="00374A77"/>
    <w:rsid w:val="00374E84"/>
    <w:rsid w:val="003751FD"/>
    <w:rsid w:val="00375E79"/>
    <w:rsid w:val="003805F6"/>
    <w:rsid w:val="0038068E"/>
    <w:rsid w:val="0038158A"/>
    <w:rsid w:val="00382EFA"/>
    <w:rsid w:val="003830A5"/>
    <w:rsid w:val="003833B6"/>
    <w:rsid w:val="003857B4"/>
    <w:rsid w:val="00385DA5"/>
    <w:rsid w:val="00386860"/>
    <w:rsid w:val="00387E73"/>
    <w:rsid w:val="00393BAF"/>
    <w:rsid w:val="00393C7C"/>
    <w:rsid w:val="00395DF9"/>
    <w:rsid w:val="003A2F01"/>
    <w:rsid w:val="003A40D9"/>
    <w:rsid w:val="003B1894"/>
    <w:rsid w:val="003B4542"/>
    <w:rsid w:val="003C2682"/>
    <w:rsid w:val="003C4174"/>
    <w:rsid w:val="003D0CA7"/>
    <w:rsid w:val="003D6104"/>
    <w:rsid w:val="003D62E6"/>
    <w:rsid w:val="003E113C"/>
    <w:rsid w:val="003E18D5"/>
    <w:rsid w:val="003E2CF3"/>
    <w:rsid w:val="003E3A1D"/>
    <w:rsid w:val="003E54B9"/>
    <w:rsid w:val="003E632E"/>
    <w:rsid w:val="003F0DC8"/>
    <w:rsid w:val="003F1101"/>
    <w:rsid w:val="003F1390"/>
    <w:rsid w:val="003F5F0B"/>
    <w:rsid w:val="003F5FC6"/>
    <w:rsid w:val="003F620A"/>
    <w:rsid w:val="003F627C"/>
    <w:rsid w:val="003F7994"/>
    <w:rsid w:val="00401F4F"/>
    <w:rsid w:val="004033B5"/>
    <w:rsid w:val="004037BB"/>
    <w:rsid w:val="00407F9C"/>
    <w:rsid w:val="004164CF"/>
    <w:rsid w:val="004164D7"/>
    <w:rsid w:val="004202F9"/>
    <w:rsid w:val="00422C76"/>
    <w:rsid w:val="00423CC5"/>
    <w:rsid w:val="00424AD6"/>
    <w:rsid w:val="00430EA8"/>
    <w:rsid w:val="0043148E"/>
    <w:rsid w:val="00431A95"/>
    <w:rsid w:val="004331DE"/>
    <w:rsid w:val="004332C2"/>
    <w:rsid w:val="00437FEB"/>
    <w:rsid w:val="00441729"/>
    <w:rsid w:val="00444896"/>
    <w:rsid w:val="004460D7"/>
    <w:rsid w:val="0044630F"/>
    <w:rsid w:val="0044635E"/>
    <w:rsid w:val="0044643D"/>
    <w:rsid w:val="00452621"/>
    <w:rsid w:val="004528EF"/>
    <w:rsid w:val="004536C0"/>
    <w:rsid w:val="00453F37"/>
    <w:rsid w:val="004546BD"/>
    <w:rsid w:val="004548E1"/>
    <w:rsid w:val="00456CA1"/>
    <w:rsid w:val="004608A9"/>
    <w:rsid w:val="00461D76"/>
    <w:rsid w:val="004633B1"/>
    <w:rsid w:val="0046448C"/>
    <w:rsid w:val="00464502"/>
    <w:rsid w:val="004662C7"/>
    <w:rsid w:val="00472623"/>
    <w:rsid w:val="00472D0B"/>
    <w:rsid w:val="004737A3"/>
    <w:rsid w:val="00474D11"/>
    <w:rsid w:val="00474FFE"/>
    <w:rsid w:val="00476359"/>
    <w:rsid w:val="004768C8"/>
    <w:rsid w:val="00476D3F"/>
    <w:rsid w:val="0047735C"/>
    <w:rsid w:val="00477952"/>
    <w:rsid w:val="00481515"/>
    <w:rsid w:val="00481675"/>
    <w:rsid w:val="00483D1D"/>
    <w:rsid w:val="0048503B"/>
    <w:rsid w:val="004911FC"/>
    <w:rsid w:val="004916EC"/>
    <w:rsid w:val="0049196F"/>
    <w:rsid w:val="00492194"/>
    <w:rsid w:val="0049270D"/>
    <w:rsid w:val="00492812"/>
    <w:rsid w:val="00492AF3"/>
    <w:rsid w:val="00496FEB"/>
    <w:rsid w:val="004A291C"/>
    <w:rsid w:val="004A2F80"/>
    <w:rsid w:val="004A343D"/>
    <w:rsid w:val="004A40F1"/>
    <w:rsid w:val="004A4E8B"/>
    <w:rsid w:val="004A5ED0"/>
    <w:rsid w:val="004A63F7"/>
    <w:rsid w:val="004B135C"/>
    <w:rsid w:val="004B4E9F"/>
    <w:rsid w:val="004B52FA"/>
    <w:rsid w:val="004B562A"/>
    <w:rsid w:val="004B6B58"/>
    <w:rsid w:val="004B7551"/>
    <w:rsid w:val="004C0A4B"/>
    <w:rsid w:val="004C49A2"/>
    <w:rsid w:val="004C56D2"/>
    <w:rsid w:val="004C5F6A"/>
    <w:rsid w:val="004C7047"/>
    <w:rsid w:val="004D0B26"/>
    <w:rsid w:val="004D1409"/>
    <w:rsid w:val="004D2944"/>
    <w:rsid w:val="004D638E"/>
    <w:rsid w:val="004D6E1B"/>
    <w:rsid w:val="004E0EBD"/>
    <w:rsid w:val="004E3538"/>
    <w:rsid w:val="004E3A25"/>
    <w:rsid w:val="004E4A36"/>
    <w:rsid w:val="004E5615"/>
    <w:rsid w:val="004E5C12"/>
    <w:rsid w:val="004E5CB9"/>
    <w:rsid w:val="004F08F3"/>
    <w:rsid w:val="004F3EFB"/>
    <w:rsid w:val="0050001E"/>
    <w:rsid w:val="00500A32"/>
    <w:rsid w:val="005020A1"/>
    <w:rsid w:val="00502C76"/>
    <w:rsid w:val="00503930"/>
    <w:rsid w:val="005069FE"/>
    <w:rsid w:val="00506DEF"/>
    <w:rsid w:val="0051768D"/>
    <w:rsid w:val="00517E89"/>
    <w:rsid w:val="0052161F"/>
    <w:rsid w:val="00522C38"/>
    <w:rsid w:val="005233C6"/>
    <w:rsid w:val="005256E8"/>
    <w:rsid w:val="00530658"/>
    <w:rsid w:val="00534076"/>
    <w:rsid w:val="00535C23"/>
    <w:rsid w:val="005364F0"/>
    <w:rsid w:val="00536D4D"/>
    <w:rsid w:val="005408D5"/>
    <w:rsid w:val="005417E0"/>
    <w:rsid w:val="00542F9C"/>
    <w:rsid w:val="005434E0"/>
    <w:rsid w:val="00546E9F"/>
    <w:rsid w:val="00550CCD"/>
    <w:rsid w:val="005518E7"/>
    <w:rsid w:val="00552C64"/>
    <w:rsid w:val="00552FE3"/>
    <w:rsid w:val="00557045"/>
    <w:rsid w:val="005655E4"/>
    <w:rsid w:val="00566BEE"/>
    <w:rsid w:val="00567134"/>
    <w:rsid w:val="00567685"/>
    <w:rsid w:val="00567CDE"/>
    <w:rsid w:val="0058171C"/>
    <w:rsid w:val="005840C7"/>
    <w:rsid w:val="00584E30"/>
    <w:rsid w:val="005850F3"/>
    <w:rsid w:val="00586351"/>
    <w:rsid w:val="00586A73"/>
    <w:rsid w:val="0059018B"/>
    <w:rsid w:val="00590AF7"/>
    <w:rsid w:val="0059291B"/>
    <w:rsid w:val="00594567"/>
    <w:rsid w:val="00596708"/>
    <w:rsid w:val="0059670D"/>
    <w:rsid w:val="00596797"/>
    <w:rsid w:val="00596C2B"/>
    <w:rsid w:val="00597CED"/>
    <w:rsid w:val="005A094A"/>
    <w:rsid w:val="005A1B3A"/>
    <w:rsid w:val="005A1B4C"/>
    <w:rsid w:val="005A216A"/>
    <w:rsid w:val="005A469C"/>
    <w:rsid w:val="005A69DF"/>
    <w:rsid w:val="005A78D5"/>
    <w:rsid w:val="005A7F68"/>
    <w:rsid w:val="005B14F6"/>
    <w:rsid w:val="005B4D08"/>
    <w:rsid w:val="005B50E4"/>
    <w:rsid w:val="005B7D47"/>
    <w:rsid w:val="005C0138"/>
    <w:rsid w:val="005C0C23"/>
    <w:rsid w:val="005C4182"/>
    <w:rsid w:val="005C5164"/>
    <w:rsid w:val="005C61C2"/>
    <w:rsid w:val="005C784B"/>
    <w:rsid w:val="005C7DD7"/>
    <w:rsid w:val="005D2403"/>
    <w:rsid w:val="005D26EC"/>
    <w:rsid w:val="005E275F"/>
    <w:rsid w:val="005E4095"/>
    <w:rsid w:val="005E5879"/>
    <w:rsid w:val="005E60EA"/>
    <w:rsid w:val="005E785C"/>
    <w:rsid w:val="005F0E97"/>
    <w:rsid w:val="005F114F"/>
    <w:rsid w:val="005F23B0"/>
    <w:rsid w:val="005F31EF"/>
    <w:rsid w:val="005F52AE"/>
    <w:rsid w:val="005F6990"/>
    <w:rsid w:val="00602579"/>
    <w:rsid w:val="00603516"/>
    <w:rsid w:val="00605ED3"/>
    <w:rsid w:val="00610610"/>
    <w:rsid w:val="006117DF"/>
    <w:rsid w:val="00611AE5"/>
    <w:rsid w:val="00614FC1"/>
    <w:rsid w:val="00620E6F"/>
    <w:rsid w:val="00620F75"/>
    <w:rsid w:val="00621786"/>
    <w:rsid w:val="00621B85"/>
    <w:rsid w:val="00623869"/>
    <w:rsid w:val="006249B2"/>
    <w:rsid w:val="00625E23"/>
    <w:rsid w:val="006278C8"/>
    <w:rsid w:val="00631356"/>
    <w:rsid w:val="00631BBF"/>
    <w:rsid w:val="0063202C"/>
    <w:rsid w:val="00635F45"/>
    <w:rsid w:val="00636B3C"/>
    <w:rsid w:val="006419B7"/>
    <w:rsid w:val="006432F1"/>
    <w:rsid w:val="00644DA0"/>
    <w:rsid w:val="00653FD6"/>
    <w:rsid w:val="00654C0F"/>
    <w:rsid w:val="00657270"/>
    <w:rsid w:val="00657C18"/>
    <w:rsid w:val="006643E1"/>
    <w:rsid w:val="006649E3"/>
    <w:rsid w:val="0066543E"/>
    <w:rsid w:val="00671489"/>
    <w:rsid w:val="00673330"/>
    <w:rsid w:val="0067565D"/>
    <w:rsid w:val="00677C3C"/>
    <w:rsid w:val="00681C0C"/>
    <w:rsid w:val="006841ED"/>
    <w:rsid w:val="00685A26"/>
    <w:rsid w:val="00690FBA"/>
    <w:rsid w:val="00691D55"/>
    <w:rsid w:val="00693319"/>
    <w:rsid w:val="006936F3"/>
    <w:rsid w:val="00694312"/>
    <w:rsid w:val="00694F73"/>
    <w:rsid w:val="006964B3"/>
    <w:rsid w:val="00697AC4"/>
    <w:rsid w:val="00697C33"/>
    <w:rsid w:val="006A0BFF"/>
    <w:rsid w:val="006A0C03"/>
    <w:rsid w:val="006A1DB8"/>
    <w:rsid w:val="006A3FFD"/>
    <w:rsid w:val="006A6CA7"/>
    <w:rsid w:val="006A7251"/>
    <w:rsid w:val="006A74CE"/>
    <w:rsid w:val="006B3521"/>
    <w:rsid w:val="006B459D"/>
    <w:rsid w:val="006B4D54"/>
    <w:rsid w:val="006B5D26"/>
    <w:rsid w:val="006B782B"/>
    <w:rsid w:val="006C029C"/>
    <w:rsid w:val="006C0CF4"/>
    <w:rsid w:val="006C11F0"/>
    <w:rsid w:val="006C1443"/>
    <w:rsid w:val="006C2499"/>
    <w:rsid w:val="006C2CF8"/>
    <w:rsid w:val="006C4660"/>
    <w:rsid w:val="006C77AA"/>
    <w:rsid w:val="006D492D"/>
    <w:rsid w:val="006D5BEB"/>
    <w:rsid w:val="006D723C"/>
    <w:rsid w:val="006E32F7"/>
    <w:rsid w:val="006E40E7"/>
    <w:rsid w:val="006E6EB5"/>
    <w:rsid w:val="006E7171"/>
    <w:rsid w:val="006F219B"/>
    <w:rsid w:val="006F2519"/>
    <w:rsid w:val="006F2D38"/>
    <w:rsid w:val="006F6E0A"/>
    <w:rsid w:val="00700413"/>
    <w:rsid w:val="0070216F"/>
    <w:rsid w:val="00704920"/>
    <w:rsid w:val="00706558"/>
    <w:rsid w:val="00706D79"/>
    <w:rsid w:val="00707155"/>
    <w:rsid w:val="00712D9F"/>
    <w:rsid w:val="007145E3"/>
    <w:rsid w:val="00715936"/>
    <w:rsid w:val="00720A6E"/>
    <w:rsid w:val="00720DDF"/>
    <w:rsid w:val="00721A44"/>
    <w:rsid w:val="00721BA7"/>
    <w:rsid w:val="00723009"/>
    <w:rsid w:val="00723768"/>
    <w:rsid w:val="0073114B"/>
    <w:rsid w:val="00735B3D"/>
    <w:rsid w:val="007368F4"/>
    <w:rsid w:val="00737A08"/>
    <w:rsid w:val="0074163E"/>
    <w:rsid w:val="00742AFF"/>
    <w:rsid w:val="007443E4"/>
    <w:rsid w:val="00744FF3"/>
    <w:rsid w:val="007526D3"/>
    <w:rsid w:val="007527BE"/>
    <w:rsid w:val="00756F5E"/>
    <w:rsid w:val="00757582"/>
    <w:rsid w:val="0075790B"/>
    <w:rsid w:val="00760472"/>
    <w:rsid w:val="007615F4"/>
    <w:rsid w:val="007618FA"/>
    <w:rsid w:val="00761E25"/>
    <w:rsid w:val="00764D6E"/>
    <w:rsid w:val="00770E92"/>
    <w:rsid w:val="00772B93"/>
    <w:rsid w:val="007749F0"/>
    <w:rsid w:val="00777469"/>
    <w:rsid w:val="00780C38"/>
    <w:rsid w:val="00790332"/>
    <w:rsid w:val="007910E4"/>
    <w:rsid w:val="00792378"/>
    <w:rsid w:val="00793A6A"/>
    <w:rsid w:val="00795D33"/>
    <w:rsid w:val="00797834"/>
    <w:rsid w:val="007A4AFD"/>
    <w:rsid w:val="007A5B30"/>
    <w:rsid w:val="007A7907"/>
    <w:rsid w:val="007B098E"/>
    <w:rsid w:val="007B22C1"/>
    <w:rsid w:val="007B53C0"/>
    <w:rsid w:val="007B6430"/>
    <w:rsid w:val="007C2D8A"/>
    <w:rsid w:val="007C3F74"/>
    <w:rsid w:val="007C4BFD"/>
    <w:rsid w:val="007C5B35"/>
    <w:rsid w:val="007D0D95"/>
    <w:rsid w:val="007D167C"/>
    <w:rsid w:val="007D4372"/>
    <w:rsid w:val="007D795E"/>
    <w:rsid w:val="007E31D3"/>
    <w:rsid w:val="007E3F88"/>
    <w:rsid w:val="007E4B75"/>
    <w:rsid w:val="007F465E"/>
    <w:rsid w:val="0080393B"/>
    <w:rsid w:val="00803A25"/>
    <w:rsid w:val="00803FD4"/>
    <w:rsid w:val="008062DB"/>
    <w:rsid w:val="00807585"/>
    <w:rsid w:val="0081199A"/>
    <w:rsid w:val="00812267"/>
    <w:rsid w:val="008149CF"/>
    <w:rsid w:val="0081658D"/>
    <w:rsid w:val="00816BA8"/>
    <w:rsid w:val="0082004B"/>
    <w:rsid w:val="0082089B"/>
    <w:rsid w:val="00826AC5"/>
    <w:rsid w:val="0083058B"/>
    <w:rsid w:val="008305D2"/>
    <w:rsid w:val="008307A7"/>
    <w:rsid w:val="00830935"/>
    <w:rsid w:val="00832195"/>
    <w:rsid w:val="00833581"/>
    <w:rsid w:val="0083724F"/>
    <w:rsid w:val="00842C6E"/>
    <w:rsid w:val="008438FB"/>
    <w:rsid w:val="00843C44"/>
    <w:rsid w:val="008440E5"/>
    <w:rsid w:val="008443D2"/>
    <w:rsid w:val="00855A29"/>
    <w:rsid w:val="00855CFF"/>
    <w:rsid w:val="0085645E"/>
    <w:rsid w:val="0085663E"/>
    <w:rsid w:val="00856A64"/>
    <w:rsid w:val="0085789D"/>
    <w:rsid w:val="008629F8"/>
    <w:rsid w:val="00871937"/>
    <w:rsid w:val="008726DD"/>
    <w:rsid w:val="00874636"/>
    <w:rsid w:val="008753F5"/>
    <w:rsid w:val="00880D1C"/>
    <w:rsid w:val="00880E36"/>
    <w:rsid w:val="00882983"/>
    <w:rsid w:val="0088305A"/>
    <w:rsid w:val="0088396D"/>
    <w:rsid w:val="00884D5F"/>
    <w:rsid w:val="00885288"/>
    <w:rsid w:val="00886417"/>
    <w:rsid w:val="008867A5"/>
    <w:rsid w:val="0089099D"/>
    <w:rsid w:val="00890DC3"/>
    <w:rsid w:val="00891071"/>
    <w:rsid w:val="00893982"/>
    <w:rsid w:val="008972C3"/>
    <w:rsid w:val="00897589"/>
    <w:rsid w:val="00897E1C"/>
    <w:rsid w:val="008A0D9B"/>
    <w:rsid w:val="008A27D9"/>
    <w:rsid w:val="008A2F8F"/>
    <w:rsid w:val="008A35E1"/>
    <w:rsid w:val="008A379A"/>
    <w:rsid w:val="008A44C4"/>
    <w:rsid w:val="008A55C1"/>
    <w:rsid w:val="008A592B"/>
    <w:rsid w:val="008A6841"/>
    <w:rsid w:val="008A7866"/>
    <w:rsid w:val="008A7C69"/>
    <w:rsid w:val="008B2938"/>
    <w:rsid w:val="008B3291"/>
    <w:rsid w:val="008B40A0"/>
    <w:rsid w:val="008B4149"/>
    <w:rsid w:val="008B7468"/>
    <w:rsid w:val="008C00CA"/>
    <w:rsid w:val="008C1E3F"/>
    <w:rsid w:val="008C31D2"/>
    <w:rsid w:val="008C3CA7"/>
    <w:rsid w:val="008C44CE"/>
    <w:rsid w:val="008C7653"/>
    <w:rsid w:val="008D1743"/>
    <w:rsid w:val="008D30EE"/>
    <w:rsid w:val="008D505D"/>
    <w:rsid w:val="008D7B47"/>
    <w:rsid w:val="008D7E5A"/>
    <w:rsid w:val="008E1C35"/>
    <w:rsid w:val="008E1D0D"/>
    <w:rsid w:val="008E3088"/>
    <w:rsid w:val="008E3A41"/>
    <w:rsid w:val="008E43B6"/>
    <w:rsid w:val="008E523D"/>
    <w:rsid w:val="008E6DB8"/>
    <w:rsid w:val="008F14D4"/>
    <w:rsid w:val="008F2E7F"/>
    <w:rsid w:val="008F4EA4"/>
    <w:rsid w:val="008F507C"/>
    <w:rsid w:val="008F53F8"/>
    <w:rsid w:val="008F7C16"/>
    <w:rsid w:val="00900288"/>
    <w:rsid w:val="009018E9"/>
    <w:rsid w:val="00903A64"/>
    <w:rsid w:val="00904FBD"/>
    <w:rsid w:val="00906643"/>
    <w:rsid w:val="0091425C"/>
    <w:rsid w:val="009145F8"/>
    <w:rsid w:val="009157DA"/>
    <w:rsid w:val="009168AA"/>
    <w:rsid w:val="00920BB6"/>
    <w:rsid w:val="00921C54"/>
    <w:rsid w:val="00923E2E"/>
    <w:rsid w:val="00924B61"/>
    <w:rsid w:val="009255DA"/>
    <w:rsid w:val="00925D60"/>
    <w:rsid w:val="00925FE4"/>
    <w:rsid w:val="00927FA9"/>
    <w:rsid w:val="00930659"/>
    <w:rsid w:val="009309CB"/>
    <w:rsid w:val="009326AB"/>
    <w:rsid w:val="00935104"/>
    <w:rsid w:val="00935400"/>
    <w:rsid w:val="00936316"/>
    <w:rsid w:val="00940BB4"/>
    <w:rsid w:val="00940CAF"/>
    <w:rsid w:val="00940EA0"/>
    <w:rsid w:val="0094137D"/>
    <w:rsid w:val="00943DB5"/>
    <w:rsid w:val="00955019"/>
    <w:rsid w:val="009552B2"/>
    <w:rsid w:val="009574B8"/>
    <w:rsid w:val="009600A3"/>
    <w:rsid w:val="009604EB"/>
    <w:rsid w:val="00962E89"/>
    <w:rsid w:val="00966481"/>
    <w:rsid w:val="00967D01"/>
    <w:rsid w:val="0097085D"/>
    <w:rsid w:val="009725B1"/>
    <w:rsid w:val="00973F74"/>
    <w:rsid w:val="00976A5A"/>
    <w:rsid w:val="0098036A"/>
    <w:rsid w:val="00980C22"/>
    <w:rsid w:val="009914B1"/>
    <w:rsid w:val="00991EBD"/>
    <w:rsid w:val="00993B32"/>
    <w:rsid w:val="00993C0B"/>
    <w:rsid w:val="00994429"/>
    <w:rsid w:val="0099539E"/>
    <w:rsid w:val="0099658B"/>
    <w:rsid w:val="00997AE0"/>
    <w:rsid w:val="00997C2C"/>
    <w:rsid w:val="00997C60"/>
    <w:rsid w:val="009A00D0"/>
    <w:rsid w:val="009A269E"/>
    <w:rsid w:val="009A3033"/>
    <w:rsid w:val="009A444B"/>
    <w:rsid w:val="009A5094"/>
    <w:rsid w:val="009A589D"/>
    <w:rsid w:val="009B19B1"/>
    <w:rsid w:val="009B54CA"/>
    <w:rsid w:val="009B7446"/>
    <w:rsid w:val="009C01B6"/>
    <w:rsid w:val="009C385A"/>
    <w:rsid w:val="009C49CA"/>
    <w:rsid w:val="009C558C"/>
    <w:rsid w:val="009D0C12"/>
    <w:rsid w:val="009D1C68"/>
    <w:rsid w:val="009D3121"/>
    <w:rsid w:val="009D326C"/>
    <w:rsid w:val="009D3DD5"/>
    <w:rsid w:val="009D7324"/>
    <w:rsid w:val="009E0461"/>
    <w:rsid w:val="009E10EE"/>
    <w:rsid w:val="009E6033"/>
    <w:rsid w:val="009E60B4"/>
    <w:rsid w:val="009E6C31"/>
    <w:rsid w:val="009F166D"/>
    <w:rsid w:val="009F388B"/>
    <w:rsid w:val="009F3F46"/>
    <w:rsid w:val="009F66BE"/>
    <w:rsid w:val="00A01E3A"/>
    <w:rsid w:val="00A1401C"/>
    <w:rsid w:val="00A14D12"/>
    <w:rsid w:val="00A14EBD"/>
    <w:rsid w:val="00A15FBA"/>
    <w:rsid w:val="00A20445"/>
    <w:rsid w:val="00A21486"/>
    <w:rsid w:val="00A229F3"/>
    <w:rsid w:val="00A26322"/>
    <w:rsid w:val="00A266C0"/>
    <w:rsid w:val="00A3144C"/>
    <w:rsid w:val="00A35F60"/>
    <w:rsid w:val="00A36209"/>
    <w:rsid w:val="00A45166"/>
    <w:rsid w:val="00A46683"/>
    <w:rsid w:val="00A5169A"/>
    <w:rsid w:val="00A53343"/>
    <w:rsid w:val="00A546E9"/>
    <w:rsid w:val="00A5510E"/>
    <w:rsid w:val="00A56BC0"/>
    <w:rsid w:val="00A57C78"/>
    <w:rsid w:val="00A607EA"/>
    <w:rsid w:val="00A60B63"/>
    <w:rsid w:val="00A61870"/>
    <w:rsid w:val="00A635A9"/>
    <w:rsid w:val="00A638C7"/>
    <w:rsid w:val="00A66999"/>
    <w:rsid w:val="00A67232"/>
    <w:rsid w:val="00A710F3"/>
    <w:rsid w:val="00A766A7"/>
    <w:rsid w:val="00A84A73"/>
    <w:rsid w:val="00A85255"/>
    <w:rsid w:val="00A8536A"/>
    <w:rsid w:val="00A85C31"/>
    <w:rsid w:val="00A85CC3"/>
    <w:rsid w:val="00A85E5E"/>
    <w:rsid w:val="00A9255D"/>
    <w:rsid w:val="00A939E9"/>
    <w:rsid w:val="00A93C14"/>
    <w:rsid w:val="00A95479"/>
    <w:rsid w:val="00A9683A"/>
    <w:rsid w:val="00A96989"/>
    <w:rsid w:val="00AA4094"/>
    <w:rsid w:val="00AA4CBD"/>
    <w:rsid w:val="00AA61F7"/>
    <w:rsid w:val="00AA77BA"/>
    <w:rsid w:val="00AB0BDC"/>
    <w:rsid w:val="00AB6C77"/>
    <w:rsid w:val="00AB7125"/>
    <w:rsid w:val="00AC1D40"/>
    <w:rsid w:val="00AC6B4E"/>
    <w:rsid w:val="00AC72FC"/>
    <w:rsid w:val="00AD3524"/>
    <w:rsid w:val="00AD4835"/>
    <w:rsid w:val="00AD4B33"/>
    <w:rsid w:val="00AD6324"/>
    <w:rsid w:val="00AD67B1"/>
    <w:rsid w:val="00AE3F81"/>
    <w:rsid w:val="00AE5082"/>
    <w:rsid w:val="00AE60EF"/>
    <w:rsid w:val="00AE77B1"/>
    <w:rsid w:val="00AF0D3C"/>
    <w:rsid w:val="00AF1F6D"/>
    <w:rsid w:val="00AF2500"/>
    <w:rsid w:val="00AF5E14"/>
    <w:rsid w:val="00B01975"/>
    <w:rsid w:val="00B01E90"/>
    <w:rsid w:val="00B029D0"/>
    <w:rsid w:val="00B03062"/>
    <w:rsid w:val="00B03E75"/>
    <w:rsid w:val="00B04744"/>
    <w:rsid w:val="00B07DA6"/>
    <w:rsid w:val="00B10B45"/>
    <w:rsid w:val="00B10D1F"/>
    <w:rsid w:val="00B12B7A"/>
    <w:rsid w:val="00B157A7"/>
    <w:rsid w:val="00B15C28"/>
    <w:rsid w:val="00B16C08"/>
    <w:rsid w:val="00B20C14"/>
    <w:rsid w:val="00B2303E"/>
    <w:rsid w:val="00B25A9F"/>
    <w:rsid w:val="00B30924"/>
    <w:rsid w:val="00B324D9"/>
    <w:rsid w:val="00B327D3"/>
    <w:rsid w:val="00B4169B"/>
    <w:rsid w:val="00B43135"/>
    <w:rsid w:val="00B431E8"/>
    <w:rsid w:val="00B50376"/>
    <w:rsid w:val="00B525BC"/>
    <w:rsid w:val="00B53DBC"/>
    <w:rsid w:val="00B542B1"/>
    <w:rsid w:val="00B601BC"/>
    <w:rsid w:val="00B63D08"/>
    <w:rsid w:val="00B646AB"/>
    <w:rsid w:val="00B65D52"/>
    <w:rsid w:val="00B71CCF"/>
    <w:rsid w:val="00B7413D"/>
    <w:rsid w:val="00B74584"/>
    <w:rsid w:val="00B7498F"/>
    <w:rsid w:val="00B8033D"/>
    <w:rsid w:val="00B846E4"/>
    <w:rsid w:val="00B84812"/>
    <w:rsid w:val="00B900E4"/>
    <w:rsid w:val="00B90C04"/>
    <w:rsid w:val="00B913B9"/>
    <w:rsid w:val="00B9147E"/>
    <w:rsid w:val="00B93BA4"/>
    <w:rsid w:val="00B93BC5"/>
    <w:rsid w:val="00B96ECD"/>
    <w:rsid w:val="00B975C3"/>
    <w:rsid w:val="00B97B33"/>
    <w:rsid w:val="00B97BFA"/>
    <w:rsid w:val="00BA1BE4"/>
    <w:rsid w:val="00BA2089"/>
    <w:rsid w:val="00BA2402"/>
    <w:rsid w:val="00BA2451"/>
    <w:rsid w:val="00BA68D3"/>
    <w:rsid w:val="00BA7674"/>
    <w:rsid w:val="00BA7C18"/>
    <w:rsid w:val="00BB0987"/>
    <w:rsid w:val="00BB0B5B"/>
    <w:rsid w:val="00BB33BE"/>
    <w:rsid w:val="00BB57A1"/>
    <w:rsid w:val="00BC262F"/>
    <w:rsid w:val="00BD0E8E"/>
    <w:rsid w:val="00BD1439"/>
    <w:rsid w:val="00BD2D9C"/>
    <w:rsid w:val="00BD46BC"/>
    <w:rsid w:val="00BD4814"/>
    <w:rsid w:val="00BD5857"/>
    <w:rsid w:val="00BE18D6"/>
    <w:rsid w:val="00BE7E8B"/>
    <w:rsid w:val="00BF0AEF"/>
    <w:rsid w:val="00BF1544"/>
    <w:rsid w:val="00BF36FD"/>
    <w:rsid w:val="00BF4333"/>
    <w:rsid w:val="00BF7CF5"/>
    <w:rsid w:val="00C000F7"/>
    <w:rsid w:val="00C00901"/>
    <w:rsid w:val="00C00B44"/>
    <w:rsid w:val="00C0193E"/>
    <w:rsid w:val="00C03057"/>
    <w:rsid w:val="00C03AC1"/>
    <w:rsid w:val="00C05AE7"/>
    <w:rsid w:val="00C11F32"/>
    <w:rsid w:val="00C12011"/>
    <w:rsid w:val="00C125D9"/>
    <w:rsid w:val="00C12745"/>
    <w:rsid w:val="00C16185"/>
    <w:rsid w:val="00C16B29"/>
    <w:rsid w:val="00C16FEC"/>
    <w:rsid w:val="00C23579"/>
    <w:rsid w:val="00C2711E"/>
    <w:rsid w:val="00C27EEA"/>
    <w:rsid w:val="00C37795"/>
    <w:rsid w:val="00C37A76"/>
    <w:rsid w:val="00C41CA2"/>
    <w:rsid w:val="00C4376C"/>
    <w:rsid w:val="00C43784"/>
    <w:rsid w:val="00C43897"/>
    <w:rsid w:val="00C4397B"/>
    <w:rsid w:val="00C512F9"/>
    <w:rsid w:val="00C54F57"/>
    <w:rsid w:val="00C56286"/>
    <w:rsid w:val="00C604E7"/>
    <w:rsid w:val="00C61B85"/>
    <w:rsid w:val="00C641D4"/>
    <w:rsid w:val="00C668FC"/>
    <w:rsid w:val="00C66BFB"/>
    <w:rsid w:val="00C7084A"/>
    <w:rsid w:val="00C71F57"/>
    <w:rsid w:val="00C760F6"/>
    <w:rsid w:val="00C80E6C"/>
    <w:rsid w:val="00C81328"/>
    <w:rsid w:val="00C84BD7"/>
    <w:rsid w:val="00C86CC9"/>
    <w:rsid w:val="00C9466E"/>
    <w:rsid w:val="00C952D6"/>
    <w:rsid w:val="00C9582B"/>
    <w:rsid w:val="00C96EDD"/>
    <w:rsid w:val="00C96F86"/>
    <w:rsid w:val="00C97AF8"/>
    <w:rsid w:val="00CA17E4"/>
    <w:rsid w:val="00CA7DE0"/>
    <w:rsid w:val="00CB409C"/>
    <w:rsid w:val="00CB5B28"/>
    <w:rsid w:val="00CC039C"/>
    <w:rsid w:val="00CC36BB"/>
    <w:rsid w:val="00CC4836"/>
    <w:rsid w:val="00CC695D"/>
    <w:rsid w:val="00CD0168"/>
    <w:rsid w:val="00CD0E6D"/>
    <w:rsid w:val="00CD15CE"/>
    <w:rsid w:val="00CD18AD"/>
    <w:rsid w:val="00CD1A6A"/>
    <w:rsid w:val="00CD3E27"/>
    <w:rsid w:val="00CD5B9D"/>
    <w:rsid w:val="00CD73B0"/>
    <w:rsid w:val="00CE3D90"/>
    <w:rsid w:val="00CE755F"/>
    <w:rsid w:val="00CF70A7"/>
    <w:rsid w:val="00CF7492"/>
    <w:rsid w:val="00CF77B0"/>
    <w:rsid w:val="00D00066"/>
    <w:rsid w:val="00D00A13"/>
    <w:rsid w:val="00D01476"/>
    <w:rsid w:val="00D03447"/>
    <w:rsid w:val="00D04EFE"/>
    <w:rsid w:val="00D04F3D"/>
    <w:rsid w:val="00D07068"/>
    <w:rsid w:val="00D13FE4"/>
    <w:rsid w:val="00D14A04"/>
    <w:rsid w:val="00D21590"/>
    <w:rsid w:val="00D23410"/>
    <w:rsid w:val="00D234BD"/>
    <w:rsid w:val="00D245CE"/>
    <w:rsid w:val="00D32545"/>
    <w:rsid w:val="00D370BD"/>
    <w:rsid w:val="00D415F4"/>
    <w:rsid w:val="00D44AC6"/>
    <w:rsid w:val="00D45071"/>
    <w:rsid w:val="00D46B31"/>
    <w:rsid w:val="00D4740B"/>
    <w:rsid w:val="00D534CE"/>
    <w:rsid w:val="00D57284"/>
    <w:rsid w:val="00D63546"/>
    <w:rsid w:val="00D6603B"/>
    <w:rsid w:val="00D66A10"/>
    <w:rsid w:val="00D6711A"/>
    <w:rsid w:val="00D70CBE"/>
    <w:rsid w:val="00D71155"/>
    <w:rsid w:val="00D711A9"/>
    <w:rsid w:val="00D744E8"/>
    <w:rsid w:val="00D765BA"/>
    <w:rsid w:val="00D77B39"/>
    <w:rsid w:val="00D8200A"/>
    <w:rsid w:val="00D843D2"/>
    <w:rsid w:val="00D8444B"/>
    <w:rsid w:val="00D90D23"/>
    <w:rsid w:val="00D91B1D"/>
    <w:rsid w:val="00D94E29"/>
    <w:rsid w:val="00D9501D"/>
    <w:rsid w:val="00DA0532"/>
    <w:rsid w:val="00DA0AAC"/>
    <w:rsid w:val="00DA2EDE"/>
    <w:rsid w:val="00DA367F"/>
    <w:rsid w:val="00DA37E2"/>
    <w:rsid w:val="00DA4CC2"/>
    <w:rsid w:val="00DA517E"/>
    <w:rsid w:val="00DB1394"/>
    <w:rsid w:val="00DB2CD9"/>
    <w:rsid w:val="00DB591A"/>
    <w:rsid w:val="00DB5F34"/>
    <w:rsid w:val="00DB7A0F"/>
    <w:rsid w:val="00DB7A34"/>
    <w:rsid w:val="00DC3122"/>
    <w:rsid w:val="00DC653C"/>
    <w:rsid w:val="00DC7335"/>
    <w:rsid w:val="00DD003B"/>
    <w:rsid w:val="00DD07EB"/>
    <w:rsid w:val="00DD358C"/>
    <w:rsid w:val="00DE04D8"/>
    <w:rsid w:val="00DE0646"/>
    <w:rsid w:val="00DE06B9"/>
    <w:rsid w:val="00DE170A"/>
    <w:rsid w:val="00DE19F5"/>
    <w:rsid w:val="00DE2988"/>
    <w:rsid w:val="00DE40F4"/>
    <w:rsid w:val="00DF3A50"/>
    <w:rsid w:val="00DF3D5A"/>
    <w:rsid w:val="00DF48AE"/>
    <w:rsid w:val="00E00D41"/>
    <w:rsid w:val="00E00E29"/>
    <w:rsid w:val="00E01203"/>
    <w:rsid w:val="00E01540"/>
    <w:rsid w:val="00E01958"/>
    <w:rsid w:val="00E054A5"/>
    <w:rsid w:val="00E05CC3"/>
    <w:rsid w:val="00E10F4D"/>
    <w:rsid w:val="00E13076"/>
    <w:rsid w:val="00E1360E"/>
    <w:rsid w:val="00E15951"/>
    <w:rsid w:val="00E16882"/>
    <w:rsid w:val="00E17199"/>
    <w:rsid w:val="00E21461"/>
    <w:rsid w:val="00E221B1"/>
    <w:rsid w:val="00E2673A"/>
    <w:rsid w:val="00E30DF9"/>
    <w:rsid w:val="00E36CA4"/>
    <w:rsid w:val="00E418D0"/>
    <w:rsid w:val="00E451D3"/>
    <w:rsid w:val="00E47C7B"/>
    <w:rsid w:val="00E47C8E"/>
    <w:rsid w:val="00E51272"/>
    <w:rsid w:val="00E554A5"/>
    <w:rsid w:val="00E6133D"/>
    <w:rsid w:val="00E621AE"/>
    <w:rsid w:val="00E62FBD"/>
    <w:rsid w:val="00E6699C"/>
    <w:rsid w:val="00E66F03"/>
    <w:rsid w:val="00E6790E"/>
    <w:rsid w:val="00E710D8"/>
    <w:rsid w:val="00E737CB"/>
    <w:rsid w:val="00E73AD9"/>
    <w:rsid w:val="00E74EFB"/>
    <w:rsid w:val="00E75C98"/>
    <w:rsid w:val="00E76310"/>
    <w:rsid w:val="00E80553"/>
    <w:rsid w:val="00E84773"/>
    <w:rsid w:val="00E856B4"/>
    <w:rsid w:val="00E86B69"/>
    <w:rsid w:val="00E87DE7"/>
    <w:rsid w:val="00E90E92"/>
    <w:rsid w:val="00E9210B"/>
    <w:rsid w:val="00E95B7F"/>
    <w:rsid w:val="00E97108"/>
    <w:rsid w:val="00E97BBF"/>
    <w:rsid w:val="00EA4BAE"/>
    <w:rsid w:val="00EA4D48"/>
    <w:rsid w:val="00EA60A8"/>
    <w:rsid w:val="00EB0C4F"/>
    <w:rsid w:val="00EB143A"/>
    <w:rsid w:val="00EB48F5"/>
    <w:rsid w:val="00EB4D81"/>
    <w:rsid w:val="00EC034B"/>
    <w:rsid w:val="00EC1AC4"/>
    <w:rsid w:val="00EC5F78"/>
    <w:rsid w:val="00EC6859"/>
    <w:rsid w:val="00ED02EA"/>
    <w:rsid w:val="00ED2122"/>
    <w:rsid w:val="00ED3CFE"/>
    <w:rsid w:val="00ED48AD"/>
    <w:rsid w:val="00ED6487"/>
    <w:rsid w:val="00ED6C68"/>
    <w:rsid w:val="00ED710F"/>
    <w:rsid w:val="00ED7842"/>
    <w:rsid w:val="00EE1F7C"/>
    <w:rsid w:val="00EE220D"/>
    <w:rsid w:val="00EE2564"/>
    <w:rsid w:val="00EE503E"/>
    <w:rsid w:val="00EF45A3"/>
    <w:rsid w:val="00EF6003"/>
    <w:rsid w:val="00EF7BFB"/>
    <w:rsid w:val="00F01F89"/>
    <w:rsid w:val="00F024FD"/>
    <w:rsid w:val="00F02D90"/>
    <w:rsid w:val="00F10236"/>
    <w:rsid w:val="00F11823"/>
    <w:rsid w:val="00F12210"/>
    <w:rsid w:val="00F13801"/>
    <w:rsid w:val="00F14AAD"/>
    <w:rsid w:val="00F15AA7"/>
    <w:rsid w:val="00F22241"/>
    <w:rsid w:val="00F308E7"/>
    <w:rsid w:val="00F32955"/>
    <w:rsid w:val="00F34C7F"/>
    <w:rsid w:val="00F372CF"/>
    <w:rsid w:val="00F4588B"/>
    <w:rsid w:val="00F473FE"/>
    <w:rsid w:val="00F52C79"/>
    <w:rsid w:val="00F54B75"/>
    <w:rsid w:val="00F55B6B"/>
    <w:rsid w:val="00F570BD"/>
    <w:rsid w:val="00F60D76"/>
    <w:rsid w:val="00F63C05"/>
    <w:rsid w:val="00F64307"/>
    <w:rsid w:val="00F649EE"/>
    <w:rsid w:val="00F656C6"/>
    <w:rsid w:val="00F67124"/>
    <w:rsid w:val="00F67D33"/>
    <w:rsid w:val="00F70BCA"/>
    <w:rsid w:val="00F72015"/>
    <w:rsid w:val="00F720F9"/>
    <w:rsid w:val="00F74BDD"/>
    <w:rsid w:val="00F76F16"/>
    <w:rsid w:val="00F77C85"/>
    <w:rsid w:val="00F81DB5"/>
    <w:rsid w:val="00F823C3"/>
    <w:rsid w:val="00F838CC"/>
    <w:rsid w:val="00F839A7"/>
    <w:rsid w:val="00F90F55"/>
    <w:rsid w:val="00F915B2"/>
    <w:rsid w:val="00F9367A"/>
    <w:rsid w:val="00F94356"/>
    <w:rsid w:val="00F96BC3"/>
    <w:rsid w:val="00FA1C0B"/>
    <w:rsid w:val="00FA1EC3"/>
    <w:rsid w:val="00FA5819"/>
    <w:rsid w:val="00FB2B69"/>
    <w:rsid w:val="00FB35C3"/>
    <w:rsid w:val="00FB3EB9"/>
    <w:rsid w:val="00FB6782"/>
    <w:rsid w:val="00FB775D"/>
    <w:rsid w:val="00FC296E"/>
    <w:rsid w:val="00FC5ABE"/>
    <w:rsid w:val="00FC60CB"/>
    <w:rsid w:val="00FC60F9"/>
    <w:rsid w:val="00FC655B"/>
    <w:rsid w:val="00FD368C"/>
    <w:rsid w:val="00FD5134"/>
    <w:rsid w:val="00FD5D76"/>
    <w:rsid w:val="00FE06F4"/>
    <w:rsid w:val="00FE0745"/>
    <w:rsid w:val="00FE0850"/>
    <w:rsid w:val="00FE24B5"/>
    <w:rsid w:val="00FE2C63"/>
    <w:rsid w:val="00FE3632"/>
    <w:rsid w:val="00FE38C2"/>
    <w:rsid w:val="00FE408F"/>
    <w:rsid w:val="00FE621B"/>
    <w:rsid w:val="00FE7BE0"/>
    <w:rsid w:val="00FE7FF6"/>
    <w:rsid w:val="00FF00A6"/>
    <w:rsid w:val="00FF04E2"/>
    <w:rsid w:val="00FF33DF"/>
    <w:rsid w:val="00FF3509"/>
    <w:rsid w:val="00FF3569"/>
    <w:rsid w:val="00FF4725"/>
    <w:rsid w:val="00FF5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2619"/>
  <w15:chartTrackingRefBased/>
  <w15:docId w15:val="{0BACA329-D68F-41E1-8712-30BE2256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EA4"/>
    <w:pPr>
      <w:spacing w:after="0"/>
    </w:pPr>
    <w:rPr>
      <w:rFonts w:ascii="Times New Roman" w:eastAsia="Times New Roman" w:hAnsi="Times New Roman" w:cs="Times New Roman"/>
      <w:sz w:val="24"/>
      <w:szCs w:val="24"/>
      <w:lang w:val="en-CO" w:eastAsia="en-GB"/>
    </w:rPr>
  </w:style>
  <w:style w:type="paragraph" w:styleId="Heading1">
    <w:name w:val="heading 1"/>
    <w:basedOn w:val="Normal"/>
    <w:next w:val="Normal"/>
    <w:link w:val="Heading1Char"/>
    <w:uiPriority w:val="9"/>
    <w:qFormat/>
    <w:rsid w:val="000221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5E4095"/>
    <w:pPr>
      <w:keepNext/>
      <w:keepLines/>
      <w:spacing w:before="320" w:after="80" w:line="276" w:lineRule="auto"/>
      <w:outlineLvl w:val="2"/>
    </w:pPr>
    <w:rPr>
      <w:rFonts w:ascii="Arial" w:eastAsia="Arial" w:hAnsi="Arial" w:cs="Arial"/>
      <w:color w:val="434343"/>
      <w:sz w:val="28"/>
      <w:szCs w:val="28"/>
      <w:lang w:val="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unhideWhenUsed/>
    <w:rsid w:val="00E6133D"/>
    <w:rPr>
      <w:sz w:val="20"/>
      <w:szCs w:val="20"/>
    </w:rPr>
  </w:style>
  <w:style w:type="character" w:customStyle="1" w:styleId="CommentTextChar">
    <w:name w:val="Comment Text Char"/>
    <w:basedOn w:val="DefaultParagraphFont"/>
    <w:link w:val="CommentText"/>
    <w:uiPriority w:val="99"/>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rPr>
      <w:szCs w:val="20"/>
    </w:rPr>
  </w:style>
  <w:style w:type="paragraph" w:styleId="NormalWeb">
    <w:name w:val="Normal (Web)"/>
    <w:basedOn w:val="Normal"/>
    <w:uiPriority w:val="99"/>
    <w:semiHidden/>
    <w:rsid w:val="00483D1D"/>
  </w:style>
  <w:style w:type="character" w:customStyle="1" w:styleId="Heading3Char">
    <w:name w:val="Heading 3 Char"/>
    <w:basedOn w:val="DefaultParagraphFont"/>
    <w:link w:val="Heading3"/>
    <w:uiPriority w:val="9"/>
    <w:rsid w:val="005E4095"/>
    <w:rPr>
      <w:rFonts w:ascii="Arial" w:eastAsia="Arial" w:hAnsi="Arial" w:cs="Arial"/>
      <w:color w:val="434343"/>
      <w:sz w:val="28"/>
      <w:szCs w:val="28"/>
      <w:lang w:val="es" w:eastAsia="en-GB"/>
    </w:rPr>
  </w:style>
  <w:style w:type="paragraph" w:styleId="Bibliography">
    <w:name w:val="Bibliography"/>
    <w:basedOn w:val="Normal"/>
    <w:next w:val="Normal"/>
    <w:uiPriority w:val="37"/>
    <w:unhideWhenUsed/>
    <w:rsid w:val="005E4095"/>
    <w:pPr>
      <w:tabs>
        <w:tab w:val="left" w:pos="380"/>
        <w:tab w:val="left" w:pos="500"/>
      </w:tabs>
      <w:spacing w:line="480" w:lineRule="auto"/>
      <w:ind w:left="384" w:hanging="384"/>
    </w:pPr>
  </w:style>
  <w:style w:type="paragraph" w:styleId="ListParagraph">
    <w:name w:val="List Paragraph"/>
    <w:basedOn w:val="Normal"/>
    <w:uiPriority w:val="34"/>
    <w:qFormat/>
    <w:rsid w:val="00F22241"/>
    <w:pPr>
      <w:ind w:left="720"/>
      <w:contextualSpacing/>
    </w:pPr>
  </w:style>
  <w:style w:type="paragraph" w:styleId="Header">
    <w:name w:val="header"/>
    <w:basedOn w:val="Normal"/>
    <w:link w:val="HeaderChar"/>
    <w:uiPriority w:val="99"/>
    <w:unhideWhenUsed/>
    <w:rsid w:val="008D7B47"/>
    <w:pPr>
      <w:tabs>
        <w:tab w:val="center" w:pos="4513"/>
        <w:tab w:val="right" w:pos="9026"/>
      </w:tabs>
    </w:pPr>
  </w:style>
  <w:style w:type="character" w:customStyle="1" w:styleId="HeaderChar">
    <w:name w:val="Header Char"/>
    <w:basedOn w:val="DefaultParagraphFont"/>
    <w:link w:val="Header"/>
    <w:uiPriority w:val="99"/>
    <w:rsid w:val="008D7B47"/>
  </w:style>
  <w:style w:type="paragraph" w:styleId="Footer">
    <w:name w:val="footer"/>
    <w:basedOn w:val="Normal"/>
    <w:link w:val="FooterChar"/>
    <w:uiPriority w:val="99"/>
    <w:unhideWhenUsed/>
    <w:rsid w:val="008D7B47"/>
    <w:pPr>
      <w:tabs>
        <w:tab w:val="center" w:pos="4513"/>
        <w:tab w:val="right" w:pos="9026"/>
      </w:tabs>
    </w:pPr>
  </w:style>
  <w:style w:type="character" w:customStyle="1" w:styleId="FooterChar">
    <w:name w:val="Footer Char"/>
    <w:basedOn w:val="DefaultParagraphFont"/>
    <w:link w:val="Footer"/>
    <w:uiPriority w:val="99"/>
    <w:rsid w:val="008D7B47"/>
  </w:style>
  <w:style w:type="paragraph" w:styleId="Caption">
    <w:name w:val="caption"/>
    <w:basedOn w:val="Normal"/>
    <w:next w:val="Normal"/>
    <w:uiPriority w:val="35"/>
    <w:unhideWhenUsed/>
    <w:qFormat/>
    <w:rsid w:val="00962E89"/>
    <w:rPr>
      <w:rFonts w:eastAsiaTheme="minorEastAsia"/>
      <w:i/>
      <w:iCs/>
      <w:color w:val="1F497D" w:themeColor="text2"/>
      <w:sz w:val="18"/>
      <w:szCs w:val="18"/>
      <w:lang w:eastAsia="zh-CN"/>
    </w:rPr>
  </w:style>
  <w:style w:type="table" w:styleId="TableGridLight">
    <w:name w:val="Grid Table Light"/>
    <w:basedOn w:val="TableNormal"/>
    <w:uiPriority w:val="40"/>
    <w:rsid w:val="00962E89"/>
    <w:pPr>
      <w:spacing w:after="0"/>
    </w:pPr>
    <w:rPr>
      <w:rFonts w:eastAsia="SimSu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374A77"/>
    <w:rPr>
      <w:color w:val="808080"/>
    </w:rPr>
  </w:style>
  <w:style w:type="paragraph" w:styleId="Revision">
    <w:name w:val="Revision"/>
    <w:hidden/>
    <w:uiPriority w:val="99"/>
    <w:semiHidden/>
    <w:rsid w:val="00C512F9"/>
    <w:pPr>
      <w:spacing w:after="0"/>
    </w:pPr>
  </w:style>
  <w:style w:type="character" w:customStyle="1" w:styleId="Heading1Char">
    <w:name w:val="Heading 1 Char"/>
    <w:basedOn w:val="DefaultParagraphFont"/>
    <w:link w:val="Heading1"/>
    <w:uiPriority w:val="9"/>
    <w:rsid w:val="000221F7"/>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BA2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85343273">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 w:id="697269575">
      <w:bodyDiv w:val="1"/>
      <w:marLeft w:val="0"/>
      <w:marRight w:val="0"/>
      <w:marTop w:val="0"/>
      <w:marBottom w:val="0"/>
      <w:divBdr>
        <w:top w:val="none" w:sz="0" w:space="0" w:color="auto"/>
        <w:left w:val="none" w:sz="0" w:space="0" w:color="auto"/>
        <w:bottom w:val="none" w:sz="0" w:space="0" w:color="auto"/>
        <w:right w:val="none" w:sz="0" w:space="0" w:color="auto"/>
      </w:divBdr>
    </w:div>
    <w:div w:id="832064071">
      <w:bodyDiv w:val="1"/>
      <w:marLeft w:val="0"/>
      <w:marRight w:val="0"/>
      <w:marTop w:val="0"/>
      <w:marBottom w:val="0"/>
      <w:divBdr>
        <w:top w:val="none" w:sz="0" w:space="0" w:color="auto"/>
        <w:left w:val="none" w:sz="0" w:space="0" w:color="auto"/>
        <w:bottom w:val="none" w:sz="0" w:space="0" w:color="auto"/>
        <w:right w:val="none" w:sz="0" w:space="0" w:color="auto"/>
      </w:divBdr>
    </w:div>
    <w:div w:id="881285921">
      <w:bodyDiv w:val="1"/>
      <w:marLeft w:val="0"/>
      <w:marRight w:val="0"/>
      <w:marTop w:val="0"/>
      <w:marBottom w:val="0"/>
      <w:divBdr>
        <w:top w:val="none" w:sz="0" w:space="0" w:color="auto"/>
        <w:left w:val="none" w:sz="0" w:space="0" w:color="auto"/>
        <w:bottom w:val="none" w:sz="0" w:space="0" w:color="auto"/>
        <w:right w:val="none" w:sz="0" w:space="0" w:color="auto"/>
      </w:divBdr>
      <w:divsChild>
        <w:div w:id="1556238363">
          <w:marLeft w:val="0"/>
          <w:marRight w:val="0"/>
          <w:marTop w:val="0"/>
          <w:marBottom w:val="0"/>
          <w:divBdr>
            <w:top w:val="none" w:sz="0" w:space="0" w:color="auto"/>
            <w:left w:val="none" w:sz="0" w:space="0" w:color="auto"/>
            <w:bottom w:val="none" w:sz="0" w:space="0" w:color="auto"/>
            <w:right w:val="none" w:sz="0" w:space="0" w:color="auto"/>
          </w:divBdr>
          <w:divsChild>
            <w:div w:id="618494186">
              <w:marLeft w:val="0"/>
              <w:marRight w:val="0"/>
              <w:marTop w:val="0"/>
              <w:marBottom w:val="0"/>
              <w:divBdr>
                <w:top w:val="none" w:sz="0" w:space="0" w:color="auto"/>
                <w:left w:val="none" w:sz="0" w:space="0" w:color="auto"/>
                <w:bottom w:val="none" w:sz="0" w:space="0" w:color="auto"/>
                <w:right w:val="none" w:sz="0" w:space="0" w:color="auto"/>
              </w:divBdr>
              <w:divsChild>
                <w:div w:id="28339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67557">
      <w:bodyDiv w:val="1"/>
      <w:marLeft w:val="0"/>
      <w:marRight w:val="0"/>
      <w:marTop w:val="0"/>
      <w:marBottom w:val="0"/>
      <w:divBdr>
        <w:top w:val="none" w:sz="0" w:space="0" w:color="auto"/>
        <w:left w:val="none" w:sz="0" w:space="0" w:color="auto"/>
        <w:bottom w:val="none" w:sz="0" w:space="0" w:color="auto"/>
        <w:right w:val="none" w:sz="0" w:space="0" w:color="auto"/>
      </w:divBdr>
    </w:div>
    <w:div w:id="997464964">
      <w:bodyDiv w:val="1"/>
      <w:marLeft w:val="0"/>
      <w:marRight w:val="0"/>
      <w:marTop w:val="0"/>
      <w:marBottom w:val="0"/>
      <w:divBdr>
        <w:top w:val="none" w:sz="0" w:space="0" w:color="auto"/>
        <w:left w:val="none" w:sz="0" w:space="0" w:color="auto"/>
        <w:bottom w:val="none" w:sz="0" w:space="0" w:color="auto"/>
        <w:right w:val="none" w:sz="0" w:space="0" w:color="auto"/>
      </w:divBdr>
      <w:divsChild>
        <w:div w:id="35931673">
          <w:marLeft w:val="0"/>
          <w:marRight w:val="0"/>
          <w:marTop w:val="0"/>
          <w:marBottom w:val="0"/>
          <w:divBdr>
            <w:top w:val="none" w:sz="0" w:space="0" w:color="auto"/>
            <w:left w:val="none" w:sz="0" w:space="0" w:color="auto"/>
            <w:bottom w:val="none" w:sz="0" w:space="0" w:color="auto"/>
            <w:right w:val="none" w:sz="0" w:space="0" w:color="auto"/>
          </w:divBdr>
          <w:divsChild>
            <w:div w:id="402332961">
              <w:marLeft w:val="0"/>
              <w:marRight w:val="0"/>
              <w:marTop w:val="0"/>
              <w:marBottom w:val="0"/>
              <w:divBdr>
                <w:top w:val="none" w:sz="0" w:space="0" w:color="auto"/>
                <w:left w:val="none" w:sz="0" w:space="0" w:color="auto"/>
                <w:bottom w:val="none" w:sz="0" w:space="0" w:color="auto"/>
                <w:right w:val="none" w:sz="0" w:space="0" w:color="auto"/>
              </w:divBdr>
              <w:divsChild>
                <w:div w:id="1368067067">
                  <w:marLeft w:val="0"/>
                  <w:marRight w:val="0"/>
                  <w:marTop w:val="0"/>
                  <w:marBottom w:val="0"/>
                  <w:divBdr>
                    <w:top w:val="none" w:sz="0" w:space="0" w:color="auto"/>
                    <w:left w:val="none" w:sz="0" w:space="0" w:color="auto"/>
                    <w:bottom w:val="none" w:sz="0" w:space="0" w:color="auto"/>
                    <w:right w:val="none" w:sz="0" w:space="0" w:color="auto"/>
                  </w:divBdr>
                  <w:divsChild>
                    <w:div w:id="1801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650993">
      <w:bodyDiv w:val="1"/>
      <w:marLeft w:val="0"/>
      <w:marRight w:val="0"/>
      <w:marTop w:val="0"/>
      <w:marBottom w:val="0"/>
      <w:divBdr>
        <w:top w:val="none" w:sz="0" w:space="0" w:color="auto"/>
        <w:left w:val="none" w:sz="0" w:space="0" w:color="auto"/>
        <w:bottom w:val="none" w:sz="0" w:space="0" w:color="auto"/>
        <w:right w:val="none" w:sz="0" w:space="0" w:color="auto"/>
      </w:divBdr>
    </w:div>
    <w:div w:id="1139689818">
      <w:bodyDiv w:val="1"/>
      <w:marLeft w:val="0"/>
      <w:marRight w:val="0"/>
      <w:marTop w:val="0"/>
      <w:marBottom w:val="0"/>
      <w:divBdr>
        <w:top w:val="none" w:sz="0" w:space="0" w:color="auto"/>
        <w:left w:val="none" w:sz="0" w:space="0" w:color="auto"/>
        <w:bottom w:val="none" w:sz="0" w:space="0" w:color="auto"/>
        <w:right w:val="none" w:sz="0" w:space="0" w:color="auto"/>
      </w:divBdr>
    </w:div>
    <w:div w:id="1527718877">
      <w:bodyDiv w:val="1"/>
      <w:marLeft w:val="0"/>
      <w:marRight w:val="0"/>
      <w:marTop w:val="0"/>
      <w:marBottom w:val="0"/>
      <w:divBdr>
        <w:top w:val="none" w:sz="0" w:space="0" w:color="auto"/>
        <w:left w:val="none" w:sz="0" w:space="0" w:color="auto"/>
        <w:bottom w:val="none" w:sz="0" w:space="0" w:color="auto"/>
        <w:right w:val="none" w:sz="0" w:space="0" w:color="auto"/>
      </w:divBdr>
    </w:div>
    <w:div w:id="1555501761">
      <w:bodyDiv w:val="1"/>
      <w:marLeft w:val="0"/>
      <w:marRight w:val="0"/>
      <w:marTop w:val="0"/>
      <w:marBottom w:val="0"/>
      <w:divBdr>
        <w:top w:val="none" w:sz="0" w:space="0" w:color="auto"/>
        <w:left w:val="none" w:sz="0" w:space="0" w:color="auto"/>
        <w:bottom w:val="none" w:sz="0" w:space="0" w:color="auto"/>
        <w:right w:val="none" w:sz="0" w:space="0" w:color="auto"/>
      </w:divBdr>
    </w:div>
    <w:div w:id="19665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60275-232B-4382-BF98-8D28A500D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4918</TotalTime>
  <Pages>20</Pages>
  <Words>44654</Words>
  <Characters>254534</Characters>
  <Application>Microsoft Office Word</Application>
  <DocSecurity>0</DocSecurity>
  <Lines>2121</Lines>
  <Paragraphs>597</Paragraphs>
  <ScaleCrop>false</ScaleCrop>
  <HeadingPairs>
    <vt:vector size="2" baseType="variant">
      <vt:variant>
        <vt:lpstr>Title</vt:lpstr>
      </vt:variant>
      <vt:variant>
        <vt:i4>1</vt:i4>
      </vt:variant>
    </vt:vector>
  </HeadingPairs>
  <TitlesOfParts>
    <vt:vector size="1" baseType="lpstr">
      <vt:lpstr/>
    </vt:vector>
  </TitlesOfParts>
  <Company>The National Academies</Company>
  <LinksUpToDate>false</LinksUpToDate>
  <CharactersWithSpaces>298591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Cascante Vega, Jaime E.</cp:lastModifiedBy>
  <cp:revision>862</cp:revision>
  <cp:lastPrinted>2022-12-19T18:09:00Z</cp:lastPrinted>
  <dcterms:created xsi:type="dcterms:W3CDTF">2022-12-19T18:09:00Z</dcterms:created>
  <dcterms:modified xsi:type="dcterms:W3CDTF">2023-05-08T14:34:00Z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id="T4nq463L"/&gt;&lt;style id="http://www.zotero.org/styles/nature" hasBibliography="1" bibliographyStyleHasBeenSet="1"/&gt;&lt;prefs&gt;&lt;pref name="fieldType" value="Field"/&gt;&lt;pref name="delayCitationUpdates" valu</vt:lpwstr>
  </property>
  <property fmtid="{D5CDD505-2E9C-101B-9397-08002B2CF9AE}" pid="3" name="ZOTERO_PREF_2">
    <vt:lpwstr>e="true"/&gt;&lt;pref name="dontAskDelayCitationUpdates" value="true"/&gt;&lt;/prefs&gt;&lt;/data&gt;</vt:lpwstr>
  </property>
</Properties>
</file>